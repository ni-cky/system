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08021" w14:textId="4F2429AF" w:rsidR="001361E1" w:rsidRDefault="001361E1" w:rsidP="001361E1">
      <w:pPr>
        <w:pStyle w:val="berschrift1"/>
        <w:jc w:val="center"/>
        <w:rPr>
          <w:lang w:val="en-GB"/>
        </w:rPr>
      </w:pPr>
      <w:r>
        <w:rPr>
          <w:lang w:val="en-GB"/>
        </w:rPr>
        <w:t>[COVERART]</w:t>
      </w:r>
    </w:p>
    <w:p w14:paraId="23EC4395" w14:textId="77777777" w:rsidR="001361E1" w:rsidRDefault="001361E1">
      <w:pPr>
        <w:rPr>
          <w:rFonts w:asciiTheme="majorHAnsi" w:eastAsiaTheme="majorEastAsia" w:hAnsiTheme="majorHAnsi" w:cstheme="majorBidi"/>
          <w:color w:val="0F4761" w:themeColor="accent1" w:themeShade="BF"/>
          <w:sz w:val="40"/>
          <w:szCs w:val="40"/>
          <w:lang w:val="en-GB"/>
        </w:rPr>
      </w:pPr>
      <w:r>
        <w:rPr>
          <w:lang w:val="en-GB"/>
        </w:rPr>
        <w:br w:type="page"/>
      </w:r>
    </w:p>
    <w:p w14:paraId="2B97E1D8" w14:textId="77777777" w:rsidR="001361E1" w:rsidRDefault="001361E1" w:rsidP="001361E1">
      <w:pPr>
        <w:pStyle w:val="berschrift1"/>
        <w:jc w:val="center"/>
        <w:rPr>
          <w:lang w:val="en-GB"/>
        </w:rPr>
      </w:pPr>
      <w:r>
        <w:rPr>
          <w:lang w:val="en-GB"/>
        </w:rPr>
        <w:lastRenderedPageBreak/>
        <w:t>[INNER SIDE COVER]</w:t>
      </w:r>
    </w:p>
    <w:p w14:paraId="69865CA3" w14:textId="77777777" w:rsidR="001361E1" w:rsidRDefault="001361E1">
      <w:pPr>
        <w:rPr>
          <w:rFonts w:asciiTheme="majorHAnsi" w:eastAsiaTheme="majorEastAsia" w:hAnsiTheme="majorHAnsi" w:cstheme="majorBidi"/>
          <w:color w:val="0F4761" w:themeColor="accent1" w:themeShade="BF"/>
          <w:sz w:val="40"/>
          <w:szCs w:val="40"/>
          <w:lang w:val="en-GB"/>
        </w:rPr>
      </w:pPr>
      <w:r>
        <w:rPr>
          <w:lang w:val="en-GB"/>
        </w:rPr>
        <w:br w:type="page"/>
      </w:r>
    </w:p>
    <w:p w14:paraId="6232C6A3" w14:textId="77777777" w:rsidR="00882439" w:rsidRDefault="001361E1" w:rsidP="001361E1">
      <w:pPr>
        <w:pStyle w:val="berschrift1"/>
        <w:jc w:val="center"/>
        <w:rPr>
          <w:lang w:val="en-GB"/>
        </w:rPr>
      </w:pPr>
      <w:r>
        <w:rPr>
          <w:lang w:val="en-GB"/>
        </w:rPr>
        <w:lastRenderedPageBreak/>
        <w:t>[COVER PAGE]</w:t>
      </w:r>
    </w:p>
    <w:p w14:paraId="50462AB9" w14:textId="77777777" w:rsidR="00882439" w:rsidRDefault="00882439">
      <w:pPr>
        <w:rPr>
          <w:rFonts w:asciiTheme="majorHAnsi" w:eastAsiaTheme="majorEastAsia" w:hAnsiTheme="majorHAnsi" w:cstheme="majorBidi"/>
          <w:color w:val="0F4761" w:themeColor="accent1" w:themeShade="BF"/>
          <w:sz w:val="40"/>
          <w:szCs w:val="40"/>
          <w:lang w:val="en-GB"/>
        </w:rPr>
      </w:pPr>
      <w:r>
        <w:rPr>
          <w:lang w:val="en-GB"/>
        </w:rPr>
        <w:br w:type="page"/>
      </w:r>
    </w:p>
    <w:p w14:paraId="4C53C9C9" w14:textId="77777777" w:rsidR="00882439" w:rsidRDefault="00882439" w:rsidP="001361E1">
      <w:pPr>
        <w:pStyle w:val="berschrift1"/>
        <w:jc w:val="center"/>
        <w:rPr>
          <w:lang w:val="en-GB"/>
        </w:rPr>
      </w:pPr>
      <w:r>
        <w:rPr>
          <w:lang w:val="en-GB"/>
        </w:rPr>
        <w:lastRenderedPageBreak/>
        <w:t>[CREDITS PAGE]</w:t>
      </w:r>
    </w:p>
    <w:p w14:paraId="1DE3EEC6" w14:textId="77777777" w:rsidR="00882439" w:rsidRDefault="00882439">
      <w:pPr>
        <w:rPr>
          <w:rFonts w:asciiTheme="majorHAnsi" w:eastAsiaTheme="majorEastAsia" w:hAnsiTheme="majorHAnsi" w:cstheme="majorBidi"/>
          <w:color w:val="0F4761" w:themeColor="accent1" w:themeShade="BF"/>
          <w:sz w:val="40"/>
          <w:szCs w:val="40"/>
          <w:lang w:val="en-GB"/>
        </w:rPr>
      </w:pPr>
      <w:r>
        <w:rPr>
          <w:lang w:val="en-GB"/>
        </w:rPr>
        <w:br w:type="page"/>
      </w:r>
    </w:p>
    <w:p w14:paraId="2420959E" w14:textId="1A0FD6A1" w:rsidR="001361E1" w:rsidRDefault="00882439" w:rsidP="001361E1">
      <w:pPr>
        <w:pStyle w:val="berschrift1"/>
        <w:jc w:val="center"/>
        <w:rPr>
          <w:lang w:val="en-GB"/>
        </w:rPr>
      </w:pPr>
      <w:r>
        <w:rPr>
          <w:lang w:val="en-GB"/>
        </w:rPr>
        <w:lastRenderedPageBreak/>
        <w:t>[CONTENTS]</w:t>
      </w:r>
    </w:p>
    <w:p w14:paraId="19C2099B" w14:textId="3CF42240" w:rsidR="00882439" w:rsidRDefault="001361E1" w:rsidP="001361E1">
      <w:pPr>
        <w:rPr>
          <w:lang w:val="en-GB"/>
        </w:rPr>
      </w:pPr>
      <w:r w:rsidRPr="001361E1">
        <w:rPr>
          <w:lang w:val="en-GB"/>
        </w:rPr>
        <w:t>- Table of Contents</w:t>
      </w:r>
    </w:p>
    <w:p w14:paraId="7CD2C744" w14:textId="77777777" w:rsidR="00882439" w:rsidRDefault="00882439">
      <w:pPr>
        <w:rPr>
          <w:lang w:val="en-GB"/>
        </w:rPr>
      </w:pPr>
      <w:r>
        <w:rPr>
          <w:lang w:val="en-GB"/>
        </w:rPr>
        <w:br w:type="page"/>
      </w:r>
    </w:p>
    <w:p w14:paraId="42A487A2" w14:textId="688CB6AB" w:rsidR="00882439" w:rsidRDefault="00882439" w:rsidP="00882439">
      <w:pPr>
        <w:pStyle w:val="berschrift1"/>
        <w:jc w:val="center"/>
        <w:rPr>
          <w:lang w:val="en-GB"/>
        </w:rPr>
      </w:pPr>
      <w:r>
        <w:rPr>
          <w:lang w:val="en-GB"/>
        </w:rPr>
        <w:lastRenderedPageBreak/>
        <w:t>[PREFACE]</w:t>
      </w:r>
    </w:p>
    <w:p w14:paraId="7948A991" w14:textId="41F8034B" w:rsidR="00882439" w:rsidRDefault="00882439">
      <w:pPr>
        <w:rPr>
          <w:rFonts w:asciiTheme="majorHAnsi" w:eastAsiaTheme="majorEastAsia" w:hAnsiTheme="majorHAnsi" w:cstheme="majorBidi"/>
          <w:color w:val="0F4761" w:themeColor="accent1" w:themeShade="BF"/>
          <w:sz w:val="40"/>
          <w:szCs w:val="40"/>
          <w:lang w:val="en-GB"/>
        </w:rPr>
      </w:pPr>
      <w:r>
        <w:rPr>
          <w:lang w:val="en-GB"/>
        </w:rPr>
        <w:br w:type="page"/>
      </w:r>
    </w:p>
    <w:p w14:paraId="1FB11C05" w14:textId="2873BDC7" w:rsidR="001361E1" w:rsidRPr="001361E1" w:rsidRDefault="00882439" w:rsidP="00882439">
      <w:pPr>
        <w:pStyle w:val="berschrift1"/>
        <w:jc w:val="center"/>
        <w:rPr>
          <w:lang w:val="en-GB"/>
        </w:rPr>
      </w:pPr>
      <w:r>
        <w:rPr>
          <w:lang w:val="en-GB"/>
        </w:rPr>
        <w:lastRenderedPageBreak/>
        <w:t>[INTRODUCTION]</w:t>
      </w:r>
    </w:p>
    <w:p w14:paraId="6C482413" w14:textId="6B924DD1" w:rsidR="00090C65" w:rsidRDefault="00090C65" w:rsidP="00090C65">
      <w:pPr>
        <w:rPr>
          <w:lang w:val="en-GB"/>
        </w:rPr>
      </w:pPr>
      <w:r>
        <w:rPr>
          <w:lang w:val="en-GB"/>
        </w:rPr>
        <w:t xml:space="preserve">Talebones is a roleplaying game about stories. </w:t>
      </w:r>
      <w:r w:rsidR="00E20358">
        <w:rPr>
          <w:lang w:val="en-GB"/>
        </w:rPr>
        <w:t>I</w:t>
      </w:r>
      <w:r>
        <w:rPr>
          <w:lang w:val="en-GB"/>
        </w:rPr>
        <w:t>t is about the stories you and your friends will embark on, the twisting and winding paths your characters will take, and the many folktales, legends and horror stories you are going to encounter, act out and subvert. On the other hand, Talebones is about stories more generally. How they inspire people (mostly humans in the real world), how they shape perception and how they compel us to dream. But really Talebones is about nightmares. The nightmares that start when you are incapable of waking the next morning, forced to tread deeper and deeper</w:t>
      </w:r>
      <w:r w:rsidR="00E20358">
        <w:rPr>
          <w:lang w:val="en-GB"/>
        </w:rPr>
        <w:t xml:space="preserve"> into an unfolding story</w:t>
      </w:r>
      <w:r>
        <w:rPr>
          <w:lang w:val="en-GB"/>
        </w:rPr>
        <w:t xml:space="preserve"> on a path to assured madness.</w:t>
      </w:r>
    </w:p>
    <w:p w14:paraId="275468E0" w14:textId="3394FB47" w:rsidR="00090C65" w:rsidRDefault="00090C65" w:rsidP="00090C65">
      <w:pPr>
        <w:rPr>
          <w:lang w:val="en-GB"/>
        </w:rPr>
      </w:pPr>
      <w:r>
        <w:rPr>
          <w:lang w:val="en-GB"/>
        </w:rPr>
        <w:t xml:space="preserve">Adventures played in Talebones can reach from delightfully whimsical to deep existential horror, </w:t>
      </w:r>
      <w:r w:rsidR="009204BB">
        <w:rPr>
          <w:lang w:val="en-GB"/>
        </w:rPr>
        <w:t>and everything</w:t>
      </w:r>
      <w:r>
        <w:rPr>
          <w:lang w:val="en-GB"/>
        </w:rPr>
        <w:t xml:space="preserve"> in between. </w:t>
      </w:r>
      <w:r w:rsidR="009204BB">
        <w:rPr>
          <w:lang w:val="en-GB"/>
        </w:rPr>
        <w:t>They are</w:t>
      </w:r>
      <w:r>
        <w:rPr>
          <w:lang w:val="en-GB"/>
        </w:rPr>
        <w:t xml:space="preserve"> fantastic and narrative focused, but there is </w:t>
      </w:r>
      <w:r w:rsidR="009204BB">
        <w:rPr>
          <w:lang w:val="en-GB"/>
        </w:rPr>
        <w:t>an emph</w:t>
      </w:r>
      <w:r w:rsidR="00034C59">
        <w:rPr>
          <w:lang w:val="en-GB"/>
        </w:rPr>
        <w:t>as</w:t>
      </w:r>
      <w:r w:rsidR="009204BB">
        <w:rPr>
          <w:lang w:val="en-GB"/>
        </w:rPr>
        <w:t>is</w:t>
      </w:r>
      <w:r>
        <w:rPr>
          <w:lang w:val="en-GB"/>
        </w:rPr>
        <w:t xml:space="preserve"> on making combat more narratively satisfying and scenic as well.</w:t>
      </w:r>
    </w:p>
    <w:p w14:paraId="0BB6EAB8" w14:textId="7F71DB85" w:rsidR="00090C65" w:rsidRDefault="00090C65" w:rsidP="00090C65">
      <w:pPr>
        <w:rPr>
          <w:lang w:val="en-GB"/>
        </w:rPr>
      </w:pPr>
      <w:r>
        <w:rPr>
          <w:lang w:val="en-GB"/>
        </w:rPr>
        <w:t>Talebones put</w:t>
      </w:r>
      <w:r w:rsidR="009204BB">
        <w:rPr>
          <w:lang w:val="en-GB"/>
        </w:rPr>
        <w:t>s</w:t>
      </w:r>
      <w:r>
        <w:rPr>
          <w:lang w:val="en-GB"/>
        </w:rPr>
        <w:t xml:space="preserve"> the dynamic conversation between game master and the players front and centre and acknowledge</w:t>
      </w:r>
      <w:r w:rsidR="009204BB">
        <w:rPr>
          <w:lang w:val="en-GB"/>
        </w:rPr>
        <w:t>s</w:t>
      </w:r>
      <w:r>
        <w:rPr>
          <w:lang w:val="en-GB"/>
        </w:rPr>
        <w:t xml:space="preserve"> its central role in telling the story at the table. </w:t>
      </w:r>
    </w:p>
    <w:p w14:paraId="13F1137D" w14:textId="50B7B8D0" w:rsidR="00090C65" w:rsidRDefault="00090C65" w:rsidP="00090C65">
      <w:pPr>
        <w:pStyle w:val="berschrift2"/>
        <w:rPr>
          <w:lang w:val="en-GB"/>
        </w:rPr>
      </w:pPr>
      <w:r>
        <w:rPr>
          <w:lang w:val="en-GB"/>
        </w:rPr>
        <w:t>THE WORLD AND YOU</w:t>
      </w:r>
    </w:p>
    <w:p w14:paraId="4E59E54E" w14:textId="741C1241" w:rsidR="00090C65" w:rsidRDefault="00090C65" w:rsidP="00090C65">
      <w:pPr>
        <w:rPr>
          <w:lang w:val="en-GB"/>
        </w:rPr>
      </w:pPr>
      <w:r>
        <w:rPr>
          <w:lang w:val="en-GB"/>
        </w:rPr>
        <w:t xml:space="preserve">Talebones is played in a mystical world after </w:t>
      </w:r>
      <w:r w:rsidR="009204BB">
        <w:rPr>
          <w:lang w:val="en-GB"/>
        </w:rPr>
        <w:t>its catastrophic end</w:t>
      </w:r>
      <w:r>
        <w:rPr>
          <w:lang w:val="en-GB"/>
        </w:rPr>
        <w:t>. Centuries ago, almighty old gods ravaged and destroyed everything, leaving in their wake a deeply broken land with drastic changes to how things work.</w:t>
      </w:r>
    </w:p>
    <w:p w14:paraId="79713D37" w14:textId="73F53BAD" w:rsidR="00090C65" w:rsidRDefault="00090C65" w:rsidP="00090C65">
      <w:pPr>
        <w:rPr>
          <w:lang w:val="en-GB"/>
        </w:rPr>
      </w:pPr>
      <w:r>
        <w:rPr>
          <w:lang w:val="en-GB"/>
        </w:rPr>
        <w:t xml:space="preserve">The good news is that these old gods are gone now. Leaving their broken plaything behind, to torture a different kind of people. The bad news is that the changes seem </w:t>
      </w:r>
      <w:r w:rsidR="009204BB">
        <w:rPr>
          <w:lang w:val="en-GB"/>
        </w:rPr>
        <w:t xml:space="preserve">pretty </w:t>
      </w:r>
      <w:r>
        <w:rPr>
          <w:lang w:val="en-GB"/>
        </w:rPr>
        <w:t>much irreversible.</w:t>
      </w:r>
    </w:p>
    <w:p w14:paraId="1F8CC359" w14:textId="7420ED36" w:rsidR="00090C65" w:rsidRDefault="005C7692" w:rsidP="00090C65">
      <w:pPr>
        <w:rPr>
          <w:lang w:val="en-GB"/>
        </w:rPr>
      </w:pPr>
      <w:r>
        <w:rPr>
          <w:lang w:val="en-GB"/>
        </w:rPr>
        <w:t xml:space="preserve">Stories are essential in this new order. They shape everything that </w:t>
      </w:r>
      <w:r w:rsidR="00034C59">
        <w:rPr>
          <w:lang w:val="en-GB"/>
        </w:rPr>
        <w:t>happens and</w:t>
      </w:r>
      <w:r w:rsidR="009204BB">
        <w:rPr>
          <w:lang w:val="en-GB"/>
        </w:rPr>
        <w:t xml:space="preserve"> force</w:t>
      </w:r>
      <w:r>
        <w:rPr>
          <w:lang w:val="en-GB"/>
        </w:rPr>
        <w:t xml:space="preserve"> the appearance of a dramatic tale</w:t>
      </w:r>
      <w:r w:rsidR="009204BB">
        <w:rPr>
          <w:lang w:val="en-GB"/>
        </w:rPr>
        <w:t xml:space="preserve"> onto everything</w:t>
      </w:r>
      <w:r>
        <w:rPr>
          <w:lang w:val="en-GB"/>
        </w:rPr>
        <w:t xml:space="preserve">, even against the wishes of the freshly chosen protagonists. Some of the stories are remnants of the world before, </w:t>
      </w:r>
      <w:r w:rsidR="009204BB">
        <w:rPr>
          <w:lang w:val="en-GB"/>
        </w:rPr>
        <w:t xml:space="preserve">others </w:t>
      </w:r>
      <w:r>
        <w:rPr>
          <w:lang w:val="en-GB"/>
        </w:rPr>
        <w:t xml:space="preserve">are </w:t>
      </w:r>
      <w:r w:rsidR="009204BB">
        <w:rPr>
          <w:lang w:val="en-GB"/>
        </w:rPr>
        <w:t>tales of the world as it is now</w:t>
      </w:r>
      <w:r>
        <w:rPr>
          <w:lang w:val="en-GB"/>
        </w:rPr>
        <w:t xml:space="preserve">. Told by the elderly at fireplaces, over and over, to a point where </w:t>
      </w:r>
      <w:r w:rsidR="009204BB">
        <w:rPr>
          <w:lang w:val="en-GB"/>
        </w:rPr>
        <w:t xml:space="preserve">each </w:t>
      </w:r>
      <w:r>
        <w:rPr>
          <w:lang w:val="en-GB"/>
        </w:rPr>
        <w:t xml:space="preserve">story gets its </w:t>
      </w:r>
      <w:r w:rsidR="009204BB">
        <w:rPr>
          <w:lang w:val="en-GB"/>
        </w:rPr>
        <w:t xml:space="preserve">very </w:t>
      </w:r>
      <w:r>
        <w:rPr>
          <w:lang w:val="en-GB"/>
        </w:rPr>
        <w:t xml:space="preserve">own way of being alive. And alive things need nourishment. </w:t>
      </w:r>
      <w:r w:rsidR="00034C59">
        <w:rPr>
          <w:lang w:val="en-GB"/>
        </w:rPr>
        <w:t>So stories</w:t>
      </w:r>
      <w:r>
        <w:rPr>
          <w:lang w:val="en-GB"/>
        </w:rPr>
        <w:t xml:space="preserve"> leach of the people in the world, somehow making them follow their every whim.</w:t>
      </w:r>
    </w:p>
    <w:p w14:paraId="2B72756D" w14:textId="3B87D21E" w:rsidR="005C7692" w:rsidRDefault="005C7692" w:rsidP="00090C65">
      <w:pPr>
        <w:rPr>
          <w:lang w:val="en-GB"/>
        </w:rPr>
      </w:pPr>
      <w:r>
        <w:rPr>
          <w:lang w:val="en-GB"/>
        </w:rPr>
        <w:t xml:space="preserve">These people in the world. They are not quite what you might know from your </w:t>
      </w:r>
      <w:r w:rsidR="002E39C6">
        <w:rPr>
          <w:lang w:val="en-GB"/>
        </w:rPr>
        <w:t>reality</w:t>
      </w:r>
      <w:r>
        <w:rPr>
          <w:lang w:val="en-GB"/>
        </w:rPr>
        <w:t xml:space="preserve">. Maybe you are familiar with humans, maybe even with different races like elves, gnomes and orcs. Maybe this world was the same once, but since the apocalypse everyone is just Folk. Every </w:t>
      </w:r>
      <w:r w:rsidR="002E39C6">
        <w:rPr>
          <w:lang w:val="en-GB"/>
        </w:rPr>
        <w:t xml:space="preserve">Folk </w:t>
      </w:r>
      <w:r>
        <w:rPr>
          <w:lang w:val="en-GB"/>
        </w:rPr>
        <w:t>is completely unique in their appearance, form and abilities. Free from limits in size, skin tone, or even the old laws of nature, Folk can take any shape, completely independent of their parents or farther ancestors. A Folk with green skin and tusks may have a child that is a sentient and telepathic, wooden barstool</w:t>
      </w:r>
      <w:r w:rsidR="005F76DA">
        <w:rPr>
          <w:lang w:val="en-GB"/>
        </w:rPr>
        <w:t>, who someday will marry a little guy with a big red pointy hat.</w:t>
      </w:r>
    </w:p>
    <w:p w14:paraId="7BE0625B" w14:textId="52948B6D" w:rsidR="005F76DA" w:rsidRDefault="005F76DA" w:rsidP="00090C65">
      <w:pPr>
        <w:rPr>
          <w:lang w:val="en-GB"/>
        </w:rPr>
      </w:pPr>
      <w:r>
        <w:rPr>
          <w:lang w:val="en-GB"/>
        </w:rPr>
        <w:t xml:space="preserve">To spite this new way of creation, folk still manage to think in boxes though. Anything that is significantly larger than average they call Treefolk. Anything significantly smaller, Grassfolk. They huddle up in small communities, cut off from others like </w:t>
      </w:r>
      <w:r w:rsidR="002E39C6">
        <w:rPr>
          <w:lang w:val="en-GB"/>
        </w:rPr>
        <w:t xml:space="preserve">them </w:t>
      </w:r>
      <w:r>
        <w:rPr>
          <w:lang w:val="en-GB"/>
        </w:rPr>
        <w:t xml:space="preserve">by the untamed wilderness that sprung up in the </w:t>
      </w:r>
      <w:r w:rsidR="00034C59">
        <w:rPr>
          <w:lang w:val="en-GB"/>
        </w:rPr>
        <w:t>remnants</w:t>
      </w:r>
      <w:r w:rsidR="002E39C6">
        <w:rPr>
          <w:lang w:val="en-GB"/>
        </w:rPr>
        <w:t xml:space="preserve"> </w:t>
      </w:r>
      <w:r>
        <w:rPr>
          <w:lang w:val="en-GB"/>
        </w:rPr>
        <w:t>of</w:t>
      </w:r>
      <w:r w:rsidR="002E39C6">
        <w:rPr>
          <w:lang w:val="en-GB"/>
        </w:rPr>
        <w:t xml:space="preserve"> a</w:t>
      </w:r>
      <w:r>
        <w:rPr>
          <w:lang w:val="en-GB"/>
        </w:rPr>
        <w:t xml:space="preserve"> grand civilisation. Every</w:t>
      </w:r>
      <w:r w:rsidR="002E39C6">
        <w:rPr>
          <w:lang w:val="en-GB"/>
        </w:rPr>
        <w:t>one else in</w:t>
      </w:r>
      <w:r>
        <w:rPr>
          <w:lang w:val="en-GB"/>
        </w:rPr>
        <w:t xml:space="preserve"> other village</w:t>
      </w:r>
      <w:r w:rsidR="002E39C6">
        <w:rPr>
          <w:lang w:val="en-GB"/>
        </w:rPr>
        <w:t>s</w:t>
      </w:r>
      <w:r>
        <w:rPr>
          <w:lang w:val="en-GB"/>
        </w:rPr>
        <w:t xml:space="preserve"> or commune</w:t>
      </w:r>
      <w:r w:rsidR="002E39C6">
        <w:rPr>
          <w:lang w:val="en-GB"/>
        </w:rPr>
        <w:t>s</w:t>
      </w:r>
      <w:r>
        <w:rPr>
          <w:lang w:val="en-GB"/>
        </w:rPr>
        <w:t xml:space="preserve"> is just that</w:t>
      </w:r>
      <w:r w:rsidR="002E39C6">
        <w:rPr>
          <w:lang w:val="en-GB"/>
        </w:rPr>
        <w:t>:</w:t>
      </w:r>
      <w:r>
        <w:rPr>
          <w:lang w:val="en-GB"/>
        </w:rPr>
        <w:t xml:space="preserve"> “The others”. And the things that don’t live in groups</w:t>
      </w:r>
      <w:r w:rsidR="002E39C6">
        <w:rPr>
          <w:lang w:val="en-GB"/>
        </w:rPr>
        <w:t xml:space="preserve">, do not </w:t>
      </w:r>
      <w:r w:rsidR="00034C59">
        <w:rPr>
          <w:lang w:val="en-GB"/>
        </w:rPr>
        <w:t>build, are</w:t>
      </w:r>
      <w:r w:rsidR="002E39C6">
        <w:rPr>
          <w:lang w:val="en-GB"/>
        </w:rPr>
        <w:t xml:space="preserve"> </w:t>
      </w:r>
      <w:r>
        <w:rPr>
          <w:lang w:val="en-GB"/>
        </w:rPr>
        <w:t xml:space="preserve">not scared of </w:t>
      </w:r>
      <w:r w:rsidR="002E39C6">
        <w:rPr>
          <w:lang w:val="en-GB"/>
        </w:rPr>
        <w:t>anything roaming the wilds</w:t>
      </w:r>
      <w:r>
        <w:rPr>
          <w:lang w:val="en-GB"/>
        </w:rPr>
        <w:t>? Those are “the rest”. Folk are used to living in abstract fear of everyone and everything they cannot categorize</w:t>
      </w:r>
      <w:r w:rsidR="002E39C6">
        <w:rPr>
          <w:lang w:val="en-GB"/>
        </w:rPr>
        <w:t xml:space="preserve"> or understand</w:t>
      </w:r>
      <w:r>
        <w:rPr>
          <w:lang w:val="en-GB"/>
        </w:rPr>
        <w:t>. And the world does not freely explain itself.</w:t>
      </w:r>
    </w:p>
    <w:p w14:paraId="0EE4BAC0" w14:textId="34EA4145" w:rsidR="005F76DA" w:rsidRDefault="005F76DA" w:rsidP="00090C65">
      <w:pPr>
        <w:rPr>
          <w:lang w:val="en-GB"/>
        </w:rPr>
      </w:pPr>
      <w:r>
        <w:rPr>
          <w:lang w:val="en-GB"/>
        </w:rPr>
        <w:t>You step into this splintered world as an outsider. Because everyone is an outsider</w:t>
      </w:r>
      <w:r w:rsidR="002E39C6">
        <w:rPr>
          <w:lang w:val="en-GB"/>
        </w:rPr>
        <w:t xml:space="preserve"> somewhere</w:t>
      </w:r>
      <w:r>
        <w:rPr>
          <w:lang w:val="en-GB"/>
        </w:rPr>
        <w:t xml:space="preserve">. </w:t>
      </w:r>
      <w:r w:rsidR="002E39C6">
        <w:rPr>
          <w:lang w:val="en-GB"/>
        </w:rPr>
        <w:t xml:space="preserve">And </w:t>
      </w:r>
      <w:r>
        <w:rPr>
          <w:lang w:val="en-GB"/>
        </w:rPr>
        <w:t>you might just be strong, smart or charming enough to wrangle the last figments of free choice</w:t>
      </w:r>
      <w:r w:rsidR="002E39C6">
        <w:rPr>
          <w:lang w:val="en-GB"/>
        </w:rPr>
        <w:t xml:space="preserve"> </w:t>
      </w:r>
      <w:r>
        <w:rPr>
          <w:lang w:val="en-GB"/>
        </w:rPr>
        <w:t>from the stories. And</w:t>
      </w:r>
      <w:r w:rsidR="002E39C6">
        <w:rPr>
          <w:lang w:val="en-GB"/>
        </w:rPr>
        <w:t xml:space="preserve"> as</w:t>
      </w:r>
      <w:r>
        <w:rPr>
          <w:lang w:val="en-GB"/>
        </w:rPr>
        <w:t xml:space="preserve"> everyone knows</w:t>
      </w:r>
      <w:r w:rsidR="002E39C6">
        <w:rPr>
          <w:lang w:val="en-GB"/>
        </w:rPr>
        <w:t>:</w:t>
      </w:r>
      <w:r>
        <w:rPr>
          <w:lang w:val="en-GB"/>
        </w:rPr>
        <w:t xml:space="preserve"> Subverting a worn-out trope, is sometimes the best way to breathe life into a tale.</w:t>
      </w:r>
    </w:p>
    <w:p w14:paraId="58D1C9F7" w14:textId="4263AAB7" w:rsidR="005F76DA" w:rsidRDefault="005F76DA" w:rsidP="005F76DA">
      <w:pPr>
        <w:pStyle w:val="berschrift2"/>
        <w:rPr>
          <w:lang w:val="en-GB"/>
        </w:rPr>
      </w:pPr>
      <w:r>
        <w:rPr>
          <w:lang w:val="en-GB"/>
        </w:rPr>
        <w:t>THIS BOOK</w:t>
      </w:r>
    </w:p>
    <w:p w14:paraId="2D78A278" w14:textId="020B7304" w:rsidR="005E5FB9" w:rsidRDefault="004579B9" w:rsidP="005F76DA">
      <w:pPr>
        <w:rPr>
          <w:lang w:val="en-GB"/>
        </w:rPr>
      </w:pPr>
      <w:r>
        <w:rPr>
          <w:lang w:val="en-GB"/>
        </w:rPr>
        <w:t xml:space="preserve">In this first chapter you may gain an overview of what Talebones has to offer. After a quick introduction, you get a first look at what is left of the world you are playing in. At the end of the chapter, there is a basic overview of the </w:t>
      </w:r>
      <w:r>
        <w:rPr>
          <w:lang w:val="en-GB"/>
        </w:rPr>
        <w:lastRenderedPageBreak/>
        <w:t>Challenge mechanic and dice rolling system of Talebones</w:t>
      </w:r>
      <w:r w:rsidR="0049484A">
        <w:rPr>
          <w:lang w:val="en-GB"/>
        </w:rPr>
        <w:t xml:space="preserve"> called the “Dice Goblin System”</w:t>
      </w:r>
      <w:r>
        <w:rPr>
          <w:lang w:val="en-GB"/>
        </w:rPr>
        <w:t>.</w:t>
      </w:r>
      <w:r>
        <w:rPr>
          <w:lang w:val="en-GB"/>
        </w:rPr>
        <w:br/>
        <w:t xml:space="preserve">The next chapter leads you through the character creation process, which are the means to bring your very own Folk to life. Talebones does not have any classes, specific races or </w:t>
      </w:r>
      <w:r w:rsidR="0049484A">
        <w:rPr>
          <w:lang w:val="en-GB"/>
        </w:rPr>
        <w:t>other typical options</w:t>
      </w:r>
      <w:r>
        <w:rPr>
          <w:lang w:val="en-GB"/>
        </w:rPr>
        <w:t>, so you are nearly completely free in following your imagination.</w:t>
      </w:r>
      <w:r>
        <w:rPr>
          <w:lang w:val="en-GB"/>
        </w:rPr>
        <w:br/>
        <w:t xml:space="preserve">In chapter 3, There is a list of </w:t>
      </w:r>
      <w:r w:rsidR="0049484A">
        <w:rPr>
          <w:lang w:val="en-GB"/>
        </w:rPr>
        <w:t>Reactive Actions</w:t>
      </w:r>
      <w:r>
        <w:rPr>
          <w:lang w:val="en-GB"/>
        </w:rPr>
        <w:t>. These are ways to interact with things happening around you</w:t>
      </w:r>
      <w:r w:rsidR="0049484A">
        <w:rPr>
          <w:lang w:val="en-GB"/>
        </w:rPr>
        <w:t>, specifically for combat and other tense situations.</w:t>
      </w:r>
      <w:r>
        <w:rPr>
          <w:lang w:val="en-GB"/>
        </w:rPr>
        <w:t xml:space="preserve"> This is the core mechanic of Talebones’ combat and allows it to be very fast and fluid.</w:t>
      </w:r>
      <w:r>
        <w:rPr>
          <w:lang w:val="en-GB"/>
        </w:rPr>
        <w:br/>
        <w:t>Afterwards there will be a</w:t>
      </w:r>
      <w:r w:rsidR="0040748B">
        <w:rPr>
          <w:lang w:val="en-GB"/>
        </w:rPr>
        <w:t xml:space="preserve">n </w:t>
      </w:r>
      <w:r>
        <w:rPr>
          <w:lang w:val="en-GB"/>
        </w:rPr>
        <w:t xml:space="preserve">overview of Abilities, which are </w:t>
      </w:r>
      <w:r w:rsidR="0040748B">
        <w:rPr>
          <w:lang w:val="en-GB"/>
        </w:rPr>
        <w:t>powerful traits your character may acquire on their adventure, to bolster their actions.</w:t>
      </w:r>
      <w:r w:rsidR="0040748B">
        <w:rPr>
          <w:lang w:val="en-GB"/>
        </w:rPr>
        <w:br/>
        <w:t xml:space="preserve">In chapter 5*? the magic of </w:t>
      </w:r>
      <w:r w:rsidR="0049484A">
        <w:rPr>
          <w:lang w:val="en-GB"/>
        </w:rPr>
        <w:t>M</w:t>
      </w:r>
      <w:r w:rsidR="00D92705">
        <w:rPr>
          <w:lang w:val="en-GB"/>
        </w:rPr>
        <w:t>a</w:t>
      </w:r>
      <w:r w:rsidR="0049484A">
        <w:rPr>
          <w:lang w:val="en-GB"/>
        </w:rPr>
        <w:t xml:space="preserve">rrowing </w:t>
      </w:r>
      <w:r w:rsidR="0040748B">
        <w:rPr>
          <w:lang w:val="en-GB"/>
        </w:rPr>
        <w:t>will be explained. To cast spells, or rather so-called Incantations, a Folk needs to break their own bones to released stored energy, shaping reality around them.</w:t>
      </w:r>
      <w:r w:rsidR="0040748B">
        <w:rPr>
          <w:lang w:val="en-GB"/>
        </w:rPr>
        <w:br/>
        <w:t>Chapter 6 goes in depth on the topic of combat, including initiative, special weapon mechanics and of course taking damage and dying.</w:t>
      </w:r>
      <w:r w:rsidR="0040748B">
        <w:rPr>
          <w:lang w:val="en-GB"/>
        </w:rPr>
        <w:br/>
        <w:t>Chapter 7 gives a more detailed insight into the world of Talebones, including several locations the game master may use in their</w:t>
      </w:r>
      <w:r w:rsidR="00034C59">
        <w:rPr>
          <w:lang w:val="en-GB"/>
        </w:rPr>
        <w:t xml:space="preserve"> story</w:t>
      </w:r>
      <w:r w:rsidR="0040748B">
        <w:rPr>
          <w:lang w:val="en-GB"/>
        </w:rPr>
        <w:t>. Chapter 8</w:t>
      </w:r>
      <w:r w:rsidR="005E5FB9">
        <w:rPr>
          <w:lang w:val="en-GB"/>
        </w:rPr>
        <w:t>, chapter 9</w:t>
      </w:r>
      <w:r w:rsidR="0040748B">
        <w:rPr>
          <w:lang w:val="en-GB"/>
        </w:rPr>
        <w:t xml:space="preserve"> and chapter </w:t>
      </w:r>
      <w:r w:rsidR="005E5FB9">
        <w:rPr>
          <w:lang w:val="en-GB"/>
        </w:rPr>
        <w:t>10</w:t>
      </w:r>
      <w:r w:rsidR="0040748B">
        <w:rPr>
          <w:lang w:val="en-GB"/>
        </w:rPr>
        <w:t xml:space="preserve"> are the domain of the game master, chapter 8 going into detail on enemy and non-player character mechanics and chapter 9 </w:t>
      </w:r>
      <w:r w:rsidR="005E5FB9">
        <w:rPr>
          <w:lang w:val="en-GB"/>
        </w:rPr>
        <w:t xml:space="preserve">helping the game master </w:t>
      </w:r>
      <w:r w:rsidR="0040748B">
        <w:rPr>
          <w:lang w:val="en-GB"/>
        </w:rPr>
        <w:t>with tips and advice for running an adventure in Talebones. Reading this as a non</w:t>
      </w:r>
      <w:r w:rsidR="0049484A">
        <w:rPr>
          <w:lang w:val="en-GB"/>
        </w:rPr>
        <w:t xml:space="preserve"> </w:t>
      </w:r>
      <w:r w:rsidR="0040748B">
        <w:rPr>
          <w:lang w:val="en-GB"/>
        </w:rPr>
        <w:t xml:space="preserve">game master should be cleared with your game master first, to avoid </w:t>
      </w:r>
      <w:r w:rsidR="0049484A">
        <w:rPr>
          <w:lang w:val="en-GB"/>
        </w:rPr>
        <w:t xml:space="preserve">reading things not for your </w:t>
      </w:r>
      <w:r w:rsidR="00034C59">
        <w:rPr>
          <w:lang w:val="en-GB"/>
        </w:rPr>
        <w:t>eyes.</w:t>
      </w:r>
      <w:r w:rsidR="005E5FB9">
        <w:rPr>
          <w:lang w:val="en-GB"/>
        </w:rPr>
        <w:br/>
        <w:t>Wrapping up the book is a short adventure the game master can use to introduce the players (and possibly themselves) to Talebones and how it is played.</w:t>
      </w:r>
    </w:p>
    <w:p w14:paraId="2573AACF" w14:textId="6C095D0D" w:rsidR="005E5FB9" w:rsidRDefault="00FA6016" w:rsidP="00FA6016">
      <w:pPr>
        <w:pStyle w:val="berschrift2"/>
        <w:rPr>
          <w:lang w:val="en-GB"/>
        </w:rPr>
      </w:pPr>
      <w:r>
        <w:rPr>
          <w:lang w:val="en-GB"/>
        </w:rPr>
        <w:t>WHAT ARE ROLEPLAYING GAMES?</w:t>
      </w:r>
    </w:p>
    <w:p w14:paraId="7A188D3E" w14:textId="755C7A2D" w:rsidR="0062579E" w:rsidRPr="0062579E" w:rsidRDefault="00535C1C" w:rsidP="0062579E">
      <w:pPr>
        <w:rPr>
          <w:lang w:val="en-GB"/>
        </w:rPr>
      </w:pPr>
      <w:r>
        <w:rPr>
          <w:lang w:val="en-GB"/>
        </w:rPr>
        <w:t>R</w:t>
      </w:r>
      <w:r w:rsidR="0062579E" w:rsidRPr="0062579E">
        <w:rPr>
          <w:lang w:val="en-GB"/>
        </w:rPr>
        <w:t xml:space="preserve">oleplaying games are a form of structured cooperative storytelling. At heart </w:t>
      </w:r>
      <w:r w:rsidR="004C11C5">
        <w:rPr>
          <w:lang w:val="en-GB"/>
        </w:rPr>
        <w:t>they are</w:t>
      </w:r>
      <w:r w:rsidR="0062579E" w:rsidRPr="0062579E">
        <w:rPr>
          <w:lang w:val="en-GB"/>
        </w:rPr>
        <w:t xml:space="preserve"> very similar to children playing games of make belief</w:t>
      </w:r>
      <w:r>
        <w:rPr>
          <w:lang w:val="en-GB"/>
        </w:rPr>
        <w:t>:</w:t>
      </w:r>
      <w:r w:rsidR="0062579E" w:rsidRPr="0062579E">
        <w:rPr>
          <w:lang w:val="en-GB"/>
        </w:rPr>
        <w:t xml:space="preserve"> A group of people come together and agree that </w:t>
      </w:r>
      <w:r w:rsidR="0062579E" w:rsidRPr="0062579E">
        <w:rPr>
          <w:lang w:val="en-GB"/>
        </w:rPr>
        <w:t>a shared set of beliefs is true for the duration of play.</w:t>
      </w:r>
    </w:p>
    <w:p w14:paraId="1AEF8DEB" w14:textId="512CE32C" w:rsidR="0062579E" w:rsidRPr="0062579E" w:rsidRDefault="0062579E" w:rsidP="0062579E">
      <w:pPr>
        <w:rPr>
          <w:lang w:val="en-GB"/>
        </w:rPr>
      </w:pPr>
      <w:r w:rsidRPr="0062579E">
        <w:rPr>
          <w:lang w:val="en-GB"/>
        </w:rPr>
        <w:t>While playing each player gains control over one character of their own making, while the game master controls any other non-player characters</w:t>
      </w:r>
      <w:r w:rsidR="00535C1C">
        <w:rPr>
          <w:lang w:val="en-GB"/>
        </w:rPr>
        <w:t>,</w:t>
      </w:r>
      <w:r w:rsidRPr="0062579E">
        <w:rPr>
          <w:lang w:val="en-GB"/>
        </w:rPr>
        <w:t xml:space="preserve"> that might come up during the story</w:t>
      </w:r>
      <w:r w:rsidR="00535C1C">
        <w:rPr>
          <w:lang w:val="en-GB"/>
        </w:rPr>
        <w:t>,</w:t>
      </w:r>
      <w:r w:rsidRPr="0062579E">
        <w:rPr>
          <w:lang w:val="en-GB"/>
        </w:rPr>
        <w:t xml:space="preserve"> as well as being the final arbiter of rules. Additionally, the game master </w:t>
      </w:r>
      <w:r w:rsidR="004C11C5">
        <w:rPr>
          <w:lang w:val="en-GB"/>
        </w:rPr>
        <w:t>will prepare</w:t>
      </w:r>
      <w:r w:rsidRPr="0062579E">
        <w:rPr>
          <w:lang w:val="en-GB"/>
        </w:rPr>
        <w:t xml:space="preserve"> the basic story framework the group is going to play through. This framework is not fleshed out </w:t>
      </w:r>
      <w:r w:rsidR="00535C1C">
        <w:rPr>
          <w:lang w:val="en-GB"/>
        </w:rPr>
        <w:t>or</w:t>
      </w:r>
      <w:r w:rsidR="00535C1C" w:rsidRPr="0062579E">
        <w:rPr>
          <w:lang w:val="en-GB"/>
        </w:rPr>
        <w:t xml:space="preserve"> </w:t>
      </w:r>
      <w:r w:rsidRPr="0062579E">
        <w:rPr>
          <w:lang w:val="en-GB"/>
        </w:rPr>
        <w:t>clearly defined at the start, as that is the task of the group to explore cooperatively.</w:t>
      </w:r>
    </w:p>
    <w:p w14:paraId="732436BA" w14:textId="67EF01CA" w:rsidR="0062579E" w:rsidRDefault="0062579E" w:rsidP="0062579E">
      <w:pPr>
        <w:rPr>
          <w:lang w:val="en-GB"/>
        </w:rPr>
      </w:pPr>
      <w:r w:rsidRPr="0062579E">
        <w:rPr>
          <w:lang w:val="en-GB"/>
        </w:rPr>
        <w:t>Any scene, both planned or completely improvised, usually starts with the game master giving a quick overview of the surrounding</w:t>
      </w:r>
      <w:r w:rsidR="00535C1C">
        <w:rPr>
          <w:lang w:val="en-GB"/>
        </w:rPr>
        <w:t xml:space="preserve"> </w:t>
      </w:r>
      <w:r w:rsidR="00D92705">
        <w:rPr>
          <w:lang w:val="en-GB"/>
        </w:rPr>
        <w:t>environment</w:t>
      </w:r>
      <w:r w:rsidRPr="0062579E">
        <w:rPr>
          <w:lang w:val="en-GB"/>
        </w:rPr>
        <w:t xml:space="preserve"> and current goals of the characters. From this point onwards the game master steps back, and it is the challenge of the players to talk</w:t>
      </w:r>
      <w:r w:rsidR="00535C1C">
        <w:rPr>
          <w:lang w:val="en-GB"/>
        </w:rPr>
        <w:t xml:space="preserve"> and act</w:t>
      </w:r>
      <w:r w:rsidRPr="0062579E">
        <w:rPr>
          <w:lang w:val="en-GB"/>
        </w:rPr>
        <w:t xml:space="preserve"> between each other or interact with characters in the scene or the scene surroundings. At any point the game master may ask a player, or a player may request from the game master, to make a dice roll for the current action they are doing. This may occur because the outcome of the action is indeterminate, or a failure could affect the story meaningfully. Generally, a dice roll should not occur for actions that are sure to work out to the players expectations, or do not </w:t>
      </w:r>
      <w:r w:rsidR="00535C1C">
        <w:rPr>
          <w:lang w:val="en-GB"/>
        </w:rPr>
        <w:t>result in</w:t>
      </w:r>
      <w:r w:rsidR="00535C1C" w:rsidRPr="0062579E">
        <w:rPr>
          <w:lang w:val="en-GB"/>
        </w:rPr>
        <w:t xml:space="preserve"> </w:t>
      </w:r>
      <w:r w:rsidRPr="0062579E">
        <w:rPr>
          <w:lang w:val="en-GB"/>
        </w:rPr>
        <w:t xml:space="preserve">interesting consequences. This is dependent on the opinions of everyone though, so if someone feels as if something should not require a dice roll, or oppositely should require one, they may attempt to argue for it. On </w:t>
      </w:r>
      <w:r w:rsidR="004C11C5">
        <w:rPr>
          <w:lang w:val="en-GB"/>
        </w:rPr>
        <w:t xml:space="preserve">the </w:t>
      </w:r>
      <w:r w:rsidRPr="0062579E">
        <w:rPr>
          <w:lang w:val="en-GB"/>
        </w:rPr>
        <w:t>topic of dice rolls the game master has the last word</w:t>
      </w:r>
      <w:r w:rsidR="00535C1C">
        <w:rPr>
          <w:lang w:val="en-GB"/>
        </w:rPr>
        <w:t>.</w:t>
      </w:r>
      <w:r w:rsidR="00535C1C" w:rsidRPr="0062579E">
        <w:rPr>
          <w:lang w:val="en-GB"/>
        </w:rPr>
        <w:t xml:space="preserve"> </w:t>
      </w:r>
      <w:r w:rsidR="00535C1C">
        <w:rPr>
          <w:lang w:val="en-GB"/>
        </w:rPr>
        <w:t>This</w:t>
      </w:r>
      <w:r w:rsidRPr="0062579E">
        <w:rPr>
          <w:lang w:val="en-GB"/>
        </w:rPr>
        <w:t xml:space="preserve"> allow</w:t>
      </w:r>
      <w:r w:rsidR="00535C1C">
        <w:rPr>
          <w:lang w:val="en-GB"/>
        </w:rPr>
        <w:t>s</w:t>
      </w:r>
      <w:r w:rsidRPr="0062579E">
        <w:rPr>
          <w:lang w:val="en-GB"/>
        </w:rPr>
        <w:t xml:space="preserve"> for a regulated flow of the game.</w:t>
      </w:r>
    </w:p>
    <w:p w14:paraId="4F546CEA" w14:textId="01793D55" w:rsidR="0062579E" w:rsidRPr="0062579E" w:rsidRDefault="0062579E" w:rsidP="0062579E">
      <w:pPr>
        <w:rPr>
          <w:lang w:val="en-GB"/>
        </w:rPr>
      </w:pPr>
      <w:r w:rsidRPr="0062579E">
        <w:rPr>
          <w:lang w:val="en-GB"/>
        </w:rPr>
        <w:t xml:space="preserve">Consequences for bad dice rolls or other situations, should be a product of </w:t>
      </w:r>
      <w:r w:rsidR="00535C1C">
        <w:rPr>
          <w:lang w:val="en-GB"/>
        </w:rPr>
        <w:t>cooperation</w:t>
      </w:r>
      <w:r w:rsidRPr="0062579E">
        <w:rPr>
          <w:lang w:val="en-GB"/>
        </w:rPr>
        <w:t xml:space="preserve">. Every player should take pride in being able to narrate their character tripping in a dramatic moment or having to put a relative to rest. The game master should relinquish control of as many moments as possible, to allow for players to have the </w:t>
      </w:r>
      <w:r w:rsidR="00535C1C">
        <w:rPr>
          <w:lang w:val="en-GB"/>
        </w:rPr>
        <w:t>perception</w:t>
      </w:r>
      <w:r w:rsidR="00535C1C" w:rsidRPr="0062579E">
        <w:rPr>
          <w:lang w:val="en-GB"/>
        </w:rPr>
        <w:t xml:space="preserve"> </w:t>
      </w:r>
      <w:r w:rsidRPr="0062579E">
        <w:rPr>
          <w:lang w:val="en-GB"/>
        </w:rPr>
        <w:t>that they are not powerless in the face of consequences, but rather accomplices in putting their characters through bad times.</w:t>
      </w:r>
    </w:p>
    <w:p w14:paraId="48E329AD" w14:textId="67246D28" w:rsidR="0062579E" w:rsidRPr="0062579E" w:rsidRDefault="003D68D8" w:rsidP="0062579E">
      <w:pPr>
        <w:rPr>
          <w:lang w:val="en-GB"/>
        </w:rPr>
      </w:pPr>
      <w:r w:rsidRPr="00034C59">
        <w:rPr>
          <w:noProof/>
          <w:lang w:val="en-GB"/>
        </w:rPr>
        <w:lastRenderedPageBreak/>
        <mc:AlternateContent>
          <mc:Choice Requires="wps">
            <w:drawing>
              <wp:anchor distT="45720" distB="45720" distL="114300" distR="114300" simplePos="0" relativeHeight="251702272" behindDoc="0" locked="0" layoutInCell="1" allowOverlap="1" wp14:anchorId="32AD6AB3" wp14:editId="62E2BA9F">
                <wp:simplePos x="0" y="0"/>
                <wp:positionH relativeFrom="margin">
                  <wp:posOffset>-2540</wp:posOffset>
                </wp:positionH>
                <wp:positionV relativeFrom="page">
                  <wp:posOffset>896620</wp:posOffset>
                </wp:positionV>
                <wp:extent cx="5839460" cy="6931660"/>
                <wp:effectExtent l="0" t="0" r="27940" b="21590"/>
                <wp:wrapSquare wrapText="bothSides"/>
                <wp:docPr id="10751113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9460" cy="6931660"/>
                        </a:xfrm>
                        <a:prstGeom prst="rect">
                          <a:avLst/>
                        </a:prstGeom>
                        <a:solidFill>
                          <a:srgbClr val="FFFFFF"/>
                        </a:solidFill>
                        <a:ln w="9525">
                          <a:solidFill>
                            <a:srgbClr val="000000"/>
                          </a:solidFill>
                          <a:miter lim="800000"/>
                          <a:headEnd/>
                          <a:tailEnd/>
                        </a:ln>
                      </wps:spPr>
                      <wps:txbx>
                        <w:txbxContent>
                          <w:p w14:paraId="21DBD26F" w14:textId="77777777" w:rsidR="003D68D8" w:rsidRDefault="003D68D8" w:rsidP="003D68D8">
                            <w:pPr>
                              <w:pStyle w:val="berschrift4"/>
                              <w:rPr>
                                <w:lang w:val="en-GB"/>
                              </w:rPr>
                            </w:pPr>
                            <w:r>
                              <w:rPr>
                                <w:lang w:val="en-GB"/>
                              </w:rPr>
                              <w:t>Example of Play</w:t>
                            </w:r>
                          </w:p>
                          <w:p w14:paraId="0924B2B0" w14:textId="77777777" w:rsidR="003D68D8" w:rsidRDefault="003D68D8" w:rsidP="003D68D8">
                            <w:pPr>
                              <w:rPr>
                                <w:lang w:val="en-GB"/>
                              </w:rPr>
                            </w:pPr>
                            <w:r w:rsidRPr="001E31D0">
                              <w:rPr>
                                <w:b/>
                                <w:bCs/>
                                <w:lang w:val="en-GB"/>
                              </w:rPr>
                              <w:t>Game Master (GM):</w:t>
                            </w:r>
                            <w:r>
                              <w:rPr>
                                <w:lang w:val="en-GB"/>
                              </w:rPr>
                              <w:t xml:space="preserve"> As you finally reach the narrow alcove you had spotted from afar the rain is properly torrential now. Everything on you is drenched, heavy, and cold. The narrow space barely fits all three of you, while Peny has the easiest time of course.</w:t>
                            </w:r>
                          </w:p>
                          <w:p w14:paraId="5FE7AC8E" w14:textId="77777777" w:rsidR="003D68D8" w:rsidRDefault="003D68D8" w:rsidP="003D68D8">
                            <w:pPr>
                              <w:rPr>
                                <w:lang w:val="en-GB"/>
                              </w:rPr>
                            </w:pPr>
                            <w:r w:rsidRPr="001E31D0">
                              <w:rPr>
                                <w:b/>
                                <w:bCs/>
                                <w:lang w:val="en-GB"/>
                              </w:rPr>
                              <w:t>Player 1 (playing Peny, a tiny bug creature):</w:t>
                            </w:r>
                            <w:r>
                              <w:rPr>
                                <w:lang w:val="en-GB"/>
                              </w:rPr>
                              <w:t xml:space="preserve"> “Ha. Don’t step on me!”</w:t>
                            </w:r>
                          </w:p>
                          <w:p w14:paraId="55D39A47" w14:textId="77777777" w:rsidR="003D68D8" w:rsidRDefault="003D68D8" w:rsidP="003D68D8">
                            <w:pPr>
                              <w:rPr>
                                <w:lang w:val="en-GB"/>
                              </w:rPr>
                            </w:pPr>
                            <w:r w:rsidRPr="001E31D0">
                              <w:rPr>
                                <w:b/>
                                <w:bCs/>
                                <w:lang w:val="en-GB"/>
                              </w:rPr>
                              <w:t>Player 2 (playing Jom, a scrawly thief):</w:t>
                            </w:r>
                            <w:r>
                              <w:rPr>
                                <w:lang w:val="en-GB"/>
                              </w:rPr>
                              <w:t xml:space="preserve"> Jom looks outside and sighs: “I figure we will be caught here for a while. Can you guys see anything?” (to the GM) I want to inspect this hole we are in!</w:t>
                            </w:r>
                          </w:p>
                          <w:p w14:paraId="31D275B4" w14:textId="77777777" w:rsidR="003D68D8" w:rsidRDefault="003D68D8" w:rsidP="003D68D8">
                            <w:pPr>
                              <w:rPr>
                                <w:lang w:val="en-GB"/>
                              </w:rPr>
                            </w:pPr>
                            <w:r w:rsidRPr="001E31D0">
                              <w:rPr>
                                <w:b/>
                                <w:bCs/>
                                <w:lang w:val="en-GB"/>
                              </w:rPr>
                              <w:t>GM:</w:t>
                            </w:r>
                            <w:r>
                              <w:rPr>
                                <w:lang w:val="en-GB"/>
                              </w:rPr>
                              <w:t xml:space="preserve"> Very well. Do roll a Feel Challenge. Are you able to see in the dark?</w:t>
                            </w:r>
                          </w:p>
                          <w:p w14:paraId="71FA410C" w14:textId="77777777" w:rsidR="003D68D8" w:rsidRDefault="003D68D8" w:rsidP="003D68D8">
                            <w:pPr>
                              <w:rPr>
                                <w:lang w:val="en-GB"/>
                              </w:rPr>
                            </w:pPr>
                            <w:r w:rsidRPr="001E31D0">
                              <w:rPr>
                                <w:b/>
                                <w:bCs/>
                                <w:lang w:val="en-GB"/>
                              </w:rPr>
                              <w:t>Player 2:</w:t>
                            </w:r>
                            <w:r>
                              <w:rPr>
                                <w:lang w:val="en-GB"/>
                              </w:rPr>
                              <w:t xml:space="preserve"> Nope. Regular eyes here.</w:t>
                            </w:r>
                          </w:p>
                          <w:p w14:paraId="289E4E37" w14:textId="77777777" w:rsidR="003D68D8" w:rsidRDefault="003D68D8" w:rsidP="003D68D8">
                            <w:pPr>
                              <w:rPr>
                                <w:lang w:val="en-GB"/>
                              </w:rPr>
                            </w:pPr>
                            <w:r w:rsidRPr="001E31D0">
                              <w:rPr>
                                <w:b/>
                                <w:bCs/>
                                <w:lang w:val="en-GB"/>
                              </w:rPr>
                              <w:t>GM:</w:t>
                            </w:r>
                            <w:r>
                              <w:rPr>
                                <w:lang w:val="en-GB"/>
                              </w:rPr>
                              <w:t xml:space="preserve"> Then at Disadvantage of -2.</w:t>
                            </w:r>
                          </w:p>
                          <w:p w14:paraId="5C2B5A56" w14:textId="77777777" w:rsidR="003D68D8" w:rsidRDefault="003D68D8" w:rsidP="003D68D8">
                            <w:pPr>
                              <w:rPr>
                                <w:lang w:val="en-GB"/>
                              </w:rPr>
                            </w:pPr>
                            <w:r w:rsidRPr="001E31D0">
                              <w:rPr>
                                <w:b/>
                                <w:bCs/>
                                <w:lang w:val="en-GB"/>
                              </w:rPr>
                              <w:t>Player 2:</w:t>
                            </w:r>
                            <w:r>
                              <w:rPr>
                                <w:lang w:val="en-GB"/>
                              </w:rPr>
                              <w:t xml:space="preserve"> Can I apply my Awareness? I am looking, am I not?</w:t>
                            </w:r>
                          </w:p>
                          <w:p w14:paraId="06358497" w14:textId="77777777" w:rsidR="003D68D8" w:rsidRDefault="003D68D8" w:rsidP="003D68D8">
                            <w:pPr>
                              <w:rPr>
                                <w:lang w:val="en-GB"/>
                              </w:rPr>
                            </w:pPr>
                            <w:r w:rsidRPr="001E31D0">
                              <w:rPr>
                                <w:b/>
                                <w:bCs/>
                                <w:lang w:val="en-GB"/>
                              </w:rPr>
                              <w:t>GM:</w:t>
                            </w:r>
                            <w:r>
                              <w:rPr>
                                <w:lang w:val="en-GB"/>
                              </w:rPr>
                              <w:t xml:space="preserve"> Yes, Awareness is a good Talent to apply here.</w:t>
                            </w:r>
                          </w:p>
                          <w:p w14:paraId="4E2C452F" w14:textId="77777777" w:rsidR="003D68D8" w:rsidRDefault="003D68D8" w:rsidP="003D68D8">
                            <w:pPr>
                              <w:rPr>
                                <w:lang w:val="en-GB"/>
                              </w:rPr>
                            </w:pPr>
                            <w:r w:rsidRPr="001E31D0">
                              <w:rPr>
                                <w:b/>
                                <w:bCs/>
                                <w:lang w:val="en-GB"/>
                              </w:rPr>
                              <w:t>Player 3 (playing Resbutlan, a huge gelatine creature):</w:t>
                            </w:r>
                            <w:r>
                              <w:rPr>
                                <w:lang w:val="en-GB"/>
                              </w:rPr>
                              <w:t xml:space="preserve"> I would like to help. I do have a lamp with me, I think!</w:t>
                            </w:r>
                          </w:p>
                          <w:p w14:paraId="1366FBFC" w14:textId="77777777" w:rsidR="003D68D8" w:rsidRDefault="003D68D8" w:rsidP="003D68D8">
                            <w:pPr>
                              <w:rPr>
                                <w:lang w:val="en-GB"/>
                              </w:rPr>
                            </w:pPr>
                            <w:r w:rsidRPr="001E31D0">
                              <w:rPr>
                                <w:b/>
                                <w:bCs/>
                                <w:lang w:val="en-GB"/>
                              </w:rPr>
                              <w:t>GM:</w:t>
                            </w:r>
                            <w:r>
                              <w:rPr>
                                <w:lang w:val="en-GB"/>
                              </w:rPr>
                              <w:t xml:space="preserve"> That is more than reasonable to have on you. Roll an Intelligence Challenge to help Jom.</w:t>
                            </w:r>
                          </w:p>
                          <w:p w14:paraId="70DDB934" w14:textId="77777777" w:rsidR="003D68D8" w:rsidRDefault="003D68D8" w:rsidP="003D68D8">
                            <w:pPr>
                              <w:rPr>
                                <w:lang w:val="en-GB"/>
                              </w:rPr>
                            </w:pPr>
                            <w:r w:rsidRPr="001E31D0">
                              <w:rPr>
                                <w:b/>
                                <w:bCs/>
                                <w:lang w:val="en-GB"/>
                              </w:rPr>
                              <w:t>Player 2:</w:t>
                            </w:r>
                            <w:r>
                              <w:rPr>
                                <w:lang w:val="en-GB"/>
                              </w:rPr>
                              <w:t xml:space="preserve"> I have 3 Successes, or does the Disadvantage get removed, because I have light now?</w:t>
                            </w:r>
                          </w:p>
                          <w:p w14:paraId="0516E4BF" w14:textId="77777777" w:rsidR="003D68D8" w:rsidRDefault="003D68D8" w:rsidP="003D68D8">
                            <w:pPr>
                              <w:rPr>
                                <w:lang w:val="en-GB"/>
                              </w:rPr>
                            </w:pPr>
                            <w:r w:rsidRPr="001E31D0">
                              <w:rPr>
                                <w:b/>
                                <w:bCs/>
                                <w:lang w:val="en-GB"/>
                              </w:rPr>
                              <w:t>GM:</w:t>
                            </w:r>
                            <w:r>
                              <w:rPr>
                                <w:lang w:val="en-GB"/>
                              </w:rPr>
                              <w:t xml:space="preserve"> No disadvantage with light, yes.</w:t>
                            </w:r>
                          </w:p>
                          <w:p w14:paraId="5A5239BE" w14:textId="77777777" w:rsidR="003D68D8" w:rsidRDefault="003D68D8" w:rsidP="003D68D8">
                            <w:pPr>
                              <w:rPr>
                                <w:lang w:val="en-GB"/>
                              </w:rPr>
                            </w:pPr>
                            <w:r w:rsidRPr="001E31D0">
                              <w:rPr>
                                <w:b/>
                                <w:bCs/>
                                <w:lang w:val="en-GB"/>
                              </w:rPr>
                              <w:t>Player 3:</w:t>
                            </w:r>
                            <w:r>
                              <w:rPr>
                                <w:lang w:val="en-GB"/>
                              </w:rPr>
                              <w:t xml:space="preserve"> I rolled exactly one die, and I have exactly one success. Sometimes Resbutlan has good ideas as well!</w:t>
                            </w:r>
                            <w:r>
                              <w:rPr>
                                <w:lang w:val="en-GB"/>
                              </w:rPr>
                              <w:br/>
                              <w:t>“Here let me help your tiny eyes, Jom.” He pulls out the storm lantern he has on him.</w:t>
                            </w:r>
                          </w:p>
                          <w:p w14:paraId="1F7E1D5F" w14:textId="77777777" w:rsidR="003D68D8" w:rsidRDefault="003D68D8" w:rsidP="003D68D8">
                            <w:pPr>
                              <w:rPr>
                                <w:lang w:val="en-GB"/>
                              </w:rPr>
                            </w:pPr>
                            <w:r w:rsidRPr="001E31D0">
                              <w:rPr>
                                <w:b/>
                                <w:bCs/>
                                <w:lang w:val="en-GB"/>
                              </w:rPr>
                              <w:t>GM:</w:t>
                            </w:r>
                            <w:r>
                              <w:rPr>
                                <w:lang w:val="en-GB"/>
                              </w:rPr>
                              <w:t xml:space="preserve"> So, in total 4 successes. That is Nearly a very good success. And all of you are shoved into the walls, so inspecting shouldn’t be that hard. Jom, in the light of Resbutlan you can see that the little outcropping Peny is resting on, has intricate carvings which form a circle, roughly the size of a thumb.</w:t>
                            </w:r>
                          </w:p>
                          <w:p w14:paraId="443975D7" w14:textId="77777777" w:rsidR="003D68D8" w:rsidRDefault="003D68D8" w:rsidP="003D68D8">
                            <w:pPr>
                              <w:rPr>
                                <w:lang w:val="en-GB"/>
                              </w:rPr>
                            </w:pPr>
                            <w:r w:rsidRPr="001E31D0">
                              <w:rPr>
                                <w:b/>
                                <w:bCs/>
                                <w:lang w:val="en-GB"/>
                              </w:rPr>
                              <w:t>Player 1:</w:t>
                            </w:r>
                            <w:r>
                              <w:rPr>
                                <w:lang w:val="en-GB"/>
                              </w:rPr>
                              <w:t xml:space="preserve"> Peny has draped her drenched coat over the outcropping to dry and will be very unhappy for you to move it.</w:t>
                            </w:r>
                          </w:p>
                          <w:p w14:paraId="6B6A9903" w14:textId="77777777" w:rsidR="003D68D8" w:rsidRDefault="003D68D8" w:rsidP="003D68D8">
                            <w:pPr>
                              <w:rPr>
                                <w:lang w:val="en-GB"/>
                              </w:rPr>
                            </w:pPr>
                            <w:r w:rsidRPr="001E31D0">
                              <w:rPr>
                                <w:b/>
                                <w:bCs/>
                                <w:lang w:val="en-GB"/>
                              </w:rPr>
                              <w:t xml:space="preserve">Player 2: </w:t>
                            </w:r>
                            <w:r>
                              <w:rPr>
                                <w:lang w:val="en-GB"/>
                              </w:rPr>
                              <w:t>“Sorry Penny”, but I see a button, I press a button. (to the GM) I press the button!</w:t>
                            </w:r>
                          </w:p>
                          <w:p w14:paraId="737CF51C" w14:textId="77777777" w:rsidR="003D68D8" w:rsidRDefault="003D68D8" w:rsidP="003D68D8">
                            <w:r w:rsidRPr="001E31D0">
                              <w:rPr>
                                <w:b/>
                                <w:bCs/>
                                <w:lang w:val="en-GB"/>
                              </w:rPr>
                              <w:t>GM:</w:t>
                            </w:r>
                            <w:r>
                              <w:rPr>
                                <w:lang w:val="en-GB"/>
                              </w:rPr>
                              <w:t xml:space="preserve"> All of you jump as suddenly the entire cave starts shaking violently. Behind you white light appears as a hidden door opens. Very loudly.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AD6AB3" id="_x0000_t202" coordsize="21600,21600" o:spt="202" path="m,l,21600r21600,l21600,xe">
                <v:stroke joinstyle="miter"/>
                <v:path gradientshapeok="t" o:connecttype="rect"/>
              </v:shapetype>
              <v:shape id="Textfeld 2" o:spid="_x0000_s1026" type="#_x0000_t202" style="position:absolute;margin-left:-.2pt;margin-top:70.6pt;width:459.8pt;height:545.8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">
                <v:textbox style="mso-fit-shape-to-text:t">
                  <w:txbxContent>
                    <w:p w14:paraId="21DBD26F" w14:textId="77777777" w:rsidR="003D68D8" w:rsidRDefault="003D68D8" w:rsidP="003D68D8">
                      <w:pPr>
                        <w:pStyle w:val="berschrift4"/>
                        <w:rPr>
                          <w:lang w:val="en-GB"/>
                        </w:rPr>
                      </w:pPr>
                      <w:r>
                        <w:rPr>
                          <w:lang w:val="en-GB"/>
                        </w:rPr>
                        <w:t>Example of Play</w:t>
                      </w:r>
                    </w:p>
                    <w:p w14:paraId="0924B2B0" w14:textId="77777777" w:rsidR="003D68D8" w:rsidRDefault="003D68D8" w:rsidP="003D68D8">
                      <w:pPr>
                        <w:rPr>
                          <w:lang w:val="en-GB"/>
                        </w:rPr>
                      </w:pPr>
                      <w:r w:rsidRPr="001E31D0">
                        <w:rPr>
                          <w:b/>
                          <w:bCs/>
                          <w:lang w:val="en-GB"/>
                        </w:rPr>
                        <w:t>Game Master (GM):</w:t>
                      </w:r>
                      <w:r>
                        <w:rPr>
                          <w:lang w:val="en-GB"/>
                        </w:rPr>
                        <w:t xml:space="preserve"> As you finally reach the narrow alcove you had spotted from afar the rain is properly torrential now. Everything on you is drenched, heavy, and cold. The narrow space barely fits all three of you, while Peny has the easiest time of course.</w:t>
                      </w:r>
                    </w:p>
                    <w:p w14:paraId="5FE7AC8E" w14:textId="77777777" w:rsidR="003D68D8" w:rsidRDefault="003D68D8" w:rsidP="003D68D8">
                      <w:pPr>
                        <w:rPr>
                          <w:lang w:val="en-GB"/>
                        </w:rPr>
                      </w:pPr>
                      <w:r w:rsidRPr="001E31D0">
                        <w:rPr>
                          <w:b/>
                          <w:bCs/>
                          <w:lang w:val="en-GB"/>
                        </w:rPr>
                        <w:t>Player 1 (playing Peny, a tiny bug creature):</w:t>
                      </w:r>
                      <w:r>
                        <w:rPr>
                          <w:lang w:val="en-GB"/>
                        </w:rPr>
                        <w:t xml:space="preserve"> “Ha. Don’t step on me!”</w:t>
                      </w:r>
                    </w:p>
                    <w:p w14:paraId="55D39A47" w14:textId="77777777" w:rsidR="003D68D8" w:rsidRDefault="003D68D8" w:rsidP="003D68D8">
                      <w:pPr>
                        <w:rPr>
                          <w:lang w:val="en-GB"/>
                        </w:rPr>
                      </w:pPr>
                      <w:r w:rsidRPr="001E31D0">
                        <w:rPr>
                          <w:b/>
                          <w:bCs/>
                          <w:lang w:val="en-GB"/>
                        </w:rPr>
                        <w:t>Player 2 (playing Jom, a scrawly thief):</w:t>
                      </w:r>
                      <w:r>
                        <w:rPr>
                          <w:lang w:val="en-GB"/>
                        </w:rPr>
                        <w:t xml:space="preserve"> Jom looks outside and sighs: “I figure we will be caught here for a while. Can you guys see anything?” (to the GM) I want to inspect this hole we are in!</w:t>
                      </w:r>
                    </w:p>
                    <w:p w14:paraId="31D275B4" w14:textId="77777777" w:rsidR="003D68D8" w:rsidRDefault="003D68D8" w:rsidP="003D68D8">
                      <w:pPr>
                        <w:rPr>
                          <w:lang w:val="en-GB"/>
                        </w:rPr>
                      </w:pPr>
                      <w:r w:rsidRPr="001E31D0">
                        <w:rPr>
                          <w:b/>
                          <w:bCs/>
                          <w:lang w:val="en-GB"/>
                        </w:rPr>
                        <w:t>GM:</w:t>
                      </w:r>
                      <w:r>
                        <w:rPr>
                          <w:lang w:val="en-GB"/>
                        </w:rPr>
                        <w:t xml:space="preserve"> Very well. Do roll a Feel Challenge. Are you able to see in the dark?</w:t>
                      </w:r>
                    </w:p>
                    <w:p w14:paraId="71FA410C" w14:textId="77777777" w:rsidR="003D68D8" w:rsidRDefault="003D68D8" w:rsidP="003D68D8">
                      <w:pPr>
                        <w:rPr>
                          <w:lang w:val="en-GB"/>
                        </w:rPr>
                      </w:pPr>
                      <w:r w:rsidRPr="001E31D0">
                        <w:rPr>
                          <w:b/>
                          <w:bCs/>
                          <w:lang w:val="en-GB"/>
                        </w:rPr>
                        <w:t>Player 2:</w:t>
                      </w:r>
                      <w:r>
                        <w:rPr>
                          <w:lang w:val="en-GB"/>
                        </w:rPr>
                        <w:t xml:space="preserve"> Nope. Regular eyes here.</w:t>
                      </w:r>
                    </w:p>
                    <w:p w14:paraId="289E4E37" w14:textId="77777777" w:rsidR="003D68D8" w:rsidRDefault="003D68D8" w:rsidP="003D68D8">
                      <w:pPr>
                        <w:rPr>
                          <w:lang w:val="en-GB"/>
                        </w:rPr>
                      </w:pPr>
                      <w:r w:rsidRPr="001E31D0">
                        <w:rPr>
                          <w:b/>
                          <w:bCs/>
                          <w:lang w:val="en-GB"/>
                        </w:rPr>
                        <w:t>GM:</w:t>
                      </w:r>
                      <w:r>
                        <w:rPr>
                          <w:lang w:val="en-GB"/>
                        </w:rPr>
                        <w:t xml:space="preserve"> Then at Disadvantage of -2.</w:t>
                      </w:r>
                    </w:p>
                    <w:p w14:paraId="5C2B5A56" w14:textId="77777777" w:rsidR="003D68D8" w:rsidRDefault="003D68D8" w:rsidP="003D68D8">
                      <w:pPr>
                        <w:rPr>
                          <w:lang w:val="en-GB"/>
                        </w:rPr>
                      </w:pPr>
                      <w:r w:rsidRPr="001E31D0">
                        <w:rPr>
                          <w:b/>
                          <w:bCs/>
                          <w:lang w:val="en-GB"/>
                        </w:rPr>
                        <w:t>Player 2:</w:t>
                      </w:r>
                      <w:r>
                        <w:rPr>
                          <w:lang w:val="en-GB"/>
                        </w:rPr>
                        <w:t xml:space="preserve"> Can I apply my Awareness? I am looking, am I not?</w:t>
                      </w:r>
                    </w:p>
                    <w:p w14:paraId="06358497" w14:textId="77777777" w:rsidR="003D68D8" w:rsidRDefault="003D68D8" w:rsidP="003D68D8">
                      <w:pPr>
                        <w:rPr>
                          <w:lang w:val="en-GB"/>
                        </w:rPr>
                      </w:pPr>
                      <w:r w:rsidRPr="001E31D0">
                        <w:rPr>
                          <w:b/>
                          <w:bCs/>
                          <w:lang w:val="en-GB"/>
                        </w:rPr>
                        <w:t>GM:</w:t>
                      </w:r>
                      <w:r>
                        <w:rPr>
                          <w:lang w:val="en-GB"/>
                        </w:rPr>
                        <w:t xml:space="preserve"> Yes, Awareness is a good Talent to apply here.</w:t>
                      </w:r>
                    </w:p>
                    <w:p w14:paraId="4E2C452F" w14:textId="77777777" w:rsidR="003D68D8" w:rsidRDefault="003D68D8" w:rsidP="003D68D8">
                      <w:pPr>
                        <w:rPr>
                          <w:lang w:val="en-GB"/>
                        </w:rPr>
                      </w:pPr>
                      <w:r w:rsidRPr="001E31D0">
                        <w:rPr>
                          <w:b/>
                          <w:bCs/>
                          <w:lang w:val="en-GB"/>
                        </w:rPr>
                        <w:t>Player 3 (playing Resbutlan, a huge gelatine creature):</w:t>
                      </w:r>
                      <w:r>
                        <w:rPr>
                          <w:lang w:val="en-GB"/>
                        </w:rPr>
                        <w:t xml:space="preserve"> I would like to help. I do have a lamp with me, I think!</w:t>
                      </w:r>
                    </w:p>
                    <w:p w14:paraId="1366FBFC" w14:textId="77777777" w:rsidR="003D68D8" w:rsidRDefault="003D68D8" w:rsidP="003D68D8">
                      <w:pPr>
                        <w:rPr>
                          <w:lang w:val="en-GB"/>
                        </w:rPr>
                      </w:pPr>
                      <w:r w:rsidRPr="001E31D0">
                        <w:rPr>
                          <w:b/>
                          <w:bCs/>
                          <w:lang w:val="en-GB"/>
                        </w:rPr>
                        <w:t>GM:</w:t>
                      </w:r>
                      <w:r>
                        <w:rPr>
                          <w:lang w:val="en-GB"/>
                        </w:rPr>
                        <w:t xml:space="preserve"> That is more than reasonable to have on you. Roll an Intelligence Challenge to help Jom.</w:t>
                      </w:r>
                    </w:p>
                    <w:p w14:paraId="70DDB934" w14:textId="77777777" w:rsidR="003D68D8" w:rsidRDefault="003D68D8" w:rsidP="003D68D8">
                      <w:pPr>
                        <w:rPr>
                          <w:lang w:val="en-GB"/>
                        </w:rPr>
                      </w:pPr>
                      <w:r w:rsidRPr="001E31D0">
                        <w:rPr>
                          <w:b/>
                          <w:bCs/>
                          <w:lang w:val="en-GB"/>
                        </w:rPr>
                        <w:t>Player 2:</w:t>
                      </w:r>
                      <w:r>
                        <w:rPr>
                          <w:lang w:val="en-GB"/>
                        </w:rPr>
                        <w:t xml:space="preserve"> I have 3 Successes, or does the Disadvantage get removed, because I have light now?</w:t>
                      </w:r>
                    </w:p>
                    <w:p w14:paraId="0516E4BF" w14:textId="77777777" w:rsidR="003D68D8" w:rsidRDefault="003D68D8" w:rsidP="003D68D8">
                      <w:pPr>
                        <w:rPr>
                          <w:lang w:val="en-GB"/>
                        </w:rPr>
                      </w:pPr>
                      <w:r w:rsidRPr="001E31D0">
                        <w:rPr>
                          <w:b/>
                          <w:bCs/>
                          <w:lang w:val="en-GB"/>
                        </w:rPr>
                        <w:t>GM:</w:t>
                      </w:r>
                      <w:r>
                        <w:rPr>
                          <w:lang w:val="en-GB"/>
                        </w:rPr>
                        <w:t xml:space="preserve"> No disadvantage with light, yes.</w:t>
                      </w:r>
                    </w:p>
                    <w:p w14:paraId="5A5239BE" w14:textId="77777777" w:rsidR="003D68D8" w:rsidRDefault="003D68D8" w:rsidP="003D68D8">
                      <w:pPr>
                        <w:rPr>
                          <w:lang w:val="en-GB"/>
                        </w:rPr>
                      </w:pPr>
                      <w:r w:rsidRPr="001E31D0">
                        <w:rPr>
                          <w:b/>
                          <w:bCs/>
                          <w:lang w:val="en-GB"/>
                        </w:rPr>
                        <w:t>Player 3:</w:t>
                      </w:r>
                      <w:r>
                        <w:rPr>
                          <w:lang w:val="en-GB"/>
                        </w:rPr>
                        <w:t xml:space="preserve"> I rolled exactly one die, and I have exactly one success. Sometimes Resbutlan has good ideas as well!</w:t>
                      </w:r>
                      <w:r>
                        <w:rPr>
                          <w:lang w:val="en-GB"/>
                        </w:rPr>
                        <w:br/>
                        <w:t>“Here let me help your tiny eyes, Jom.” He pulls out the storm lantern he has on him.</w:t>
                      </w:r>
                    </w:p>
                    <w:p w14:paraId="1F7E1D5F" w14:textId="77777777" w:rsidR="003D68D8" w:rsidRDefault="003D68D8" w:rsidP="003D68D8">
                      <w:pPr>
                        <w:rPr>
                          <w:lang w:val="en-GB"/>
                        </w:rPr>
                      </w:pPr>
                      <w:r w:rsidRPr="001E31D0">
                        <w:rPr>
                          <w:b/>
                          <w:bCs/>
                          <w:lang w:val="en-GB"/>
                        </w:rPr>
                        <w:t>GM:</w:t>
                      </w:r>
                      <w:r>
                        <w:rPr>
                          <w:lang w:val="en-GB"/>
                        </w:rPr>
                        <w:t xml:space="preserve"> So, in total 4 successes. That is Nearly a very good success. And all of you are shoved into the walls, so inspecting shouldn’t be that hard. Jom, in the light of Resbutlan you can see that the little outcropping Peny is resting on, has intricate carvings which form a circle, roughly the size of a thumb.</w:t>
                      </w:r>
                    </w:p>
                    <w:p w14:paraId="443975D7" w14:textId="77777777" w:rsidR="003D68D8" w:rsidRDefault="003D68D8" w:rsidP="003D68D8">
                      <w:pPr>
                        <w:rPr>
                          <w:lang w:val="en-GB"/>
                        </w:rPr>
                      </w:pPr>
                      <w:r w:rsidRPr="001E31D0">
                        <w:rPr>
                          <w:b/>
                          <w:bCs/>
                          <w:lang w:val="en-GB"/>
                        </w:rPr>
                        <w:t>Player 1:</w:t>
                      </w:r>
                      <w:r>
                        <w:rPr>
                          <w:lang w:val="en-GB"/>
                        </w:rPr>
                        <w:t xml:space="preserve"> Peny has draped her drenched coat over the outcropping to dry and will be very unhappy for you to move it.</w:t>
                      </w:r>
                    </w:p>
                    <w:p w14:paraId="6B6A9903" w14:textId="77777777" w:rsidR="003D68D8" w:rsidRDefault="003D68D8" w:rsidP="003D68D8">
                      <w:pPr>
                        <w:rPr>
                          <w:lang w:val="en-GB"/>
                        </w:rPr>
                      </w:pPr>
                      <w:r w:rsidRPr="001E31D0">
                        <w:rPr>
                          <w:b/>
                          <w:bCs/>
                          <w:lang w:val="en-GB"/>
                        </w:rPr>
                        <w:t xml:space="preserve">Player 2: </w:t>
                      </w:r>
                      <w:r>
                        <w:rPr>
                          <w:lang w:val="en-GB"/>
                        </w:rPr>
                        <w:t>“Sorry Penny”, but I see a button, I press a button. (to the GM) I press the button!</w:t>
                      </w:r>
                    </w:p>
                    <w:p w14:paraId="737CF51C" w14:textId="77777777" w:rsidR="003D68D8" w:rsidRDefault="003D68D8" w:rsidP="003D68D8">
                      <w:r w:rsidRPr="001E31D0">
                        <w:rPr>
                          <w:b/>
                          <w:bCs/>
                          <w:lang w:val="en-GB"/>
                        </w:rPr>
                        <w:t>GM:</w:t>
                      </w:r>
                      <w:r>
                        <w:rPr>
                          <w:lang w:val="en-GB"/>
                        </w:rPr>
                        <w:t xml:space="preserve"> All of you jump as suddenly the entire cave starts shaking violently. Behind you white light appears as a hidden door opens. Very loudly.</w:t>
                      </w:r>
                    </w:p>
                  </w:txbxContent>
                </v:textbox>
                <w10:wrap type="square" anchorx="margin" anchory="page"/>
              </v:shape>
            </w:pict>
          </mc:Fallback>
        </mc:AlternateContent>
      </w:r>
      <w:r>
        <w:rPr>
          <w:lang w:val="en-GB"/>
        </w:rPr>
        <w:t xml:space="preserve"> </w:t>
      </w:r>
      <w:r w:rsidR="00535C1C">
        <w:rPr>
          <w:lang w:val="en-GB"/>
        </w:rPr>
        <w:t>E</w:t>
      </w:r>
      <w:r w:rsidR="0062579E" w:rsidRPr="0062579E">
        <w:rPr>
          <w:lang w:val="en-GB"/>
        </w:rPr>
        <w:t>very player at the table wishes to enjoy their time and enable the enjoyment of other players. The game master is a player in this as well, so even they are here to enjoy their time and make the experience memorable for all other players. This contradicts directly a competitive reading of role-playing games, there should not be winners or losers, and the goal should be for everyone to feel included and valued as a person.</w:t>
      </w:r>
    </w:p>
    <w:p w14:paraId="1661511F" w14:textId="010C7E9C" w:rsidR="00E730D2" w:rsidRDefault="0062579E" w:rsidP="0062579E">
      <w:pPr>
        <w:rPr>
          <w:lang w:val="en-GB"/>
        </w:rPr>
      </w:pPr>
      <w:r w:rsidRPr="0062579E">
        <w:rPr>
          <w:lang w:val="en-GB"/>
        </w:rPr>
        <w:t xml:space="preserve">Conflict between player characters, or conflict between player character and non-player characters will occur, and Talebones even encourages these kinds of interactions in game. During all of this, the actual players should stay in constant contact and communication, working together to tell the best story. That may include one player having to decide that their character suffers a defeat, embarrassment or loss, but that should never occur in direct opposition of that player. This requires self-reflection and control of everyone involved, especially if the conflict deals with sensitive </w:t>
      </w:r>
      <w:r w:rsidRPr="0062579E">
        <w:rPr>
          <w:lang w:val="en-GB"/>
        </w:rPr>
        <w:lastRenderedPageBreak/>
        <w:t>topics like relationships, death or trauma. To facilitate a healthy and welcoming gaming group, this book presents the safety tool of the “X card” as well as “Lines and Veils”. Whilst these are the safety tools we present here, there are other options. If you would like to find out about alternatives, there are many more that can be found online.</w:t>
      </w:r>
    </w:p>
    <w:p w14:paraId="62E7442E" w14:textId="07E2AC57" w:rsidR="00E730D2" w:rsidRDefault="00E730D2" w:rsidP="00E730D2">
      <w:pPr>
        <w:pStyle w:val="berschrift2"/>
        <w:rPr>
          <w:lang w:val="en-GB"/>
        </w:rPr>
      </w:pPr>
      <w:r>
        <w:rPr>
          <w:lang w:val="en-GB"/>
        </w:rPr>
        <w:t>A SESSION OF TALEBONES</w:t>
      </w:r>
    </w:p>
    <w:p w14:paraId="4B31EAD2" w14:textId="5849574E" w:rsidR="00E730D2" w:rsidRDefault="00E730D2" w:rsidP="00E730D2">
      <w:pPr>
        <w:rPr>
          <w:lang w:val="en-GB"/>
        </w:rPr>
      </w:pPr>
      <w:r>
        <w:rPr>
          <w:lang w:val="en-GB"/>
        </w:rPr>
        <w:t xml:space="preserve">A game of Talebones is usually played by a group of three to six players over the course of at least one session. Each session of Talebones is around three to six hours but do listen to everyone’s gut feeling </w:t>
      </w:r>
      <w:r w:rsidR="00612EB9">
        <w:rPr>
          <w:lang w:val="en-GB"/>
        </w:rPr>
        <w:t xml:space="preserve">on </w:t>
      </w:r>
      <w:r>
        <w:rPr>
          <w:lang w:val="en-GB"/>
        </w:rPr>
        <w:t>which duration is best for your group.</w:t>
      </w:r>
    </w:p>
    <w:p w14:paraId="0B14E749" w14:textId="6AB46791" w:rsidR="00E730D2" w:rsidRDefault="00E730D2" w:rsidP="00E730D2">
      <w:pPr>
        <w:rPr>
          <w:lang w:val="en-GB"/>
        </w:rPr>
      </w:pPr>
      <w:r>
        <w:rPr>
          <w:lang w:val="en-GB"/>
        </w:rPr>
        <w:t xml:space="preserve">An adventure that only takes a single session is called a Oneshot and a good </w:t>
      </w:r>
      <w:r w:rsidR="00353CCB">
        <w:rPr>
          <w:lang w:val="en-GB"/>
        </w:rPr>
        <w:t xml:space="preserve">way for new players or game masters to get a feel for the game. These stories usually focus on a slice of </w:t>
      </w:r>
      <w:r w:rsidR="00034C59">
        <w:rPr>
          <w:lang w:val="en-GB"/>
        </w:rPr>
        <w:t>a greater</w:t>
      </w:r>
      <w:r w:rsidR="00353CCB">
        <w:rPr>
          <w:lang w:val="en-GB"/>
        </w:rPr>
        <w:t xml:space="preserve"> story, with already established characters that tend to not have a notable arc over the course of that one session.</w:t>
      </w:r>
    </w:p>
    <w:p w14:paraId="1F81F0B8" w14:textId="70E5127F" w:rsidR="00E730D2" w:rsidRDefault="003D68D8" w:rsidP="003D68D8">
      <w:pPr>
        <w:jc w:val="both"/>
        <w:rPr>
          <w:lang w:val="en-GB"/>
        </w:rPr>
      </w:pPr>
      <w:r w:rsidRPr="003D68D8">
        <w:rPr>
          <w:noProof/>
          <w:lang w:val="en-GB"/>
        </w:rPr>
        <mc:AlternateContent>
          <mc:Choice Requires="wps">
            <w:drawing>
              <wp:anchor distT="45720" distB="45720" distL="114300" distR="114300" simplePos="0" relativeHeight="251704320" behindDoc="0" locked="0" layoutInCell="1" allowOverlap="1" wp14:anchorId="7E90C9B0" wp14:editId="5307BEB5">
                <wp:simplePos x="0" y="0"/>
                <wp:positionH relativeFrom="margin">
                  <wp:align>right</wp:align>
                </wp:positionH>
                <wp:positionV relativeFrom="margin">
                  <wp:align>bottom</wp:align>
                </wp:positionV>
                <wp:extent cx="5748655" cy="4864100"/>
                <wp:effectExtent l="0" t="0" r="23495" b="18415"/>
                <wp:wrapSquare wrapText="bothSides"/>
                <wp:docPr id="9839766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4864100"/>
                        </a:xfrm>
                        <a:prstGeom prst="rect">
                          <a:avLst/>
                        </a:prstGeom>
                        <a:solidFill>
                          <a:srgbClr val="FFFFFF"/>
                        </a:solidFill>
                        <a:ln w="9525">
                          <a:solidFill>
                            <a:srgbClr val="000000"/>
                          </a:solidFill>
                          <a:miter lim="800000"/>
                          <a:headEnd/>
                          <a:tailEnd/>
                        </a:ln>
                      </wps:spPr>
                      <wps:txbx>
                        <w:txbxContent>
                          <w:p w14:paraId="332B3CD4" w14:textId="77777777" w:rsidR="003D68D8" w:rsidRDefault="003D68D8" w:rsidP="003D68D8">
                            <w:pPr>
                              <w:pStyle w:val="berschrift4"/>
                              <w:rPr>
                                <w:lang w:val="en-GB"/>
                              </w:rPr>
                            </w:pPr>
                            <w:r>
                              <w:rPr>
                                <w:lang w:val="en-GB"/>
                              </w:rPr>
                              <w:t>X Card</w:t>
                            </w:r>
                          </w:p>
                          <w:p w14:paraId="1CC9646A" w14:textId="77777777" w:rsidR="003D68D8" w:rsidRDefault="003D68D8" w:rsidP="003D68D8">
                            <w:pPr>
                              <w:rPr>
                                <w:lang w:val="en-US"/>
                              </w:rPr>
                            </w:pPr>
                            <w:r w:rsidRPr="003E1887">
                              <w:rPr>
                                <w:lang w:val="en-US"/>
                              </w:rPr>
                              <w:t>The X-Card is</w:t>
                            </w:r>
                            <w:r w:rsidRPr="003E1887">
                              <w:rPr>
                                <w:b/>
                                <w:bCs/>
                                <w:lang w:val="en-US"/>
                              </w:rPr>
                              <w:t xml:space="preserve"> </w:t>
                            </w:r>
                            <w:r w:rsidRPr="003E1887">
                              <w:rPr>
                                <w:lang w:val="en-US"/>
                              </w:rPr>
                              <w:t>an optional tool (created by John Stavropoulos) that allows anyone in your game (including you) to edit out any content anyone is uncomfortable with as you play. Since most RPGs are improvisational and we won't know what will happen till it happens, it's possible the game will go in a direction people don't want. An X-Card is a simple tool to fix problems as they arise. </w:t>
                            </w:r>
                          </w:p>
                          <w:p w14:paraId="751DFBDA" w14:textId="77777777" w:rsidR="003D68D8" w:rsidRDefault="003D68D8" w:rsidP="003D68D8">
                            <w:pPr>
                              <w:rPr>
                                <w:lang w:val="en-US"/>
                              </w:rPr>
                            </w:pPr>
                            <w:r>
                              <w:rPr>
                                <w:lang w:val="en-US"/>
                              </w:rPr>
                              <w:t>The X-Card is any piece of paper or chat message marked by a visible “X”. If anyone wants to skip the current scene or content, they just need to tap, lift, or send the X-Card and the content is skipped without any further questions.</w:t>
                            </w:r>
                          </w:p>
                          <w:p w14:paraId="1BADF6C5" w14:textId="14DA893D" w:rsidR="003D68D8" w:rsidRPr="003E1887" w:rsidRDefault="003D68D8" w:rsidP="003D68D8">
                            <w:pPr>
                              <w:rPr>
                                <w:lang w:val="en-US"/>
                              </w:rPr>
                            </w:pPr>
                            <w:r>
                              <w:rPr>
                                <w:lang w:val="en-US"/>
                              </w:rPr>
                              <w:t>On how to introduce the X-Card, do read the original document for the “X-Card by John Stavropoulos” (</w:t>
                            </w:r>
                            <w:hyperlink r:id="rId6" w:history="1">
                              <w:r w:rsidRPr="003E1887">
                                <w:rPr>
                                  <w:rStyle w:val="Hyperlink"/>
                                  <w:lang w:val="en-US"/>
                                </w:rPr>
                                <w:t>http://tinyurl.com/x-card-rpg</w:t>
                              </w:r>
                            </w:hyperlink>
                            <w:r>
                              <w:rPr>
                                <w:lang w:val="en-US"/>
                              </w:rPr>
                              <w:t>).</w:t>
                            </w:r>
                          </w:p>
                          <w:p w14:paraId="7BE0B5AF" w14:textId="77777777" w:rsidR="003D68D8" w:rsidRDefault="003D68D8" w:rsidP="003D68D8">
                            <w:pPr>
                              <w:pStyle w:val="berschrift4"/>
                              <w:rPr>
                                <w:lang w:val="en-GB"/>
                              </w:rPr>
                            </w:pPr>
                            <w:r>
                              <w:rPr>
                                <w:lang w:val="en-GB"/>
                              </w:rPr>
                              <w:t>Lines &amp; Veils</w:t>
                            </w:r>
                          </w:p>
                          <w:p w14:paraId="76A6FDC5" w14:textId="77777777" w:rsidR="003D68D8" w:rsidRDefault="003D68D8" w:rsidP="003D68D8">
                            <w:r w:rsidRPr="003E1887">
                              <w:rPr>
                                <w:lang w:val="en-US"/>
                              </w:rPr>
                              <w:t xml:space="preserve">Lines and veils are established boundaries for the story and are defined by each player individually. Generally, they are shared with the GM, either as a group or </w:t>
                            </w:r>
                            <w:r>
                              <w:rPr>
                                <w:lang w:val="en-US"/>
                              </w:rPr>
                              <w:t xml:space="preserve">in </w:t>
                            </w:r>
                            <w:r w:rsidRPr="003E1887">
                              <w:rPr>
                                <w:lang w:val="en-US"/>
                              </w:rPr>
                              <w:t>private, before the start of a game or campaign. Lines are hard boundaries that exclude specified content from the game, no questions asked. This could include anything, but common lines are children being harmed, rape or sexual violence, or racial discrimination. Veils are softer limits where the player is ok with it being included in the game, but it isn’t explicitly described. Things that are specified as veils will be hand-waved without going into detail or happen off-screen, like the fade-to-black sex scenes in a PG movie.</w:t>
                            </w:r>
                            <w:r>
                              <w:rPr>
                                <w:lang w:val="en-US"/>
                              </w:rPr>
                              <w:t xml:space="preserve"> </w:t>
                            </w:r>
                            <w:r w:rsidRPr="003E1887">
                              <w:rPr>
                                <w:i/>
                                <w:iCs/>
                                <w:lang w:val="en-US"/>
                              </w:rPr>
                              <w:t>(Source: Golden Lasso Games)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90C9B0" id="_x0000_s1027" type="#_x0000_t202" style="position:absolute;left:0;text-align:left;margin-left:401.45pt;margin-top:0;width:452.65pt;height:383pt;z-index:251704320;visibility:visible;mso-wrap-style:square;mso-width-percent:0;mso-height-percent:200;mso-wrap-distance-left:9pt;mso-wrap-distance-top:3.6pt;mso-wrap-distance-right:9pt;mso-wrap-distance-bottom:3.6pt;mso-position-horizontal:right;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">
                <v:textbox style="mso-fit-shape-to-text:t">
                  <w:txbxContent>
                    <w:p w14:paraId="332B3CD4" w14:textId="77777777" w:rsidR="003D68D8" w:rsidRDefault="003D68D8" w:rsidP="003D68D8">
                      <w:pPr>
                        <w:pStyle w:val="berschrift4"/>
                        <w:rPr>
                          <w:lang w:val="en-GB"/>
                        </w:rPr>
                      </w:pPr>
                      <w:r>
                        <w:rPr>
                          <w:lang w:val="en-GB"/>
                        </w:rPr>
                        <w:t>X Card</w:t>
                      </w:r>
                    </w:p>
                    <w:p w14:paraId="1CC9646A" w14:textId="77777777" w:rsidR="003D68D8" w:rsidRDefault="003D68D8" w:rsidP="003D68D8">
                      <w:pPr>
                        <w:rPr>
                          <w:lang w:val="en-US"/>
                        </w:rPr>
                      </w:pPr>
                      <w:r w:rsidRPr="003E1887">
                        <w:rPr>
                          <w:lang w:val="en-US"/>
                        </w:rPr>
                        <w:t>The X-Card is</w:t>
                      </w:r>
                      <w:r w:rsidRPr="003E1887">
                        <w:rPr>
                          <w:b/>
                          <w:bCs/>
                          <w:lang w:val="en-US"/>
                        </w:rPr>
                        <w:t xml:space="preserve"> </w:t>
                      </w:r>
                      <w:r w:rsidRPr="003E1887">
                        <w:rPr>
                          <w:lang w:val="en-US"/>
                        </w:rPr>
                        <w:t>an optional tool (created by John Stavropoulos) that allows anyone in your game (including you) to edit out any content anyone is uncomfortable with as you play. Since most RPGs are improvisational and we won't know what will happen till it happens, it's possible the game will go in a direction people don't want. An X-Card is a simple tool to fix problems as they arise. </w:t>
                      </w:r>
                    </w:p>
                    <w:p w14:paraId="751DFBDA" w14:textId="77777777" w:rsidR="003D68D8" w:rsidRDefault="003D68D8" w:rsidP="003D68D8">
                      <w:pPr>
                        <w:rPr>
                          <w:lang w:val="en-US"/>
                        </w:rPr>
                      </w:pPr>
                      <w:r>
                        <w:rPr>
                          <w:lang w:val="en-US"/>
                        </w:rPr>
                        <w:t>The X-Card is any piece of paper or chat message marked by a visible “X”. If anyone wants to skip the current scene or content, they just need to tap, lift, or send the X-Card and the content is skipped without any further questions.</w:t>
                      </w:r>
                    </w:p>
                    <w:p w14:paraId="1BADF6C5" w14:textId="14DA893D" w:rsidR="003D68D8" w:rsidRPr="003E1887" w:rsidRDefault="003D68D8" w:rsidP="003D68D8">
                      <w:pPr>
                        <w:rPr>
                          <w:lang w:val="en-US"/>
                        </w:rPr>
                      </w:pPr>
                      <w:r>
                        <w:rPr>
                          <w:lang w:val="en-US"/>
                        </w:rPr>
                        <w:t>On how to introduce the X-Card, do read the original document for the “X-Card by John Stavropoulos” (</w:t>
                      </w:r>
                      <w:hyperlink r:id="rId7" w:history="1">
                        <w:r w:rsidRPr="003E1887">
                          <w:rPr>
                            <w:rStyle w:val="Hyperlink"/>
                            <w:lang w:val="en-US"/>
                          </w:rPr>
                          <w:t>http://tinyurl.com/x-card-rpg</w:t>
                        </w:r>
                      </w:hyperlink>
                      <w:r>
                        <w:rPr>
                          <w:lang w:val="en-US"/>
                        </w:rPr>
                        <w:t>).</w:t>
                      </w:r>
                    </w:p>
                    <w:p w14:paraId="7BE0B5AF" w14:textId="77777777" w:rsidR="003D68D8" w:rsidRDefault="003D68D8" w:rsidP="003D68D8">
                      <w:pPr>
                        <w:pStyle w:val="berschrift4"/>
                        <w:rPr>
                          <w:lang w:val="en-GB"/>
                        </w:rPr>
                      </w:pPr>
                      <w:r>
                        <w:rPr>
                          <w:lang w:val="en-GB"/>
                        </w:rPr>
                        <w:t>Lines &amp; Veils</w:t>
                      </w:r>
                    </w:p>
                    <w:p w14:paraId="76A6FDC5" w14:textId="77777777" w:rsidR="003D68D8" w:rsidRDefault="003D68D8" w:rsidP="003D68D8">
                      <w:r w:rsidRPr="003E1887">
                        <w:rPr>
                          <w:lang w:val="en-US"/>
                        </w:rPr>
                        <w:t xml:space="preserve">Lines and veils are established boundaries for the story and are defined by each player individually. Generally, they are shared with the GM, either as a group or </w:t>
                      </w:r>
                      <w:r>
                        <w:rPr>
                          <w:lang w:val="en-US"/>
                        </w:rPr>
                        <w:t xml:space="preserve">in </w:t>
                      </w:r>
                      <w:r w:rsidRPr="003E1887">
                        <w:rPr>
                          <w:lang w:val="en-US"/>
                        </w:rPr>
                        <w:t>private, before the start of a game or campaign. Lines are hard boundaries that exclude specified content from the game, no questions asked. This could include anything, but common lines are children being harmed, rape or sexual violence, or racial discrimination. Veils are softer limits where the player is ok with it being included in the game, but it isn’t explicitly described. Things that are specified as veils will be hand-waved without going into detail or happen off-screen, like the fade-to-black sex scenes in a PG movie.</w:t>
                      </w:r>
                      <w:r>
                        <w:rPr>
                          <w:lang w:val="en-US"/>
                        </w:rPr>
                        <w:t xml:space="preserve"> </w:t>
                      </w:r>
                      <w:r w:rsidRPr="003E1887">
                        <w:rPr>
                          <w:i/>
                          <w:iCs/>
                          <w:lang w:val="en-US"/>
                        </w:rPr>
                        <w:t>(Source: Golden Lasso Games)</w:t>
                      </w:r>
                    </w:p>
                  </w:txbxContent>
                </v:textbox>
                <w10:wrap type="square" anchorx="margin" anchory="margin"/>
              </v:shape>
            </w:pict>
          </mc:Fallback>
        </mc:AlternateContent>
      </w:r>
      <w:r w:rsidR="00353CCB">
        <w:rPr>
          <w:lang w:val="en-GB"/>
        </w:rPr>
        <w:t xml:space="preserve">Longer form adventures take course over more than one session, shorter </w:t>
      </w:r>
      <w:r w:rsidR="00612EB9">
        <w:rPr>
          <w:lang w:val="en-GB"/>
        </w:rPr>
        <w:t xml:space="preserve">campaigns </w:t>
      </w:r>
      <w:r w:rsidR="00353CCB">
        <w:rPr>
          <w:lang w:val="en-GB"/>
        </w:rPr>
        <w:t>around five to fifteen, longer ones without an upper limit</w:t>
      </w:r>
      <w:r w:rsidR="00612EB9">
        <w:rPr>
          <w:lang w:val="en-GB"/>
        </w:rPr>
        <w:t xml:space="preserve"> for </w:t>
      </w:r>
      <w:r w:rsidR="00612EB9">
        <w:rPr>
          <w:lang w:val="en-GB"/>
        </w:rPr>
        <w:t>sessions</w:t>
      </w:r>
      <w:r w:rsidR="00353CCB">
        <w:rPr>
          <w:lang w:val="en-GB"/>
        </w:rPr>
        <w:t xml:space="preserve">. In these kinds of </w:t>
      </w:r>
      <w:r w:rsidR="00653FDB">
        <w:rPr>
          <w:lang w:val="en-GB"/>
        </w:rPr>
        <w:t>stories,</w:t>
      </w:r>
      <w:r w:rsidR="00353CCB">
        <w:rPr>
          <w:lang w:val="en-GB"/>
        </w:rPr>
        <w:t xml:space="preserve"> the players and game master are able to dive into detailed character and story arcs with multiple </w:t>
      </w:r>
      <w:r w:rsidR="00034C59">
        <w:rPr>
          <w:lang w:val="en-GB"/>
        </w:rPr>
        <w:t>stages, twists</w:t>
      </w:r>
      <w:r w:rsidR="00353CCB">
        <w:rPr>
          <w:lang w:val="en-GB"/>
        </w:rPr>
        <w:t xml:space="preserve"> and turns. Usually this takes the form of an overarching campaign story arc, interspersed with more personal character focused arcs. In these character focused narratives, the players take turns highlighting the story, development or relationships of one player character at a time,</w:t>
      </w:r>
      <w:r>
        <w:rPr>
          <w:lang w:val="en-GB"/>
        </w:rPr>
        <w:t xml:space="preserve"> </w:t>
      </w:r>
      <w:r w:rsidR="00353CCB">
        <w:rPr>
          <w:lang w:val="en-GB"/>
        </w:rPr>
        <w:t>enabling each other to get a moment in the spotlight.</w:t>
      </w:r>
    </w:p>
    <w:p w14:paraId="62775A60" w14:textId="77777777" w:rsidR="003D68D8" w:rsidRDefault="003D68D8">
      <w:pPr>
        <w:rPr>
          <w:rFonts w:eastAsiaTheme="majorEastAsia" w:cstheme="majorBidi"/>
          <w:color w:val="0F4761" w:themeColor="accent1" w:themeShade="BF"/>
          <w:sz w:val="28"/>
          <w:szCs w:val="28"/>
          <w:lang w:val="en-GB"/>
        </w:rPr>
      </w:pPr>
      <w:r>
        <w:rPr>
          <w:lang w:val="en-GB"/>
        </w:rPr>
        <w:br w:type="page"/>
      </w:r>
    </w:p>
    <w:p w14:paraId="0340F201" w14:textId="3F48FF88" w:rsidR="003D68D8" w:rsidRDefault="003D68D8">
      <w:pPr>
        <w:rPr>
          <w:rFonts w:eastAsiaTheme="majorEastAsia" w:cstheme="majorBidi"/>
          <w:color w:val="0F4761" w:themeColor="accent1" w:themeShade="BF"/>
          <w:sz w:val="28"/>
          <w:szCs w:val="28"/>
          <w:lang w:val="en-GB"/>
        </w:rPr>
      </w:pPr>
      <w:r w:rsidRPr="00535C1C">
        <w:rPr>
          <w:noProof/>
          <w:lang w:val="en-GB"/>
        </w:rPr>
        <w:lastRenderedPageBreak/>
        <mc:AlternateContent>
          <mc:Choice Requires="wps">
            <w:drawing>
              <wp:anchor distT="45720" distB="45720" distL="114300" distR="114300" simplePos="0" relativeHeight="251706368" behindDoc="0" locked="0" layoutInCell="1" allowOverlap="1" wp14:anchorId="32FB70E6" wp14:editId="0F32BA66">
                <wp:simplePos x="0" y="0"/>
                <wp:positionH relativeFrom="margin">
                  <wp:align>left</wp:align>
                </wp:positionH>
                <wp:positionV relativeFrom="margin">
                  <wp:align>bottom</wp:align>
                </wp:positionV>
                <wp:extent cx="5744210" cy="3029585"/>
                <wp:effectExtent l="0" t="0" r="27940" b="18415"/>
                <wp:wrapSquare wrapText="bothSides"/>
                <wp:docPr id="15484946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4210" cy="3029585"/>
                        </a:xfrm>
                        <a:prstGeom prst="rect">
                          <a:avLst/>
                        </a:prstGeom>
                        <a:solidFill>
                          <a:srgbClr val="FFFFFF"/>
                        </a:solidFill>
                        <a:ln w="9525">
                          <a:solidFill>
                            <a:srgbClr val="000000"/>
                          </a:solidFill>
                          <a:miter lim="800000"/>
                          <a:headEnd/>
                          <a:tailEnd/>
                        </a:ln>
                      </wps:spPr>
                      <wps:txbx>
                        <w:txbxContent>
                          <w:p w14:paraId="300FAE79" w14:textId="77777777" w:rsidR="003D68D8" w:rsidRDefault="003D68D8" w:rsidP="003D68D8">
                            <w:pPr>
                              <w:pStyle w:val="berschrift4"/>
                              <w:rPr>
                                <w:lang w:val="en-GB"/>
                              </w:rPr>
                            </w:pPr>
                            <w:r>
                              <w:rPr>
                                <w:lang w:val="en-GB"/>
                              </w:rPr>
                              <w:t>Be a game Master!</w:t>
                            </w:r>
                          </w:p>
                          <w:p w14:paraId="64A5249B" w14:textId="77777777" w:rsidR="003D68D8" w:rsidRPr="0062579E" w:rsidRDefault="003D68D8" w:rsidP="003D68D8">
                            <w:pPr>
                              <w:rPr>
                                <w:lang w:val="en-GB"/>
                              </w:rPr>
                            </w:pPr>
                            <w:r w:rsidRPr="0062579E">
                              <w:rPr>
                                <w:lang w:val="en-GB"/>
                              </w:rPr>
                              <w:t>Note that the game master has surprisingly few required duties to attend to during play. Largely they play the role of an instigator and enabler for the players and their characters, allowing them to shine with what their characters are good at. You do not need to be the plotting mastermind behind all machinations to be a good game master. And while a firm grasp on the rules helps your role, it is by no means essential</w:t>
                            </w:r>
                            <w:ins w:id="0" w:author="Nicky Schubert" w:date="2025-02-14T18:05:00Z" w16du:dateUtc="2025-02-14T17:05:00Z">
                              <w:r>
                                <w:rPr>
                                  <w:lang w:val="en-GB"/>
                                </w:rPr>
                                <w:t>;</w:t>
                              </w:r>
                            </w:ins>
                            <w:del w:id="1" w:author="Nicky Schubert" w:date="2025-02-14T18:05:00Z" w16du:dateUtc="2025-02-14T17:05:00Z">
                              <w:r w:rsidRPr="0062579E" w:rsidDel="00535C1C">
                                <w:rPr>
                                  <w:lang w:val="en-GB"/>
                                </w:rPr>
                                <w:delText>.</w:delText>
                              </w:r>
                            </w:del>
                            <w:r w:rsidRPr="0062579E">
                              <w:rPr>
                                <w:lang w:val="en-GB"/>
                              </w:rPr>
                              <w:t xml:space="preserve"> Players usually have a good idea of the rules </w:t>
                            </w:r>
                            <w:r>
                              <w:rPr>
                                <w:lang w:val="en-GB"/>
                              </w:rPr>
                              <w:t>too</w:t>
                            </w:r>
                            <w:r w:rsidRPr="0062579E">
                              <w:rPr>
                                <w:lang w:val="en-GB"/>
                              </w:rPr>
                              <w:t xml:space="preserve"> and will help, if you reach out. All other parts come through experience. Just remember to communicate your style of game mastering with your players as early as possible, so they are prepared for the type of game you are going to run. And do not be afraid to make in the moment rule decisions or to make up whole new rules! Just review the decision after the session of play and communicate with your players, if you are sticking with that in the moment call or reverting it. Noone asks you to never go back on your word. </w:t>
                            </w:r>
                            <w:r w:rsidRPr="00034C59">
                              <w:rPr>
                                <w:lang w:val="en-US"/>
                              </w:rPr>
                              <w:t xml:space="preserve">Changing or creating rules is often known as homebrewing, and it is foundational to Talebones. Do not be afraid to homebrew if the rules don’t cover a specific situation, or even if an </w:t>
                            </w:r>
                            <w:r w:rsidRPr="00D92705">
                              <w:rPr>
                                <w:lang w:val="en-US"/>
                              </w:rPr>
                              <w:t>on-the-fly</w:t>
                            </w:r>
                            <w:r w:rsidRPr="00034C59">
                              <w:rPr>
                                <w:lang w:val="en-US"/>
                              </w:rPr>
                              <w:t xml:space="preserve"> ruling is needed and digging through the rulebook would </w:t>
                            </w:r>
                            <w:r w:rsidRPr="0033699D">
                              <w:rPr>
                                <w:lang w:val="en-US"/>
                              </w:rPr>
                              <w:t>interrupt</w:t>
                            </w:r>
                            <w:r w:rsidRPr="00034C59">
                              <w:rPr>
                                <w:lang w:val="en-US"/>
                              </w:rPr>
                              <w:t xml:space="preserve"> the momentum of play.</w:t>
                            </w:r>
                          </w:p>
                          <w:p w14:paraId="2E7A478B" w14:textId="77777777" w:rsidR="003D68D8" w:rsidRPr="00535C1C" w:rsidRDefault="003D68D8" w:rsidP="003D68D8">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B70E6" id="_x0000_s1028" type="#_x0000_t202" style="position:absolute;margin-left:0;margin-top:0;width:452.3pt;height:238.55pt;z-index:251706368;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">
                <v:textbox>
                  <w:txbxContent>
                    <w:p w14:paraId="300FAE79" w14:textId="77777777" w:rsidR="003D68D8" w:rsidRDefault="003D68D8" w:rsidP="003D68D8">
                      <w:pPr>
                        <w:pStyle w:val="berschrift4"/>
                        <w:rPr>
                          <w:lang w:val="en-GB"/>
                        </w:rPr>
                      </w:pPr>
                      <w:r>
                        <w:rPr>
                          <w:lang w:val="en-GB"/>
                        </w:rPr>
                        <w:t>Be a game Master!</w:t>
                      </w:r>
                    </w:p>
                    <w:p w14:paraId="64A5249B" w14:textId="77777777" w:rsidR="003D68D8" w:rsidRPr="0062579E" w:rsidRDefault="003D68D8" w:rsidP="003D68D8">
                      <w:pPr>
                        <w:rPr>
                          <w:lang w:val="en-GB"/>
                        </w:rPr>
                      </w:pPr>
                      <w:r w:rsidRPr="0062579E">
                        <w:rPr>
                          <w:lang w:val="en-GB"/>
                        </w:rPr>
                        <w:t>Note that the game master has surprisingly few required duties to attend to during play. Largely they play the role of an instigator and enabler for the players and their characters, allowing them to shine with what their characters are good at. You do not need to be the plotting mastermind behind all machinations to be a good game master. And while a firm grasp on the rules helps your role, it is by no means essential</w:t>
                      </w:r>
                      <w:ins w:id="2" w:author="Nicky Schubert" w:date="2025-02-14T18:05:00Z" w16du:dateUtc="2025-02-14T17:05:00Z">
                        <w:r>
                          <w:rPr>
                            <w:lang w:val="en-GB"/>
                          </w:rPr>
                          <w:t>;</w:t>
                        </w:r>
                      </w:ins>
                      <w:del w:id="3" w:author="Nicky Schubert" w:date="2025-02-14T18:05:00Z" w16du:dateUtc="2025-02-14T17:05:00Z">
                        <w:r w:rsidRPr="0062579E" w:rsidDel="00535C1C">
                          <w:rPr>
                            <w:lang w:val="en-GB"/>
                          </w:rPr>
                          <w:delText>.</w:delText>
                        </w:r>
                      </w:del>
                      <w:r w:rsidRPr="0062579E">
                        <w:rPr>
                          <w:lang w:val="en-GB"/>
                        </w:rPr>
                        <w:t xml:space="preserve"> Players usually have a good idea of the rules </w:t>
                      </w:r>
                      <w:r>
                        <w:rPr>
                          <w:lang w:val="en-GB"/>
                        </w:rPr>
                        <w:t>too</w:t>
                      </w:r>
                      <w:r w:rsidRPr="0062579E">
                        <w:rPr>
                          <w:lang w:val="en-GB"/>
                        </w:rPr>
                        <w:t xml:space="preserve"> and will help, if you reach out. All other parts come through experience. Just remember to communicate your style of game mastering with your players as early as possible, so they are prepared for the type of game you are going to run. And do not be afraid to make in the moment rule decisions or to make up whole new rules! Just review the decision after the session of play and communicate with your players, if you are sticking with that in the moment call or reverting it. Noone asks you to never go back on your word. </w:t>
                      </w:r>
                      <w:r w:rsidRPr="00034C59">
                        <w:rPr>
                          <w:lang w:val="en-US"/>
                        </w:rPr>
                        <w:t xml:space="preserve">Changing or creating rules is often known as homebrewing, and it is foundational to Talebones. Do not be afraid to homebrew if the rules don’t cover a specific situation, or even if an </w:t>
                      </w:r>
                      <w:r w:rsidRPr="00D92705">
                        <w:rPr>
                          <w:lang w:val="en-US"/>
                        </w:rPr>
                        <w:t>on-the-fly</w:t>
                      </w:r>
                      <w:r w:rsidRPr="00034C59">
                        <w:rPr>
                          <w:lang w:val="en-US"/>
                        </w:rPr>
                        <w:t xml:space="preserve"> ruling is needed and digging through the rulebook would </w:t>
                      </w:r>
                      <w:r w:rsidRPr="0033699D">
                        <w:rPr>
                          <w:lang w:val="en-US"/>
                        </w:rPr>
                        <w:t>interrupt</w:t>
                      </w:r>
                      <w:r w:rsidRPr="00034C59">
                        <w:rPr>
                          <w:lang w:val="en-US"/>
                        </w:rPr>
                        <w:t xml:space="preserve"> the momentum of play.</w:t>
                      </w:r>
                    </w:p>
                    <w:p w14:paraId="2E7A478B" w14:textId="77777777" w:rsidR="003D68D8" w:rsidRPr="00535C1C" w:rsidRDefault="003D68D8" w:rsidP="003D68D8">
                      <w:pPr>
                        <w:rPr>
                          <w:lang w:val="en-GB"/>
                        </w:rPr>
                      </w:pPr>
                    </w:p>
                  </w:txbxContent>
                </v:textbox>
                <w10:wrap type="square" anchorx="margin" anchory="margin"/>
              </v:shape>
            </w:pict>
          </mc:Fallback>
        </mc:AlternateContent>
      </w:r>
      <w:r w:rsidRPr="003D68D8">
        <w:rPr>
          <w:noProof/>
          <w:lang w:val="en-GB"/>
        </w:rPr>
        <mc:AlternateContent>
          <mc:Choice Requires="wps">
            <w:drawing>
              <wp:anchor distT="45720" distB="45720" distL="114300" distR="114300" simplePos="0" relativeHeight="251708416" behindDoc="0" locked="0" layoutInCell="1" allowOverlap="1" wp14:anchorId="18368BAF" wp14:editId="4E53BA25">
                <wp:simplePos x="0" y="0"/>
                <wp:positionH relativeFrom="margin">
                  <wp:posOffset>1905</wp:posOffset>
                </wp:positionH>
                <wp:positionV relativeFrom="margin">
                  <wp:posOffset>-14690</wp:posOffset>
                </wp:positionV>
                <wp:extent cx="5745480" cy="1459230"/>
                <wp:effectExtent l="0" t="0" r="26670" b="13335"/>
                <wp:wrapSquare wrapText="bothSides"/>
                <wp:docPr id="49270637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59230"/>
                        </a:xfrm>
                        <a:prstGeom prst="rect">
                          <a:avLst/>
                        </a:prstGeom>
                        <a:solidFill>
                          <a:srgbClr val="FFFFFF"/>
                        </a:solidFill>
                        <a:ln w="9525">
                          <a:solidFill>
                            <a:srgbClr val="000000"/>
                          </a:solidFill>
                          <a:miter lim="800000"/>
                          <a:headEnd/>
                          <a:tailEnd/>
                        </a:ln>
                      </wps:spPr>
                      <wps:txbx>
                        <w:txbxContent>
                          <w:p w14:paraId="316BF38E" w14:textId="1EA1B9B4" w:rsidR="003D68D8" w:rsidRDefault="003D68D8" w:rsidP="003D68D8">
                            <w:pPr>
                              <w:pStyle w:val="berschrift4"/>
                              <w:rPr>
                                <w:lang w:val="en-GB"/>
                              </w:rPr>
                            </w:pPr>
                            <w:r>
                              <w:rPr>
                                <w:lang w:val="en-GB"/>
                              </w:rPr>
                              <w:t>Executing themes</w:t>
                            </w:r>
                          </w:p>
                          <w:p w14:paraId="156B52B3" w14:textId="77777777" w:rsidR="003D68D8" w:rsidRDefault="003D68D8" w:rsidP="003D68D8">
                            <w:pPr>
                              <w:rPr>
                                <w:lang w:val="en-GB"/>
                              </w:rPr>
                            </w:pPr>
                            <w:r>
                              <w:rPr>
                                <w:lang w:val="en-GB"/>
                              </w:rPr>
                              <w:t>During a session of Talebones you might encounter themes of horror, whimsy, gore, and wonder. While Talebones wants to illustrate the inherent connection between these apparent opposites, the final content of your game is completely up to you and your group.</w:t>
                            </w:r>
                          </w:p>
                          <w:p w14:paraId="515054C6" w14:textId="77777777" w:rsidR="003D68D8" w:rsidRDefault="003D68D8" w:rsidP="003D68D8">
                            <w:pPr>
                              <w:rPr>
                                <w:lang w:val="en-GB"/>
                              </w:rPr>
                            </w:pPr>
                            <w:r>
                              <w:rPr>
                                <w:lang w:val="en-GB"/>
                              </w:rPr>
                              <w:tab/>
                              <w:t>To highlight the horror side of your adventures, put the players into situation without apparent escape, focus on the characters being alone and describe their surroundings in terms of their senses. Strange scents, screams and flashing lights set a certain vibe for the adventure. Do refrain from “showing your monster” early, let the enemies of the player characters affect their surrounding by warping or killing everything they touch for example. Do pay some mind for your play environment. Make use of mood lighting or appropriate ambient music.</w:t>
                            </w:r>
                          </w:p>
                          <w:p w14:paraId="11D10F2B" w14:textId="77777777" w:rsidR="003D68D8" w:rsidRDefault="003D68D8" w:rsidP="003D68D8">
                            <w:pPr>
                              <w:rPr>
                                <w:lang w:val="en-GB"/>
                              </w:rPr>
                            </w:pPr>
                            <w:r>
                              <w:rPr>
                                <w:lang w:val="en-GB"/>
                              </w:rPr>
                              <w:tab/>
                              <w:t>If your group prefers the lighter tones of storytelling, cater to them with quirky, light-hearted non-player characters that have a positive outlook on life. Include themes of hope and encourage players to try stupid plans even if opposed to sound reasoning. You should remember that whimsy does not necessarily mean low stakes or lack of conflict though. It just guides the tone of those parts of the game.</w:t>
                            </w:r>
                          </w:p>
                          <w:p w14:paraId="1C3F92EE" w14:textId="77777777" w:rsidR="003D68D8" w:rsidRDefault="003D68D8" w:rsidP="003D68D8">
                            <w:pPr>
                              <w:rPr>
                                <w:lang w:val="en-GB"/>
                              </w:rPr>
                            </w:pPr>
                            <w:r>
                              <w:rPr>
                                <w:lang w:val="en-GB"/>
                              </w:rPr>
                              <w:tab/>
                              <w:t>For a gorier experience, you should necessarily check in with everyone on their Lines and Veils regarding body horror and similar. Do take the safety tool serious and keep in close contact with everyone throughout the game. It is possible that someone discovers their discomfort only during play. If this communication is given, describe every grotesque body part of a creature in abject detail. If anything transforms, do introduce steps to it, describing every stage. Your facial expressions and body movements are a great way to enhance the effect of this form of narration.</w:t>
                            </w:r>
                          </w:p>
                          <w:p w14:paraId="26AA21B0" w14:textId="2E69745C" w:rsidR="003D68D8" w:rsidRPr="003D68D8" w:rsidRDefault="003D68D8" w:rsidP="003D68D8">
                            <w:pPr>
                              <w:rPr>
                                <w:lang w:val="en-US"/>
                              </w:rPr>
                            </w:pPr>
                            <w:r>
                              <w:rPr>
                                <w:lang w:val="en-GB"/>
                              </w:rPr>
                              <w:tab/>
                              <w:t>A sense of wonder generally comes from the prospect of bountiful secrets with chances of uncovering their answers. Anytime the characters enter a new setting their wonder will correlate with the questions being asked and their ability to interact with those secrets. If you want to create a wonderous place, create many small parts that by themselves are hard to explain or grasp, but together paint a larger story (e.g. a lair of a dragon might have constant falling cinders, ground warm to the touch, and fluctuating winds). A wonderous character usually does things without having an obvious reason to. Either courageous and heroic things to surprise their audience or mysterious and cunning things to catch them off guard.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368BAF" id="_x0000_s1029" type="#_x0000_t202" style="position:absolute;margin-left:.15pt;margin-top:-1.15pt;width:452.4pt;height:114.9pt;z-index:251708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">
                <v:textbox style="mso-fit-shape-to-text:t">
                  <w:txbxContent>
                    <w:p w14:paraId="316BF38E" w14:textId="1EA1B9B4" w:rsidR="003D68D8" w:rsidRDefault="003D68D8" w:rsidP="003D68D8">
                      <w:pPr>
                        <w:pStyle w:val="berschrift4"/>
                        <w:rPr>
                          <w:lang w:val="en-GB"/>
                        </w:rPr>
                      </w:pPr>
                      <w:r>
                        <w:rPr>
                          <w:lang w:val="en-GB"/>
                        </w:rPr>
                        <w:t>Executing themes</w:t>
                      </w:r>
                    </w:p>
                    <w:p w14:paraId="156B52B3" w14:textId="77777777" w:rsidR="003D68D8" w:rsidRDefault="003D68D8" w:rsidP="003D68D8">
                      <w:pPr>
                        <w:rPr>
                          <w:lang w:val="en-GB"/>
                        </w:rPr>
                      </w:pPr>
                      <w:r>
                        <w:rPr>
                          <w:lang w:val="en-GB"/>
                        </w:rPr>
                        <w:t>During a session of Talebones you might encounter themes of horror, whimsy, gore, and wonder. While Talebones wants to illustrate the inherent connection between these apparent opposites, the final content of your game is completely up to you and your group.</w:t>
                      </w:r>
                    </w:p>
                    <w:p w14:paraId="515054C6" w14:textId="77777777" w:rsidR="003D68D8" w:rsidRDefault="003D68D8" w:rsidP="003D68D8">
                      <w:pPr>
                        <w:rPr>
                          <w:lang w:val="en-GB"/>
                        </w:rPr>
                      </w:pPr>
                      <w:r>
                        <w:rPr>
                          <w:lang w:val="en-GB"/>
                        </w:rPr>
                        <w:tab/>
                        <w:t>To highlight the horror side of your adventures, put the players into situation without apparent escape, focus on the characters being alone and describe their surroundings in terms of their senses. Strange scents, screams and flashing lights set a certain vibe for the adventure. Do refrain from “showing your monster” early, let the enemies of the player characters affect their surrounding by warping or killing everything they touch for example. Do pay some mind for your play environment. Make use of mood lighting or appropriate ambient music.</w:t>
                      </w:r>
                    </w:p>
                    <w:p w14:paraId="11D10F2B" w14:textId="77777777" w:rsidR="003D68D8" w:rsidRDefault="003D68D8" w:rsidP="003D68D8">
                      <w:pPr>
                        <w:rPr>
                          <w:lang w:val="en-GB"/>
                        </w:rPr>
                      </w:pPr>
                      <w:r>
                        <w:rPr>
                          <w:lang w:val="en-GB"/>
                        </w:rPr>
                        <w:tab/>
                        <w:t>If your group prefers the lighter tones of storytelling, cater to them with quirky, light-hearted non-player characters that have a positive outlook on life. Include themes of hope and encourage players to try stupid plans even if opposed to sound reasoning. You should remember that whimsy does not necessarily mean low stakes or lack of conflict though. It just guides the tone of those parts of the game.</w:t>
                      </w:r>
                    </w:p>
                    <w:p w14:paraId="1C3F92EE" w14:textId="77777777" w:rsidR="003D68D8" w:rsidRDefault="003D68D8" w:rsidP="003D68D8">
                      <w:pPr>
                        <w:rPr>
                          <w:lang w:val="en-GB"/>
                        </w:rPr>
                      </w:pPr>
                      <w:r>
                        <w:rPr>
                          <w:lang w:val="en-GB"/>
                        </w:rPr>
                        <w:tab/>
                        <w:t>For a gorier experience, you should necessarily check in with everyone on their Lines and Veils regarding body horror and similar. Do take the safety tool serious and keep in close contact with everyone throughout the game. It is possible that someone discovers their discomfort only during play. If this communication is given, describe every grotesque body part of a creature in abject detail. If anything transforms, do introduce steps to it, describing every stage. Your facial expressions and body movements are a great way to enhance the effect of this form of narration.</w:t>
                      </w:r>
                    </w:p>
                    <w:p w14:paraId="26AA21B0" w14:textId="2E69745C" w:rsidR="003D68D8" w:rsidRPr="003D68D8" w:rsidRDefault="003D68D8" w:rsidP="003D68D8">
                      <w:pPr>
                        <w:rPr>
                          <w:lang w:val="en-US"/>
                        </w:rPr>
                      </w:pPr>
                      <w:r>
                        <w:rPr>
                          <w:lang w:val="en-GB"/>
                        </w:rPr>
                        <w:tab/>
                        <w:t>A sense of wonder generally comes from the prospect of bountiful secrets with chances of uncovering their answers. Anytime the characters enter a new setting their wonder will correlate with the questions being asked and their ability to interact with those secrets. If you want to create a wonderous place, create many small parts that by themselves are hard to explain or grasp, but together paint a larger story (e.g. a lair of a dragon might have constant falling cinders, ground warm to the touch, and fluctuating winds). A wonderous character usually does things without having an obvious reason to. Either courageous and heroic things to surprise their audience or mysterious and cunning things to catch them off guard.</w:t>
                      </w:r>
                    </w:p>
                  </w:txbxContent>
                </v:textbox>
                <w10:wrap type="square" anchorx="margin" anchory="margin"/>
              </v:shape>
            </w:pict>
          </mc:Fallback>
        </mc:AlternateContent>
      </w:r>
      <w:r>
        <w:rPr>
          <w:lang w:val="en-GB"/>
        </w:rPr>
        <w:br w:type="page"/>
      </w:r>
    </w:p>
    <w:p w14:paraId="7458EF5C" w14:textId="2F1FB0BE" w:rsidR="00E730D2" w:rsidRDefault="00E730D2" w:rsidP="00E730D2">
      <w:pPr>
        <w:pStyle w:val="berschrift3"/>
        <w:rPr>
          <w:lang w:val="en-GB"/>
        </w:rPr>
      </w:pPr>
      <w:r>
        <w:rPr>
          <w:lang w:val="en-GB"/>
        </w:rPr>
        <w:lastRenderedPageBreak/>
        <w:t>WHAT YOU NEED TO PLAY</w:t>
      </w:r>
    </w:p>
    <w:p w14:paraId="29EA9B6F" w14:textId="5734D987" w:rsidR="00EB0C32" w:rsidRDefault="00EB0C32" w:rsidP="00353CCB">
      <w:pPr>
        <w:rPr>
          <w:lang w:val="en-GB"/>
        </w:rPr>
      </w:pPr>
      <w:r>
        <w:rPr>
          <w:lang w:val="en-GB"/>
        </w:rPr>
        <w:t>To play a session of Talebones you need the following:</w:t>
      </w:r>
    </w:p>
    <w:p w14:paraId="6DA794F6" w14:textId="7408A39C" w:rsidR="00EB0C32" w:rsidRPr="000F6674" w:rsidRDefault="00EB0C32" w:rsidP="00EB0C32">
      <w:pPr>
        <w:pStyle w:val="Listenabsatz"/>
        <w:numPr>
          <w:ilvl w:val="0"/>
          <w:numId w:val="1"/>
        </w:numPr>
        <w:rPr>
          <w:b/>
          <w:bCs/>
          <w:lang w:val="en-GB"/>
        </w:rPr>
      </w:pPr>
      <w:r w:rsidRPr="000F6674">
        <w:rPr>
          <w:b/>
          <w:bCs/>
          <w:lang w:val="en-GB"/>
        </w:rPr>
        <w:t xml:space="preserve">This </w:t>
      </w:r>
      <w:r w:rsidR="000F6674">
        <w:rPr>
          <w:b/>
          <w:bCs/>
          <w:lang w:val="en-GB"/>
        </w:rPr>
        <w:t>R</w:t>
      </w:r>
      <w:r w:rsidRPr="000F6674">
        <w:rPr>
          <w:b/>
          <w:bCs/>
          <w:lang w:val="en-GB"/>
        </w:rPr>
        <w:t>ulebook</w:t>
      </w:r>
      <w:r w:rsidR="000F6674">
        <w:rPr>
          <w:b/>
          <w:bCs/>
          <w:lang w:val="en-GB"/>
        </w:rPr>
        <w:t xml:space="preserve">. </w:t>
      </w:r>
      <w:r w:rsidR="000F6674">
        <w:rPr>
          <w:lang w:val="en-GB"/>
        </w:rPr>
        <w:t>In an accessible format to look up rules if necessary.</w:t>
      </w:r>
    </w:p>
    <w:p w14:paraId="46837BD4" w14:textId="31D402A8" w:rsidR="00EB0C32" w:rsidRDefault="00EB0C32" w:rsidP="00EB0C32">
      <w:pPr>
        <w:pStyle w:val="Listenabsatz"/>
        <w:numPr>
          <w:ilvl w:val="0"/>
          <w:numId w:val="1"/>
        </w:numPr>
        <w:rPr>
          <w:lang w:val="en-GB"/>
        </w:rPr>
      </w:pPr>
      <w:r w:rsidRPr="000F6674">
        <w:rPr>
          <w:b/>
          <w:bCs/>
          <w:lang w:val="en-GB"/>
        </w:rPr>
        <w:t>Five to eight 20-sided dice or any digital dice rolling app or website</w:t>
      </w:r>
      <w:r w:rsidR="000F6674" w:rsidRPr="000F6674">
        <w:rPr>
          <w:b/>
          <w:bCs/>
          <w:lang w:val="en-GB"/>
        </w:rPr>
        <w:t>.</w:t>
      </w:r>
      <w:r w:rsidR="000F6674">
        <w:rPr>
          <w:lang w:val="en-GB"/>
        </w:rPr>
        <w:t xml:space="preserve"> Talebones requires only 20-sided dice. How many depends on your character, but dice may be shared between players or be rerolled if necessary.</w:t>
      </w:r>
    </w:p>
    <w:p w14:paraId="082F4A9B" w14:textId="4FE0D3F5" w:rsidR="00EB0C32" w:rsidRDefault="00EB0C32" w:rsidP="00EB0C32">
      <w:pPr>
        <w:pStyle w:val="Listenabsatz"/>
        <w:numPr>
          <w:ilvl w:val="0"/>
          <w:numId w:val="1"/>
        </w:numPr>
        <w:rPr>
          <w:lang w:val="en-GB"/>
        </w:rPr>
      </w:pPr>
      <w:r w:rsidRPr="000F6674">
        <w:rPr>
          <w:b/>
          <w:bCs/>
          <w:lang w:val="en-GB"/>
        </w:rPr>
        <w:t>Character Sheet</w:t>
      </w:r>
      <w:r w:rsidR="000F6674" w:rsidRPr="000F6674">
        <w:rPr>
          <w:b/>
          <w:bCs/>
          <w:lang w:val="en-GB"/>
        </w:rPr>
        <w:t>.</w:t>
      </w:r>
      <w:r w:rsidR="000F6674">
        <w:rPr>
          <w:lang w:val="en-GB"/>
        </w:rPr>
        <w:t xml:space="preserve"> To bookkeep all rule information about your character.</w:t>
      </w:r>
    </w:p>
    <w:p w14:paraId="13186214" w14:textId="2F27F1DF" w:rsidR="00EB0C32" w:rsidRDefault="00EB0C32" w:rsidP="00EB0C32">
      <w:pPr>
        <w:pStyle w:val="Listenabsatz"/>
        <w:numPr>
          <w:ilvl w:val="0"/>
          <w:numId w:val="1"/>
        </w:numPr>
        <w:rPr>
          <w:lang w:val="en-GB"/>
        </w:rPr>
      </w:pPr>
      <w:r w:rsidRPr="000F6674">
        <w:rPr>
          <w:b/>
          <w:bCs/>
          <w:lang w:val="en-GB"/>
        </w:rPr>
        <w:t>Notepaper and Pencil</w:t>
      </w:r>
      <w:r w:rsidR="000F6674" w:rsidRPr="000F6674">
        <w:rPr>
          <w:b/>
          <w:bCs/>
          <w:lang w:val="en-GB"/>
        </w:rPr>
        <w:t>.</w:t>
      </w:r>
      <w:r w:rsidR="000F6674">
        <w:rPr>
          <w:lang w:val="en-GB"/>
        </w:rPr>
        <w:t xml:space="preserve"> To bookkeep all other information.</w:t>
      </w:r>
    </w:p>
    <w:p w14:paraId="2C0CC4DB" w14:textId="336AF931" w:rsidR="00EB0C32" w:rsidRDefault="00EB0C32" w:rsidP="00EB0C32">
      <w:pPr>
        <w:pStyle w:val="Listenabsatz"/>
        <w:numPr>
          <w:ilvl w:val="0"/>
          <w:numId w:val="1"/>
        </w:numPr>
        <w:rPr>
          <w:lang w:val="en-GB"/>
        </w:rPr>
      </w:pPr>
      <w:r w:rsidRPr="000F6674">
        <w:rPr>
          <w:b/>
          <w:bCs/>
          <w:lang w:val="en-GB"/>
        </w:rPr>
        <w:t>A Game Master</w:t>
      </w:r>
      <w:r w:rsidR="000F6674" w:rsidRPr="000F6674">
        <w:rPr>
          <w:b/>
          <w:bCs/>
          <w:lang w:val="en-GB"/>
        </w:rPr>
        <w:t>.</w:t>
      </w:r>
      <w:r w:rsidR="000F6674">
        <w:rPr>
          <w:lang w:val="en-GB"/>
        </w:rPr>
        <w:t xml:space="preserve"> To game master the game.</w:t>
      </w:r>
    </w:p>
    <w:p w14:paraId="36D4DB9B" w14:textId="5A8674F4" w:rsidR="00EB0C32" w:rsidRDefault="00EB0C32" w:rsidP="00EB0C32">
      <w:pPr>
        <w:pStyle w:val="Listenabsatz"/>
        <w:numPr>
          <w:ilvl w:val="0"/>
          <w:numId w:val="1"/>
        </w:numPr>
        <w:rPr>
          <w:lang w:val="en-GB"/>
        </w:rPr>
      </w:pPr>
      <w:r w:rsidRPr="000F6674">
        <w:rPr>
          <w:b/>
          <w:bCs/>
          <w:lang w:val="en-GB"/>
        </w:rPr>
        <w:t>Some Players</w:t>
      </w:r>
      <w:r w:rsidR="000F6674" w:rsidRPr="000F6674">
        <w:rPr>
          <w:b/>
          <w:bCs/>
          <w:lang w:val="en-GB"/>
        </w:rPr>
        <w:t>.</w:t>
      </w:r>
      <w:r w:rsidR="000F6674">
        <w:rPr>
          <w:lang w:val="en-GB"/>
        </w:rPr>
        <w:t xml:space="preserve"> To play the game.</w:t>
      </w:r>
    </w:p>
    <w:p w14:paraId="64ECD37F" w14:textId="7CB87896" w:rsidR="00EB0C32" w:rsidRDefault="00EB0C32" w:rsidP="00EB0C32">
      <w:pPr>
        <w:pStyle w:val="Listenabsatz"/>
        <w:numPr>
          <w:ilvl w:val="0"/>
          <w:numId w:val="1"/>
        </w:numPr>
        <w:rPr>
          <w:lang w:val="en-GB"/>
        </w:rPr>
      </w:pPr>
      <w:r w:rsidRPr="000F6674">
        <w:rPr>
          <w:b/>
          <w:bCs/>
          <w:lang w:val="en-GB"/>
        </w:rPr>
        <w:t>Tokens to represent Characters</w:t>
      </w:r>
      <w:r w:rsidR="000F6674" w:rsidRPr="000F6674">
        <w:rPr>
          <w:b/>
          <w:bCs/>
          <w:lang w:val="en-GB"/>
        </w:rPr>
        <w:t>.</w:t>
      </w:r>
      <w:r w:rsidR="000F6674">
        <w:rPr>
          <w:lang w:val="en-GB"/>
        </w:rPr>
        <w:t xml:space="preserve"> Talebones’ combat requires at times a representation of the current battlefield.</w:t>
      </w:r>
    </w:p>
    <w:p w14:paraId="7F5C5DA3" w14:textId="19FF2228" w:rsidR="00EB0C32" w:rsidRDefault="00EB0C32" w:rsidP="00EB0C32">
      <w:pPr>
        <w:rPr>
          <w:lang w:val="en-GB"/>
        </w:rPr>
      </w:pPr>
      <w:r>
        <w:rPr>
          <w:lang w:val="en-GB"/>
        </w:rPr>
        <w:t>Additionally, you may decide to use:</w:t>
      </w:r>
    </w:p>
    <w:p w14:paraId="1E21F71E" w14:textId="6BCE1F43" w:rsidR="00EB0C32" w:rsidRDefault="001E31D0" w:rsidP="00EB0C32">
      <w:pPr>
        <w:pStyle w:val="Listenabsatz"/>
        <w:numPr>
          <w:ilvl w:val="0"/>
          <w:numId w:val="2"/>
        </w:numPr>
        <w:rPr>
          <w:lang w:val="en-GB"/>
        </w:rPr>
      </w:pPr>
      <w:r w:rsidRPr="003D68D8">
        <w:rPr>
          <w:noProof/>
          <w:lang w:val="en-GB"/>
        </w:rPr>
        <mc:AlternateContent>
          <mc:Choice Requires="wps">
            <w:drawing>
              <wp:anchor distT="45720" distB="45720" distL="114300" distR="114300" simplePos="0" relativeHeight="251710464" behindDoc="0" locked="0" layoutInCell="1" allowOverlap="1" wp14:anchorId="72941B59" wp14:editId="76FF9F2D">
                <wp:simplePos x="0" y="0"/>
                <wp:positionH relativeFrom="column">
                  <wp:posOffset>3091180</wp:posOffset>
                </wp:positionH>
                <wp:positionV relativeFrom="margin">
                  <wp:align>bottom</wp:align>
                </wp:positionV>
                <wp:extent cx="2639695" cy="4412615"/>
                <wp:effectExtent l="0" t="0" r="27305" b="26035"/>
                <wp:wrapSquare wrapText="bothSides"/>
                <wp:docPr id="152105767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695" cy="4412615"/>
                        </a:xfrm>
                        <a:prstGeom prst="rect">
                          <a:avLst/>
                        </a:prstGeom>
                        <a:solidFill>
                          <a:srgbClr val="FFFFFF"/>
                        </a:solidFill>
                        <a:ln w="9525">
                          <a:solidFill>
                            <a:srgbClr val="000000"/>
                          </a:solidFill>
                          <a:miter lim="800000"/>
                          <a:headEnd/>
                          <a:tailEnd/>
                        </a:ln>
                      </wps:spPr>
                      <wps:txbx>
                        <w:txbxContent>
                          <w:p w14:paraId="37082E23" w14:textId="527E8CFB" w:rsidR="003D68D8" w:rsidRDefault="003D68D8" w:rsidP="003D68D8">
                            <w:pPr>
                              <w:pStyle w:val="berschrift4"/>
                              <w:rPr>
                                <w:lang w:val="en-GB"/>
                              </w:rPr>
                            </w:pPr>
                            <w:r>
                              <w:rPr>
                                <w:lang w:val="en-GB"/>
                              </w:rPr>
                              <w:t>Base Attributes</w:t>
                            </w:r>
                          </w:p>
                          <w:p w14:paraId="4FDEB4DA" w14:textId="77777777" w:rsidR="003D68D8" w:rsidRDefault="003D68D8" w:rsidP="003D68D8">
                            <w:pPr>
                              <w:rPr>
                                <w:lang w:val="en-GB"/>
                              </w:rPr>
                            </w:pPr>
                            <w:r>
                              <w:rPr>
                                <w:lang w:val="en-GB"/>
                              </w:rPr>
                              <w:t>Any folk and many inanimate objects have the following eight base attributes, although some might have no points in some. Player characters always have at least one point in each base attribute.</w:t>
                            </w:r>
                          </w:p>
                          <w:p w14:paraId="2BDDAFDF" w14:textId="5BF369A6" w:rsidR="003D68D8" w:rsidRDefault="003D68D8" w:rsidP="003D68D8">
                            <w:pPr>
                              <w:rPr>
                                <w:lang w:val="en-GB"/>
                              </w:rPr>
                            </w:pPr>
                            <w:r>
                              <w:rPr>
                                <w:lang w:val="en-GB"/>
                              </w:rPr>
                              <w:t>Three points is an average amount of points in any base attribute.</w:t>
                            </w:r>
                          </w:p>
                          <w:p w14:paraId="72B0BED2" w14:textId="77777777" w:rsidR="003D68D8" w:rsidRPr="00243368" w:rsidRDefault="003D68D8" w:rsidP="003D68D8">
                            <w:pPr>
                              <w:pStyle w:val="Listenabsatz"/>
                              <w:numPr>
                                <w:ilvl w:val="0"/>
                                <w:numId w:val="5"/>
                              </w:numPr>
                              <w:spacing w:after="0" w:line="240" w:lineRule="auto"/>
                              <w:rPr>
                                <w:lang w:val="en-GB"/>
                              </w:rPr>
                            </w:pPr>
                            <w:r w:rsidRPr="00243368">
                              <w:rPr>
                                <w:b/>
                                <w:bCs/>
                                <w:lang w:val="en-GB"/>
                              </w:rPr>
                              <w:t>Force</w:t>
                            </w:r>
                            <w:r w:rsidRPr="00243368">
                              <w:rPr>
                                <w:lang w:val="en-GB"/>
                              </w:rPr>
                              <w:t>. Exerting kinetic energy, either by strength or speed.</w:t>
                            </w:r>
                          </w:p>
                          <w:p w14:paraId="01958311" w14:textId="77777777" w:rsidR="003D68D8" w:rsidRPr="00243368" w:rsidRDefault="003D68D8" w:rsidP="003D68D8">
                            <w:pPr>
                              <w:pStyle w:val="Listenabsatz"/>
                              <w:numPr>
                                <w:ilvl w:val="0"/>
                                <w:numId w:val="5"/>
                              </w:numPr>
                              <w:spacing w:after="0" w:line="240" w:lineRule="auto"/>
                              <w:rPr>
                                <w:lang w:val="en-GB"/>
                              </w:rPr>
                            </w:pPr>
                            <w:r w:rsidRPr="00243368">
                              <w:rPr>
                                <w:b/>
                                <w:bCs/>
                                <w:lang w:val="en-GB"/>
                              </w:rPr>
                              <w:t>Body</w:t>
                            </w:r>
                            <w:r w:rsidRPr="00243368">
                              <w:rPr>
                                <w:lang w:val="en-GB"/>
                              </w:rPr>
                              <w:t>. The limits of the physical form before breaking.</w:t>
                            </w:r>
                          </w:p>
                          <w:p w14:paraId="5FD1D18E" w14:textId="77777777" w:rsidR="003D68D8" w:rsidRPr="00243368" w:rsidRDefault="003D68D8" w:rsidP="003D68D8">
                            <w:pPr>
                              <w:pStyle w:val="Listenabsatz"/>
                              <w:numPr>
                                <w:ilvl w:val="0"/>
                                <w:numId w:val="5"/>
                              </w:numPr>
                              <w:spacing w:after="0" w:line="240" w:lineRule="auto"/>
                              <w:rPr>
                                <w:lang w:val="en-GB"/>
                              </w:rPr>
                            </w:pPr>
                            <w:r w:rsidRPr="00243368">
                              <w:rPr>
                                <w:b/>
                                <w:bCs/>
                                <w:lang w:val="en-GB"/>
                              </w:rPr>
                              <w:t>Speed</w:t>
                            </w:r>
                            <w:r w:rsidRPr="00243368">
                              <w:rPr>
                                <w:lang w:val="en-GB"/>
                              </w:rPr>
                              <w:t>. Movement speed and dexterity to dodge and evade.</w:t>
                            </w:r>
                          </w:p>
                          <w:p w14:paraId="0F611F23" w14:textId="77777777" w:rsidR="003D68D8" w:rsidRPr="00243368" w:rsidRDefault="003D68D8" w:rsidP="003D68D8">
                            <w:pPr>
                              <w:pStyle w:val="Listenabsatz"/>
                              <w:numPr>
                                <w:ilvl w:val="0"/>
                                <w:numId w:val="5"/>
                              </w:numPr>
                              <w:spacing w:after="0" w:line="240" w:lineRule="auto"/>
                              <w:rPr>
                                <w:lang w:val="en-GB"/>
                              </w:rPr>
                            </w:pPr>
                            <w:r w:rsidRPr="00243368">
                              <w:rPr>
                                <w:b/>
                                <w:bCs/>
                                <w:lang w:val="en-GB"/>
                              </w:rPr>
                              <w:t>Intelligence</w:t>
                            </w:r>
                            <w:r w:rsidRPr="00243368">
                              <w:rPr>
                                <w:lang w:val="en-GB"/>
                              </w:rPr>
                              <w:t>. Logical reasoning and planning.</w:t>
                            </w:r>
                          </w:p>
                          <w:p w14:paraId="1BF44BE5" w14:textId="77777777" w:rsidR="003D68D8" w:rsidRPr="00243368" w:rsidRDefault="003D68D8" w:rsidP="003D68D8">
                            <w:pPr>
                              <w:pStyle w:val="Listenabsatz"/>
                              <w:numPr>
                                <w:ilvl w:val="0"/>
                                <w:numId w:val="5"/>
                              </w:numPr>
                              <w:spacing w:after="0" w:line="240" w:lineRule="auto"/>
                              <w:rPr>
                                <w:lang w:val="en-GB"/>
                              </w:rPr>
                            </w:pPr>
                            <w:r w:rsidRPr="00243368">
                              <w:rPr>
                                <w:b/>
                                <w:bCs/>
                                <w:lang w:val="en-GB"/>
                              </w:rPr>
                              <w:t>Feel</w:t>
                            </w:r>
                            <w:r w:rsidRPr="00243368">
                              <w:rPr>
                                <w:lang w:val="en-GB"/>
                              </w:rPr>
                              <w:t>. Intuitive understanding of own skills and the surrounding.</w:t>
                            </w:r>
                          </w:p>
                          <w:p w14:paraId="0610634A" w14:textId="77777777" w:rsidR="003D68D8" w:rsidRPr="00243368" w:rsidRDefault="003D68D8" w:rsidP="003D68D8">
                            <w:pPr>
                              <w:pStyle w:val="Listenabsatz"/>
                              <w:numPr>
                                <w:ilvl w:val="0"/>
                                <w:numId w:val="5"/>
                              </w:numPr>
                              <w:spacing w:after="0" w:line="240" w:lineRule="auto"/>
                              <w:rPr>
                                <w:lang w:val="en-GB"/>
                              </w:rPr>
                            </w:pPr>
                            <w:r w:rsidRPr="00243368">
                              <w:rPr>
                                <w:b/>
                                <w:bCs/>
                                <w:lang w:val="en-GB"/>
                              </w:rPr>
                              <w:t>Experience</w:t>
                            </w:r>
                            <w:r w:rsidRPr="00243368">
                              <w:rPr>
                                <w:lang w:val="en-GB"/>
                              </w:rPr>
                              <w:t>. Knowledge gained by repeated lessons, study or training.</w:t>
                            </w:r>
                          </w:p>
                          <w:p w14:paraId="3DBDD238" w14:textId="77777777" w:rsidR="003D68D8" w:rsidRPr="00243368" w:rsidRDefault="003D68D8" w:rsidP="003D68D8">
                            <w:pPr>
                              <w:pStyle w:val="Listenabsatz"/>
                              <w:numPr>
                                <w:ilvl w:val="0"/>
                                <w:numId w:val="5"/>
                              </w:numPr>
                              <w:spacing w:after="0" w:line="240" w:lineRule="auto"/>
                              <w:rPr>
                                <w:lang w:val="en-GB"/>
                              </w:rPr>
                            </w:pPr>
                            <w:r w:rsidRPr="00243368">
                              <w:rPr>
                                <w:b/>
                                <w:bCs/>
                                <w:lang w:val="en-GB"/>
                              </w:rPr>
                              <w:t>Impression</w:t>
                            </w:r>
                            <w:r w:rsidRPr="00243368">
                              <w:rPr>
                                <w:lang w:val="en-GB"/>
                              </w:rPr>
                              <w:t>. Effect on other folk by being around them.</w:t>
                            </w:r>
                          </w:p>
                          <w:p w14:paraId="36367AFF" w14:textId="77777777" w:rsidR="003D68D8" w:rsidRPr="00243368" w:rsidRDefault="003D68D8" w:rsidP="003D68D8">
                            <w:pPr>
                              <w:pStyle w:val="Listenabsatz"/>
                              <w:numPr>
                                <w:ilvl w:val="0"/>
                                <w:numId w:val="5"/>
                              </w:numPr>
                              <w:spacing w:after="0" w:line="240" w:lineRule="auto"/>
                              <w:rPr>
                                <w:lang w:val="en-GB"/>
                              </w:rPr>
                            </w:pPr>
                            <w:r w:rsidRPr="00243368">
                              <w:rPr>
                                <w:b/>
                                <w:bCs/>
                                <w:lang w:val="en-GB"/>
                              </w:rPr>
                              <w:t>Luck</w:t>
                            </w:r>
                            <w:r w:rsidRPr="00243368">
                              <w:rPr>
                                <w:lang w:val="en-GB"/>
                              </w:rPr>
                              <w:t xml:space="preserve">. Chances of advantageous events occurring without intent. </w:t>
                            </w:r>
                          </w:p>
                          <w:p w14:paraId="3C696C6D" w14:textId="4A705520" w:rsidR="003D68D8" w:rsidRPr="003D68D8" w:rsidRDefault="003D68D8">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41B59" id="_x0000_s1030" type="#_x0000_t202" style="position:absolute;left:0;text-align:left;margin-left:243.4pt;margin-top:0;width:207.85pt;height:347.45pt;z-index:251710464;visibility:visible;mso-wrap-style:square;mso-width-percent:0;mso-height-percent:0;mso-wrap-distance-left:9pt;mso-wrap-distance-top:3.6pt;mso-wrap-distance-right:9pt;mso-wrap-distance-bottom:3.6pt;mso-position-horizontal:absolute;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">
                <v:textbox>
                  <w:txbxContent>
                    <w:p w14:paraId="37082E23" w14:textId="527E8CFB" w:rsidR="003D68D8" w:rsidRDefault="003D68D8" w:rsidP="003D68D8">
                      <w:pPr>
                        <w:pStyle w:val="berschrift4"/>
                        <w:rPr>
                          <w:lang w:val="en-GB"/>
                        </w:rPr>
                      </w:pPr>
                      <w:r>
                        <w:rPr>
                          <w:lang w:val="en-GB"/>
                        </w:rPr>
                        <w:t>Base Attributes</w:t>
                      </w:r>
                    </w:p>
                    <w:p w14:paraId="4FDEB4DA" w14:textId="77777777" w:rsidR="003D68D8" w:rsidRDefault="003D68D8" w:rsidP="003D68D8">
                      <w:pPr>
                        <w:rPr>
                          <w:lang w:val="en-GB"/>
                        </w:rPr>
                      </w:pPr>
                      <w:r>
                        <w:rPr>
                          <w:lang w:val="en-GB"/>
                        </w:rPr>
                        <w:t>Any folk and many inanimate objects have the following eight base attributes, although some might have no points in some. Player characters always have at least one point in each base attribute.</w:t>
                      </w:r>
                    </w:p>
                    <w:p w14:paraId="2BDDAFDF" w14:textId="5BF369A6" w:rsidR="003D68D8" w:rsidRDefault="003D68D8" w:rsidP="003D68D8">
                      <w:pPr>
                        <w:rPr>
                          <w:lang w:val="en-GB"/>
                        </w:rPr>
                      </w:pPr>
                      <w:r>
                        <w:rPr>
                          <w:lang w:val="en-GB"/>
                        </w:rPr>
                        <w:t>Three points is an average amount of points in any base attribute.</w:t>
                      </w:r>
                    </w:p>
                    <w:p w14:paraId="72B0BED2" w14:textId="77777777" w:rsidR="003D68D8" w:rsidRPr="00243368" w:rsidRDefault="003D68D8" w:rsidP="003D68D8">
                      <w:pPr>
                        <w:pStyle w:val="Listenabsatz"/>
                        <w:numPr>
                          <w:ilvl w:val="0"/>
                          <w:numId w:val="5"/>
                        </w:numPr>
                        <w:spacing w:after="0" w:line="240" w:lineRule="auto"/>
                        <w:rPr>
                          <w:lang w:val="en-GB"/>
                        </w:rPr>
                      </w:pPr>
                      <w:r w:rsidRPr="00243368">
                        <w:rPr>
                          <w:b/>
                          <w:bCs/>
                          <w:lang w:val="en-GB"/>
                        </w:rPr>
                        <w:t>Force</w:t>
                      </w:r>
                      <w:r w:rsidRPr="00243368">
                        <w:rPr>
                          <w:lang w:val="en-GB"/>
                        </w:rPr>
                        <w:t>. Exerting kinetic energy, either by strength or speed.</w:t>
                      </w:r>
                    </w:p>
                    <w:p w14:paraId="01958311" w14:textId="77777777" w:rsidR="003D68D8" w:rsidRPr="00243368" w:rsidRDefault="003D68D8" w:rsidP="003D68D8">
                      <w:pPr>
                        <w:pStyle w:val="Listenabsatz"/>
                        <w:numPr>
                          <w:ilvl w:val="0"/>
                          <w:numId w:val="5"/>
                        </w:numPr>
                        <w:spacing w:after="0" w:line="240" w:lineRule="auto"/>
                        <w:rPr>
                          <w:lang w:val="en-GB"/>
                        </w:rPr>
                      </w:pPr>
                      <w:r w:rsidRPr="00243368">
                        <w:rPr>
                          <w:b/>
                          <w:bCs/>
                          <w:lang w:val="en-GB"/>
                        </w:rPr>
                        <w:t>Body</w:t>
                      </w:r>
                      <w:r w:rsidRPr="00243368">
                        <w:rPr>
                          <w:lang w:val="en-GB"/>
                        </w:rPr>
                        <w:t>. The limits of the physical form before breaking.</w:t>
                      </w:r>
                    </w:p>
                    <w:p w14:paraId="5FD1D18E" w14:textId="77777777" w:rsidR="003D68D8" w:rsidRPr="00243368" w:rsidRDefault="003D68D8" w:rsidP="003D68D8">
                      <w:pPr>
                        <w:pStyle w:val="Listenabsatz"/>
                        <w:numPr>
                          <w:ilvl w:val="0"/>
                          <w:numId w:val="5"/>
                        </w:numPr>
                        <w:spacing w:after="0" w:line="240" w:lineRule="auto"/>
                        <w:rPr>
                          <w:lang w:val="en-GB"/>
                        </w:rPr>
                      </w:pPr>
                      <w:r w:rsidRPr="00243368">
                        <w:rPr>
                          <w:b/>
                          <w:bCs/>
                          <w:lang w:val="en-GB"/>
                        </w:rPr>
                        <w:t>Speed</w:t>
                      </w:r>
                      <w:r w:rsidRPr="00243368">
                        <w:rPr>
                          <w:lang w:val="en-GB"/>
                        </w:rPr>
                        <w:t>. Movement speed and dexterity to dodge and evade.</w:t>
                      </w:r>
                    </w:p>
                    <w:p w14:paraId="0F611F23" w14:textId="77777777" w:rsidR="003D68D8" w:rsidRPr="00243368" w:rsidRDefault="003D68D8" w:rsidP="003D68D8">
                      <w:pPr>
                        <w:pStyle w:val="Listenabsatz"/>
                        <w:numPr>
                          <w:ilvl w:val="0"/>
                          <w:numId w:val="5"/>
                        </w:numPr>
                        <w:spacing w:after="0" w:line="240" w:lineRule="auto"/>
                        <w:rPr>
                          <w:lang w:val="en-GB"/>
                        </w:rPr>
                      </w:pPr>
                      <w:r w:rsidRPr="00243368">
                        <w:rPr>
                          <w:b/>
                          <w:bCs/>
                          <w:lang w:val="en-GB"/>
                        </w:rPr>
                        <w:t>Intelligence</w:t>
                      </w:r>
                      <w:r w:rsidRPr="00243368">
                        <w:rPr>
                          <w:lang w:val="en-GB"/>
                        </w:rPr>
                        <w:t>. Logical reasoning and planning.</w:t>
                      </w:r>
                    </w:p>
                    <w:p w14:paraId="1BF44BE5" w14:textId="77777777" w:rsidR="003D68D8" w:rsidRPr="00243368" w:rsidRDefault="003D68D8" w:rsidP="003D68D8">
                      <w:pPr>
                        <w:pStyle w:val="Listenabsatz"/>
                        <w:numPr>
                          <w:ilvl w:val="0"/>
                          <w:numId w:val="5"/>
                        </w:numPr>
                        <w:spacing w:after="0" w:line="240" w:lineRule="auto"/>
                        <w:rPr>
                          <w:lang w:val="en-GB"/>
                        </w:rPr>
                      </w:pPr>
                      <w:r w:rsidRPr="00243368">
                        <w:rPr>
                          <w:b/>
                          <w:bCs/>
                          <w:lang w:val="en-GB"/>
                        </w:rPr>
                        <w:t>Feel</w:t>
                      </w:r>
                      <w:r w:rsidRPr="00243368">
                        <w:rPr>
                          <w:lang w:val="en-GB"/>
                        </w:rPr>
                        <w:t>. Intuitive understanding of own skills and the surrounding.</w:t>
                      </w:r>
                    </w:p>
                    <w:p w14:paraId="0610634A" w14:textId="77777777" w:rsidR="003D68D8" w:rsidRPr="00243368" w:rsidRDefault="003D68D8" w:rsidP="003D68D8">
                      <w:pPr>
                        <w:pStyle w:val="Listenabsatz"/>
                        <w:numPr>
                          <w:ilvl w:val="0"/>
                          <w:numId w:val="5"/>
                        </w:numPr>
                        <w:spacing w:after="0" w:line="240" w:lineRule="auto"/>
                        <w:rPr>
                          <w:lang w:val="en-GB"/>
                        </w:rPr>
                      </w:pPr>
                      <w:r w:rsidRPr="00243368">
                        <w:rPr>
                          <w:b/>
                          <w:bCs/>
                          <w:lang w:val="en-GB"/>
                        </w:rPr>
                        <w:t>Experience</w:t>
                      </w:r>
                      <w:r w:rsidRPr="00243368">
                        <w:rPr>
                          <w:lang w:val="en-GB"/>
                        </w:rPr>
                        <w:t>. Knowledge gained by repeated lessons, study or training.</w:t>
                      </w:r>
                    </w:p>
                    <w:p w14:paraId="3DBDD238" w14:textId="77777777" w:rsidR="003D68D8" w:rsidRPr="00243368" w:rsidRDefault="003D68D8" w:rsidP="003D68D8">
                      <w:pPr>
                        <w:pStyle w:val="Listenabsatz"/>
                        <w:numPr>
                          <w:ilvl w:val="0"/>
                          <w:numId w:val="5"/>
                        </w:numPr>
                        <w:spacing w:after="0" w:line="240" w:lineRule="auto"/>
                        <w:rPr>
                          <w:lang w:val="en-GB"/>
                        </w:rPr>
                      </w:pPr>
                      <w:r w:rsidRPr="00243368">
                        <w:rPr>
                          <w:b/>
                          <w:bCs/>
                          <w:lang w:val="en-GB"/>
                        </w:rPr>
                        <w:t>Impression</w:t>
                      </w:r>
                      <w:r w:rsidRPr="00243368">
                        <w:rPr>
                          <w:lang w:val="en-GB"/>
                        </w:rPr>
                        <w:t>. Effect on other folk by being around them.</w:t>
                      </w:r>
                    </w:p>
                    <w:p w14:paraId="36367AFF" w14:textId="77777777" w:rsidR="003D68D8" w:rsidRPr="00243368" w:rsidRDefault="003D68D8" w:rsidP="003D68D8">
                      <w:pPr>
                        <w:pStyle w:val="Listenabsatz"/>
                        <w:numPr>
                          <w:ilvl w:val="0"/>
                          <w:numId w:val="5"/>
                        </w:numPr>
                        <w:spacing w:after="0" w:line="240" w:lineRule="auto"/>
                        <w:rPr>
                          <w:lang w:val="en-GB"/>
                        </w:rPr>
                      </w:pPr>
                      <w:r w:rsidRPr="00243368">
                        <w:rPr>
                          <w:b/>
                          <w:bCs/>
                          <w:lang w:val="en-GB"/>
                        </w:rPr>
                        <w:t>Luck</w:t>
                      </w:r>
                      <w:r w:rsidRPr="00243368">
                        <w:rPr>
                          <w:lang w:val="en-GB"/>
                        </w:rPr>
                        <w:t xml:space="preserve">. Chances of advantageous events occurring without intent. </w:t>
                      </w:r>
                    </w:p>
                    <w:p w14:paraId="3C696C6D" w14:textId="4A705520" w:rsidR="003D68D8" w:rsidRPr="003D68D8" w:rsidRDefault="003D68D8">
                      <w:pPr>
                        <w:rPr>
                          <w:lang w:val="en-GB"/>
                        </w:rPr>
                      </w:pPr>
                    </w:p>
                  </w:txbxContent>
                </v:textbox>
                <w10:wrap type="square" anchory="margin"/>
              </v:shape>
            </w:pict>
          </mc:Fallback>
        </mc:AlternateContent>
      </w:r>
      <w:r w:rsidR="00EB0C32" w:rsidRPr="000F6674">
        <w:rPr>
          <w:b/>
          <w:bCs/>
          <w:lang w:val="en-GB"/>
        </w:rPr>
        <w:t>Square or Hex Grid Paper</w:t>
      </w:r>
      <w:r w:rsidR="000F6674" w:rsidRPr="000F6674">
        <w:rPr>
          <w:b/>
          <w:bCs/>
          <w:lang w:val="en-GB"/>
        </w:rPr>
        <w:t>.</w:t>
      </w:r>
      <w:r w:rsidR="000F6674">
        <w:rPr>
          <w:lang w:val="en-GB"/>
        </w:rPr>
        <w:t xml:space="preserve"> May be introduced to simplify discussions about distances during combat.</w:t>
      </w:r>
    </w:p>
    <w:p w14:paraId="783D4F06" w14:textId="489846BA" w:rsidR="00EB0C32" w:rsidRDefault="00EB0C32" w:rsidP="00EB0C32">
      <w:pPr>
        <w:pStyle w:val="Listenabsatz"/>
        <w:numPr>
          <w:ilvl w:val="0"/>
          <w:numId w:val="2"/>
        </w:numPr>
        <w:rPr>
          <w:lang w:val="en-GB"/>
        </w:rPr>
      </w:pPr>
      <w:r w:rsidRPr="000F6674">
        <w:rPr>
          <w:b/>
          <w:bCs/>
          <w:lang w:val="en-GB"/>
        </w:rPr>
        <w:t>Game Master Screen.</w:t>
      </w:r>
      <w:r>
        <w:rPr>
          <w:lang w:val="en-GB"/>
        </w:rPr>
        <w:t xml:space="preserve"> Any visual barrier to prevent players l</w:t>
      </w:r>
      <w:r w:rsidR="000F6674">
        <w:rPr>
          <w:lang w:val="en-GB"/>
        </w:rPr>
        <w:t>ooking at the game master’s notes. Can be used for additional space to display rule lookups for the game master.</w:t>
      </w:r>
    </w:p>
    <w:p w14:paraId="3FDA28B3" w14:textId="44D84B69" w:rsidR="00114199" w:rsidRDefault="00653FDB" w:rsidP="00653FDB">
      <w:pPr>
        <w:pStyle w:val="berschrift3"/>
        <w:rPr>
          <w:lang w:val="en-GB"/>
        </w:rPr>
      </w:pPr>
      <w:r>
        <w:rPr>
          <w:lang w:val="en-GB"/>
        </w:rPr>
        <w:t>CHALLENGES</w:t>
      </w:r>
    </w:p>
    <w:p w14:paraId="2FA418B7" w14:textId="0D1E48EF" w:rsidR="00F37CF9" w:rsidRDefault="00F37CF9" w:rsidP="00F37CF9">
      <w:pPr>
        <w:rPr>
          <w:lang w:val="en-GB"/>
        </w:rPr>
      </w:pPr>
      <w:r>
        <w:rPr>
          <w:lang w:val="en-GB"/>
        </w:rPr>
        <w:t xml:space="preserve">Talebones uses exclusively 20-sided dice. You </w:t>
      </w:r>
      <w:r w:rsidR="006D7047">
        <w:rPr>
          <w:lang w:val="en-GB"/>
        </w:rPr>
        <w:t>can</w:t>
      </w:r>
      <w:r>
        <w:rPr>
          <w:lang w:val="en-GB"/>
        </w:rPr>
        <w:t xml:space="preserve"> buy these in your local game store or online. But any app or website that offers digital dice works, </w:t>
      </w:r>
      <w:r w:rsidR="001E31D0">
        <w:rPr>
          <w:lang w:val="en-GB"/>
        </w:rPr>
        <w:t>if</w:t>
      </w:r>
      <w:r>
        <w:rPr>
          <w:lang w:val="en-GB"/>
        </w:rPr>
        <w:t xml:space="preserve"> you </w:t>
      </w:r>
      <w:r w:rsidR="006D7047">
        <w:rPr>
          <w:lang w:val="en-GB"/>
        </w:rPr>
        <w:t>get the go from</w:t>
      </w:r>
      <w:r>
        <w:rPr>
          <w:lang w:val="en-GB"/>
        </w:rPr>
        <w:t xml:space="preserve"> your game master. In this book sometimes when a dice is referenced, it is abbreviated to “d”, followed by the number of sides (i.e. d20). A number before the “d”, may represent the number of dice of that kind to be rolled (e.g. 3d20).</w:t>
      </w:r>
    </w:p>
    <w:p w14:paraId="2BBFF44D" w14:textId="32AD04FE" w:rsidR="00F37CF9" w:rsidRDefault="006D7047" w:rsidP="00F37CF9">
      <w:pPr>
        <w:rPr>
          <w:lang w:val="en-GB"/>
        </w:rPr>
      </w:pPr>
      <w:r>
        <w:rPr>
          <w:lang w:val="en-GB"/>
        </w:rPr>
        <w:t xml:space="preserve">Talebones uses the Dice Goblin system, named thusly due to having to roll many d20s. </w:t>
      </w:r>
      <w:r w:rsidR="00F37CF9">
        <w:rPr>
          <w:lang w:val="en-GB"/>
        </w:rPr>
        <w:t>Challenges are the system</w:t>
      </w:r>
      <w:r>
        <w:rPr>
          <w:lang w:val="en-GB"/>
        </w:rPr>
        <w:t>s way</w:t>
      </w:r>
      <w:r w:rsidR="00F37CF9">
        <w:rPr>
          <w:lang w:val="en-GB"/>
        </w:rPr>
        <w:t xml:space="preserve"> to resolve character actions. Whenever your character does something, the game master may decide to ask for a challenge of any type. This usually </w:t>
      </w:r>
      <w:r w:rsidR="00F37CF9">
        <w:rPr>
          <w:lang w:val="en-GB"/>
        </w:rPr>
        <w:t>occurs if the outcome of the action is undetermined or significant to the story.</w:t>
      </w:r>
    </w:p>
    <w:p w14:paraId="47EC3F7D" w14:textId="38C80D28" w:rsidR="001B376A" w:rsidRDefault="001B376A" w:rsidP="00F37CF9">
      <w:pPr>
        <w:rPr>
          <w:lang w:val="en-GB"/>
        </w:rPr>
      </w:pPr>
      <w:r>
        <w:rPr>
          <w:lang w:val="en-GB"/>
        </w:rPr>
        <w:t>Any challenge determines a number of successes, which define how well your character performed during the action. The more successes achieved in a challenge, the better the result. A task of average difficulty performed by a character with average skill can be achieved without major consequences with three successes.</w:t>
      </w:r>
    </w:p>
    <w:p w14:paraId="310E185C" w14:textId="57E10A22" w:rsidR="001B376A" w:rsidRDefault="001B376A" w:rsidP="00F37CF9">
      <w:pPr>
        <w:rPr>
          <w:lang w:val="en-GB"/>
        </w:rPr>
      </w:pPr>
      <w:r>
        <w:rPr>
          <w:lang w:val="en-GB"/>
        </w:rPr>
        <w:t>As the game master calls for a challenge they (or the rules) define which base attribute the challenge is using. You, the player performing the challenge, then collect a number of d20 equal to the points your character has in that base attribute.</w:t>
      </w:r>
    </w:p>
    <w:p w14:paraId="252D33E6" w14:textId="5FEFBA6D" w:rsidR="001B376A" w:rsidRDefault="001B376A" w:rsidP="00F37CF9">
      <w:pPr>
        <w:rPr>
          <w:lang w:val="en-GB"/>
        </w:rPr>
      </w:pPr>
      <w:r>
        <w:rPr>
          <w:lang w:val="en-GB"/>
        </w:rPr>
        <w:t>For example, if your character has three points in Feel, a Feel challenge starts out with a dice pool of 3d20.</w:t>
      </w:r>
    </w:p>
    <w:p w14:paraId="288E4500" w14:textId="423330ED" w:rsidR="001B376A" w:rsidRDefault="001B376A" w:rsidP="00F37CF9">
      <w:pPr>
        <w:rPr>
          <w:lang w:val="en-GB"/>
        </w:rPr>
      </w:pPr>
      <w:r>
        <w:rPr>
          <w:lang w:val="en-GB"/>
        </w:rPr>
        <w:t xml:space="preserve">From this point on you have to argue why any of your character’s talents have prepared them for the task at hand. This is intended to spark a conversation with your game master about how </w:t>
      </w:r>
      <w:r>
        <w:rPr>
          <w:lang w:val="en-GB"/>
        </w:rPr>
        <w:lastRenderedPageBreak/>
        <w:t xml:space="preserve">your character plans to approach the challenge, for example by coming across scholarly to people preventing them from entering a library. This could be a useful application of the talent “Knowledge” (for more details on all talents, see chapter </w:t>
      </w:r>
      <w:r w:rsidR="00A5545B">
        <w:rPr>
          <w:lang w:val="en-GB"/>
        </w:rPr>
        <w:t>2</w:t>
      </w:r>
      <w:r>
        <w:rPr>
          <w:lang w:val="en-GB"/>
        </w:rPr>
        <w:t>)</w:t>
      </w:r>
      <w:r w:rsidR="00A5545B">
        <w:rPr>
          <w:lang w:val="en-GB"/>
        </w:rPr>
        <w:t>.</w:t>
      </w:r>
    </w:p>
    <w:p w14:paraId="07BFAE43" w14:textId="46833ED5" w:rsidR="00A5545B" w:rsidRDefault="00A5545B" w:rsidP="00F37CF9">
      <w:pPr>
        <w:rPr>
          <w:lang w:val="en-GB"/>
        </w:rPr>
      </w:pPr>
      <w:r>
        <w:rPr>
          <w:lang w:val="en-GB"/>
        </w:rPr>
        <w:t xml:space="preserve">Your talents or profession </w:t>
      </w:r>
      <w:r w:rsidR="006D7047">
        <w:rPr>
          <w:lang w:val="en-GB"/>
        </w:rPr>
        <w:t xml:space="preserve">allow </w:t>
      </w:r>
      <w:r>
        <w:rPr>
          <w:lang w:val="en-GB"/>
        </w:rPr>
        <w:t>you</w:t>
      </w:r>
      <w:r w:rsidR="006D7047" w:rsidRPr="006D7047">
        <w:rPr>
          <w:lang w:val="en-GB"/>
        </w:rPr>
        <w:t xml:space="preserve"> </w:t>
      </w:r>
      <w:r w:rsidR="006D7047">
        <w:rPr>
          <w:lang w:val="en-GB"/>
        </w:rPr>
        <w:t>to</w:t>
      </w:r>
      <w:r>
        <w:rPr>
          <w:lang w:val="en-GB"/>
        </w:rPr>
        <w:t xml:space="preserve"> either be considered skilled or </w:t>
      </w:r>
      <w:r w:rsidR="006D7047">
        <w:rPr>
          <w:lang w:val="en-GB"/>
        </w:rPr>
        <w:t xml:space="preserve">have </w:t>
      </w:r>
      <w:r>
        <w:rPr>
          <w:lang w:val="en-GB"/>
        </w:rPr>
        <w:t xml:space="preserve">pool points. For each pool point applicable due to your talent, you may add </w:t>
      </w:r>
      <w:r w:rsidR="006D7047">
        <w:rPr>
          <w:lang w:val="en-GB"/>
        </w:rPr>
        <w:t xml:space="preserve">an additional </w:t>
      </w:r>
      <w:r>
        <w:rPr>
          <w:lang w:val="en-GB"/>
        </w:rPr>
        <w:t>d20.</w:t>
      </w:r>
      <w:r>
        <w:rPr>
          <w:lang w:val="en-GB"/>
        </w:rPr>
        <w:br/>
        <w:t>Afterwards you roll all gathered d20s and tally up your successes. If you are not considered skilled in the challenge, any dice that rolled higher or equal to thirteen are considered successes. If you are considered skilled, the number to beat is an eight. A twenty on a die always counts as two successes.</w:t>
      </w:r>
    </w:p>
    <w:p w14:paraId="5B8C78A4" w14:textId="74044302" w:rsidR="00A5545B" w:rsidRPr="00F37CF9" w:rsidRDefault="00A5545B" w:rsidP="00F37CF9">
      <w:pPr>
        <w:rPr>
          <w:lang w:val="en-GB"/>
        </w:rPr>
      </w:pPr>
      <w:r>
        <w:rPr>
          <w:lang w:val="en-GB"/>
        </w:rPr>
        <w:t xml:space="preserve"> Achieving three or even more successes, can be quite difficult for a </w:t>
      </w:r>
      <w:r w:rsidR="006D7047">
        <w:rPr>
          <w:lang w:val="en-GB"/>
        </w:rPr>
        <w:t xml:space="preserve">single </w:t>
      </w:r>
      <w:r>
        <w:rPr>
          <w:lang w:val="en-GB"/>
        </w:rPr>
        <w:t xml:space="preserve">character, if they are not specialized </w:t>
      </w:r>
      <w:r w:rsidR="006D7047">
        <w:rPr>
          <w:lang w:val="en-GB"/>
        </w:rPr>
        <w:t xml:space="preserve">in </w:t>
      </w:r>
      <w:r>
        <w:rPr>
          <w:lang w:val="en-GB"/>
        </w:rPr>
        <w:t xml:space="preserve">the current task. This is by design, as any challenge can be helped or assisted by all other players. Another player </w:t>
      </w:r>
      <w:r w:rsidR="006D7047">
        <w:rPr>
          <w:lang w:val="en-GB"/>
        </w:rPr>
        <w:t xml:space="preserve">may </w:t>
      </w:r>
      <w:r>
        <w:rPr>
          <w:lang w:val="en-GB"/>
        </w:rPr>
        <w:t>describe how they help you being successful in the task and roll their own challenge. The final successes are being added together. This does not have to be the same challenge; it just has to be helpful to the process.</w:t>
      </w:r>
    </w:p>
    <w:p w14:paraId="05538938" w14:textId="77777777" w:rsidR="00C10147" w:rsidRDefault="00C10147">
      <w:pPr>
        <w:rPr>
          <w:lang w:val="en-GB"/>
        </w:rPr>
      </w:pPr>
      <w:r>
        <w:rPr>
          <w:lang w:val="en-GB"/>
        </w:rPr>
        <w:br w:type="page"/>
      </w:r>
    </w:p>
    <w:p w14:paraId="7BC69FEB" w14:textId="4BC233FE" w:rsidR="00C10147" w:rsidRDefault="00C10147" w:rsidP="00C10147">
      <w:pPr>
        <w:pStyle w:val="berschrift1"/>
        <w:jc w:val="center"/>
        <w:rPr>
          <w:lang w:val="en-GB"/>
        </w:rPr>
      </w:pPr>
      <w:r>
        <w:rPr>
          <w:lang w:val="en-GB"/>
        </w:rPr>
        <w:lastRenderedPageBreak/>
        <w:t>[CHARACTER CREATION ART PAGE]</w:t>
      </w:r>
    </w:p>
    <w:p w14:paraId="0C060370" w14:textId="36D5F6D9" w:rsidR="00C10147" w:rsidRPr="00B31E45" w:rsidRDefault="00C10147" w:rsidP="00061A32">
      <w:pPr>
        <w:pStyle w:val="Listenabsatz"/>
        <w:numPr>
          <w:ilvl w:val="0"/>
          <w:numId w:val="7"/>
        </w:numPr>
        <w:rPr>
          <w:rFonts w:asciiTheme="majorHAnsi" w:eastAsiaTheme="majorEastAsia" w:hAnsiTheme="majorHAnsi" w:cstheme="majorBidi"/>
          <w:color w:val="0F4761" w:themeColor="accent1" w:themeShade="BF"/>
          <w:sz w:val="40"/>
          <w:szCs w:val="40"/>
          <w:lang w:val="en-GB"/>
        </w:rPr>
      </w:pPr>
      <w:r w:rsidRPr="00B31E45">
        <w:rPr>
          <w:lang w:val="en-GB"/>
        </w:rPr>
        <w:br w:type="page"/>
      </w:r>
    </w:p>
    <w:p w14:paraId="7CE68E56" w14:textId="4A075A99" w:rsidR="00882439" w:rsidRDefault="00C10147" w:rsidP="00C10147">
      <w:pPr>
        <w:pStyle w:val="berschrift1"/>
        <w:jc w:val="center"/>
        <w:rPr>
          <w:lang w:val="en-GB"/>
        </w:rPr>
      </w:pPr>
      <w:r>
        <w:rPr>
          <w:lang w:val="en-GB"/>
        </w:rPr>
        <w:lastRenderedPageBreak/>
        <w:t>[CHARACTER CREATION]</w:t>
      </w:r>
    </w:p>
    <w:p w14:paraId="3ABCEF39" w14:textId="6BDFAA17" w:rsidR="00E92D00" w:rsidRDefault="00E92D00" w:rsidP="00E92D00">
      <w:pPr>
        <w:rPr>
          <w:lang w:val="en-GB"/>
        </w:rPr>
      </w:pPr>
      <w:r>
        <w:rPr>
          <w:lang w:val="en-GB"/>
        </w:rPr>
        <w:t xml:space="preserve">Your character in Talebones is a Folk at the whims of storytelling. Either they have been enveloped by a Tale since birth, they have been found by their story before the start of the adventure, or they </w:t>
      </w:r>
      <w:r w:rsidR="005F01A0">
        <w:rPr>
          <w:lang w:val="en-GB"/>
        </w:rPr>
        <w:t xml:space="preserve">begin </w:t>
      </w:r>
      <w:r>
        <w:rPr>
          <w:lang w:val="en-GB"/>
        </w:rPr>
        <w:t xml:space="preserve">out the adventure as an unremarkable everyday Folk, at least for now. Over the course of your play you will build on the </w:t>
      </w:r>
      <w:r w:rsidR="00EF1A51">
        <w:rPr>
          <w:lang w:val="en-GB"/>
        </w:rPr>
        <w:t>foundation</w:t>
      </w:r>
      <w:r>
        <w:rPr>
          <w:lang w:val="en-GB"/>
        </w:rPr>
        <w:t xml:space="preserve"> you put down in the character creation </w:t>
      </w:r>
      <w:r w:rsidR="00EF1A51">
        <w:rPr>
          <w:lang w:val="en-GB"/>
        </w:rPr>
        <w:t>process and</w:t>
      </w:r>
      <w:r>
        <w:rPr>
          <w:lang w:val="en-GB"/>
        </w:rPr>
        <w:t xml:space="preserve"> will use the tools given to you by the rules and game master</w:t>
      </w:r>
      <w:r w:rsidR="005F01A0">
        <w:rPr>
          <w:lang w:val="en-GB"/>
        </w:rPr>
        <w:t xml:space="preserve"> to tell your story</w:t>
      </w:r>
      <w:r>
        <w:rPr>
          <w:lang w:val="en-GB"/>
        </w:rPr>
        <w:t>.</w:t>
      </w:r>
    </w:p>
    <w:p w14:paraId="322CA4DD" w14:textId="09AA8930" w:rsidR="00EF1A51" w:rsidRDefault="00EF1A51" w:rsidP="00E92D00">
      <w:pPr>
        <w:rPr>
          <w:lang w:val="en-GB"/>
        </w:rPr>
      </w:pPr>
      <w:r>
        <w:rPr>
          <w:lang w:val="en-GB"/>
        </w:rPr>
        <w:t xml:space="preserve">But you are a part of other </w:t>
      </w:r>
      <w:r w:rsidR="005F01A0">
        <w:rPr>
          <w:lang w:val="en-GB"/>
        </w:rPr>
        <w:t xml:space="preserve">narratives </w:t>
      </w:r>
      <w:r>
        <w:rPr>
          <w:lang w:val="en-GB"/>
        </w:rPr>
        <w:t>as well. The story of the game master which will guide you through play and the stories of your fellow players that will enrich each game session with interactions and life. Be active in your communication with everyone throughout the process, to allow for even greater, communal storytelling.</w:t>
      </w:r>
    </w:p>
    <w:p w14:paraId="27F6CC6D" w14:textId="4904B573" w:rsidR="00EF1A51" w:rsidRDefault="00EF1A51" w:rsidP="00E92D00">
      <w:pPr>
        <w:rPr>
          <w:lang w:val="en-GB"/>
        </w:rPr>
      </w:pPr>
      <w:r>
        <w:rPr>
          <w:lang w:val="en-GB"/>
        </w:rPr>
        <w:t>If everyone tries their best to be the best, most enabling supporting role for every other character and story, every story has a rich cast to play off</w:t>
      </w:r>
      <w:r w:rsidR="005F01A0">
        <w:rPr>
          <w:lang w:val="en-GB"/>
        </w:rPr>
        <w:t xml:space="preserve"> of</w:t>
      </w:r>
      <w:r>
        <w:rPr>
          <w:lang w:val="en-GB"/>
        </w:rPr>
        <w:t>.</w:t>
      </w:r>
    </w:p>
    <w:p w14:paraId="6C3A812D" w14:textId="5463FD9E" w:rsidR="00465F9D" w:rsidRDefault="00465F9D" w:rsidP="00E92D00">
      <w:pPr>
        <w:rPr>
          <w:lang w:val="en-GB"/>
        </w:rPr>
      </w:pPr>
      <w:r>
        <w:rPr>
          <w:lang w:val="en-GB"/>
        </w:rPr>
        <w:t xml:space="preserve">Character creation has been itemized into five steps. The first step defines your character in the broadest strokes, by giving them a Name, a Species and a Profession. Step 2 to 4 define the general and more specific rule-based abilities your character can utilize and call upon. Step 5 closes with thoughts on </w:t>
      </w:r>
      <w:r w:rsidR="005F01A0">
        <w:rPr>
          <w:lang w:val="en-GB"/>
        </w:rPr>
        <w:t xml:space="preserve">setting up </w:t>
      </w:r>
      <w:r>
        <w:rPr>
          <w:lang w:val="en-GB"/>
        </w:rPr>
        <w:t>a backstory for your character.</w:t>
      </w:r>
    </w:p>
    <w:p w14:paraId="1E7DF392" w14:textId="73951E6B" w:rsidR="00EC18D9" w:rsidRDefault="00EC18D9" w:rsidP="00EC18D9">
      <w:pPr>
        <w:pStyle w:val="berschrift2"/>
        <w:rPr>
          <w:lang w:val="en-GB"/>
        </w:rPr>
      </w:pPr>
      <w:r>
        <w:rPr>
          <w:lang w:val="en-GB"/>
        </w:rPr>
        <w:t>Character Concepts</w:t>
      </w:r>
    </w:p>
    <w:p w14:paraId="27F2ABA3" w14:textId="309A75C2" w:rsidR="00465F9D" w:rsidRDefault="00465F9D" w:rsidP="00E92D00">
      <w:pPr>
        <w:rPr>
          <w:lang w:val="en-GB"/>
        </w:rPr>
      </w:pPr>
      <w:r>
        <w:rPr>
          <w:lang w:val="en-GB"/>
        </w:rPr>
        <w:t xml:space="preserve">Anyone may have a different process to create their character. Some may know directly what character they want to play, while others </w:t>
      </w:r>
      <w:r w:rsidR="00335975">
        <w:rPr>
          <w:lang w:val="en-GB"/>
        </w:rPr>
        <w:t xml:space="preserve">only discover </w:t>
      </w:r>
      <w:r w:rsidR="005F01A0">
        <w:rPr>
          <w:lang w:val="en-GB"/>
        </w:rPr>
        <w:t>this</w:t>
      </w:r>
      <w:r w:rsidR="00335975">
        <w:rPr>
          <w:lang w:val="en-GB"/>
        </w:rPr>
        <w:t xml:space="preserve"> during play. Beyond the very rules-oriented </w:t>
      </w:r>
      <w:r w:rsidR="005F01A0">
        <w:rPr>
          <w:lang w:val="en-GB"/>
        </w:rPr>
        <w:t xml:space="preserve">components </w:t>
      </w:r>
      <w:r w:rsidR="00335975">
        <w:rPr>
          <w:lang w:val="en-GB"/>
        </w:rPr>
        <w:t xml:space="preserve">in this chapter, you should roughly know the appearance of your character, as well as any, otherwise supernatural, abilities they </w:t>
      </w:r>
      <w:r w:rsidR="0093013E">
        <w:rPr>
          <w:lang w:val="en-GB"/>
        </w:rPr>
        <w:t>possess</w:t>
      </w:r>
      <w:r w:rsidR="00335975">
        <w:rPr>
          <w:lang w:val="en-GB"/>
        </w:rPr>
        <w:t>.</w:t>
      </w:r>
      <w:r w:rsidR="0093013E">
        <w:rPr>
          <w:lang w:val="en-GB"/>
        </w:rPr>
        <w:t xml:space="preserve"> Beyond that you are free to find out more about your character at your own pace.</w:t>
      </w:r>
    </w:p>
    <w:p w14:paraId="32C2BB38" w14:textId="59A809FD" w:rsidR="00E92D00" w:rsidRDefault="00EF1A51" w:rsidP="00E92D00">
      <w:pPr>
        <w:rPr>
          <w:lang w:val="en-GB"/>
        </w:rPr>
      </w:pPr>
      <w:r>
        <w:rPr>
          <w:lang w:val="en-GB"/>
        </w:rPr>
        <w:t xml:space="preserve">Every character in Talebones is unique. Any character could look, interact and live differently than their parents, their community or their stereotype. This puts a lot of power in the hands of </w:t>
      </w:r>
      <w:r w:rsidR="001E31D0">
        <w:rPr>
          <w:lang w:val="en-GB"/>
        </w:rPr>
        <w:t>players but</w:t>
      </w:r>
      <w:r>
        <w:rPr>
          <w:lang w:val="en-GB"/>
        </w:rPr>
        <w:t xml:space="preserve"> also brings some responsibility with it.</w:t>
      </w:r>
    </w:p>
    <w:p w14:paraId="1DF6FB19" w14:textId="7B048146" w:rsidR="0093013E" w:rsidRDefault="00465F9D" w:rsidP="00E92D00">
      <w:pPr>
        <w:rPr>
          <w:lang w:val="en-GB"/>
        </w:rPr>
      </w:pPr>
      <w:r>
        <w:rPr>
          <w:lang w:val="en-GB"/>
        </w:rPr>
        <w:t>No character should be naturally gifted in everything</w:t>
      </w:r>
      <w:r w:rsidR="0093013E">
        <w:rPr>
          <w:lang w:val="en-GB"/>
        </w:rPr>
        <w:t>, so do pay some mind to the other players when choosing special abilities for yourself.</w:t>
      </w:r>
    </w:p>
    <w:p w14:paraId="18D3A116" w14:textId="7A39F536" w:rsidR="0093013E" w:rsidRDefault="0093013E" w:rsidP="00E92D00">
      <w:pPr>
        <w:rPr>
          <w:lang w:val="en-GB"/>
        </w:rPr>
      </w:pPr>
      <w:r>
        <w:rPr>
          <w:lang w:val="en-GB"/>
        </w:rPr>
        <w:t>Here is a list of examples of how to find a character to play:</w:t>
      </w:r>
    </w:p>
    <w:p w14:paraId="0813CEB0" w14:textId="474FD70C" w:rsidR="0093013E" w:rsidRDefault="0093013E" w:rsidP="0093013E">
      <w:pPr>
        <w:pStyle w:val="Listenabsatz"/>
        <w:numPr>
          <w:ilvl w:val="0"/>
          <w:numId w:val="7"/>
        </w:numPr>
        <w:rPr>
          <w:lang w:val="en-GB"/>
        </w:rPr>
      </w:pPr>
      <w:r w:rsidRPr="0093013E">
        <w:rPr>
          <w:b/>
          <w:bCs/>
          <w:lang w:val="en-GB"/>
        </w:rPr>
        <w:t>From 0</w:t>
      </w:r>
      <w:r>
        <w:rPr>
          <w:lang w:val="en-GB"/>
        </w:rPr>
        <w:t>. You already have a concept in mind and create a character based on that concept.</w:t>
      </w:r>
    </w:p>
    <w:p w14:paraId="75CE83AD" w14:textId="30A44FF2" w:rsidR="0093013E" w:rsidRDefault="0093013E" w:rsidP="0093013E">
      <w:pPr>
        <w:pStyle w:val="Listenabsatz"/>
        <w:numPr>
          <w:ilvl w:val="0"/>
          <w:numId w:val="7"/>
        </w:numPr>
        <w:rPr>
          <w:lang w:val="en-GB"/>
        </w:rPr>
      </w:pPr>
      <w:r>
        <w:rPr>
          <w:b/>
          <w:bCs/>
          <w:lang w:val="en-GB"/>
        </w:rPr>
        <w:t>Be inspired</w:t>
      </w:r>
      <w:r w:rsidRPr="0093013E">
        <w:rPr>
          <w:lang w:val="en-GB"/>
        </w:rPr>
        <w:t>.</w:t>
      </w:r>
      <w:r>
        <w:rPr>
          <w:lang w:val="en-GB"/>
        </w:rPr>
        <w:t xml:space="preserve"> You do not need to be the </w:t>
      </w:r>
      <w:r w:rsidR="005F01A0">
        <w:rPr>
          <w:lang w:val="en-GB"/>
        </w:rPr>
        <w:t xml:space="preserve">single </w:t>
      </w:r>
      <w:r>
        <w:rPr>
          <w:lang w:val="en-GB"/>
        </w:rPr>
        <w:t>source for your character. If you like a character from any media or story you know, just try to create them in Talebones. Maybe even introduce them as their own Tale. You are of course free to adapt them in any way you like and change things about them to your liking.</w:t>
      </w:r>
    </w:p>
    <w:p w14:paraId="7BD26E1F" w14:textId="72A38254" w:rsidR="0093013E" w:rsidRPr="0093013E" w:rsidRDefault="0093013E" w:rsidP="009B75DC">
      <w:pPr>
        <w:pStyle w:val="Listenabsatz"/>
        <w:numPr>
          <w:ilvl w:val="0"/>
          <w:numId w:val="7"/>
        </w:numPr>
        <w:rPr>
          <w:lang w:val="en-GB"/>
        </w:rPr>
      </w:pPr>
      <w:r w:rsidRPr="0093013E">
        <w:rPr>
          <w:b/>
          <w:bCs/>
          <w:lang w:val="en-GB"/>
        </w:rPr>
        <w:t>Feature focused</w:t>
      </w:r>
      <w:r w:rsidRPr="0093013E">
        <w:rPr>
          <w:lang w:val="en-GB"/>
        </w:rPr>
        <w:t>. You pick an ability, reactive action or incantation you want to use and go from there. Imagine a cool, fun or absurd character that uses</w:t>
      </w:r>
      <w:r>
        <w:rPr>
          <w:lang w:val="en-GB"/>
        </w:rPr>
        <w:t xml:space="preserve"> </w:t>
      </w:r>
      <w:r w:rsidRPr="0093013E">
        <w:rPr>
          <w:lang w:val="en-GB"/>
        </w:rPr>
        <w:t>this feature and figure out their stats.</w:t>
      </w:r>
    </w:p>
    <w:p w14:paraId="042CC225" w14:textId="51F94276" w:rsidR="0093013E" w:rsidRPr="0093013E" w:rsidRDefault="0093013E" w:rsidP="00E60B8C">
      <w:pPr>
        <w:pStyle w:val="Listenabsatz"/>
        <w:numPr>
          <w:ilvl w:val="0"/>
          <w:numId w:val="7"/>
        </w:numPr>
        <w:rPr>
          <w:lang w:val="en-GB"/>
        </w:rPr>
      </w:pPr>
      <w:r w:rsidRPr="0093013E">
        <w:rPr>
          <w:b/>
          <w:bCs/>
          <w:lang w:val="en-GB"/>
        </w:rPr>
        <w:t>Weapon focuse</w:t>
      </w:r>
      <w:r w:rsidRPr="0093013E">
        <w:rPr>
          <w:lang w:val="en-GB"/>
        </w:rPr>
        <w:t>d. You pick a weapon you want to use and go from there. Imagine a cool, fun or absurd character that uses this weapon and figure out</w:t>
      </w:r>
      <w:r>
        <w:rPr>
          <w:lang w:val="en-GB"/>
        </w:rPr>
        <w:t xml:space="preserve"> </w:t>
      </w:r>
      <w:r w:rsidRPr="0093013E">
        <w:rPr>
          <w:lang w:val="en-GB"/>
        </w:rPr>
        <w:t>their stats.</w:t>
      </w:r>
    </w:p>
    <w:p w14:paraId="59299FE4" w14:textId="4339B950" w:rsidR="00017B29" w:rsidRDefault="00017B29" w:rsidP="00017B29">
      <w:pPr>
        <w:rPr>
          <w:lang w:val="en-GB"/>
        </w:rPr>
      </w:pPr>
    </w:p>
    <w:p w14:paraId="1678BB0F" w14:textId="1EE09197" w:rsidR="00863666" w:rsidRDefault="00863666" w:rsidP="00863666">
      <w:pPr>
        <w:pStyle w:val="berschrift4"/>
        <w:rPr>
          <w:lang w:val="en-GB"/>
        </w:rPr>
      </w:pPr>
      <w:r>
        <w:rPr>
          <w:lang w:val="en-GB"/>
        </w:rPr>
        <w:t>Example</w:t>
      </w:r>
    </w:p>
    <w:p w14:paraId="180996A8" w14:textId="74BD1FC5" w:rsidR="00863666" w:rsidRPr="00863666" w:rsidRDefault="00863666" w:rsidP="00017B29">
      <w:pPr>
        <w:rPr>
          <w:i/>
          <w:iCs/>
          <w:lang w:val="en-GB"/>
        </w:rPr>
      </w:pPr>
      <w:r w:rsidRPr="00863666">
        <w:rPr>
          <w:i/>
          <w:iCs/>
          <w:lang w:val="en-GB"/>
        </w:rPr>
        <w:t>Player 1 already has a clear image in mind.</w:t>
      </w:r>
      <w:r>
        <w:rPr>
          <w:i/>
          <w:iCs/>
          <w:lang w:val="en-GB"/>
        </w:rPr>
        <w:t xml:space="preserve"> Their character should be the tiniest, little bug, that uses martial arts to overcome great foes. An adorable raincoat is just the cherry on top.</w:t>
      </w:r>
    </w:p>
    <w:p w14:paraId="051B37A5" w14:textId="25F1B3A6" w:rsidR="00EC18D9" w:rsidRDefault="00EC18D9" w:rsidP="00EC18D9">
      <w:pPr>
        <w:pStyle w:val="berschrift2"/>
        <w:rPr>
          <w:lang w:val="en-GB"/>
        </w:rPr>
      </w:pPr>
      <w:r>
        <w:rPr>
          <w:lang w:val="en-GB"/>
        </w:rPr>
        <w:t>Step 1: Name, Species, Profession</w:t>
      </w:r>
    </w:p>
    <w:p w14:paraId="5D7C7032" w14:textId="17B2D6B3" w:rsidR="0093231F" w:rsidRPr="0093231F" w:rsidRDefault="0093231F" w:rsidP="0093231F">
      <w:pPr>
        <w:rPr>
          <w:lang w:val="en-GB"/>
        </w:rPr>
      </w:pPr>
      <w:r>
        <w:rPr>
          <w:lang w:val="en-GB"/>
        </w:rPr>
        <w:t xml:space="preserve">At first define your character in the broadest strokes. </w:t>
      </w:r>
      <w:r w:rsidR="005F01A0">
        <w:rPr>
          <w:lang w:val="en-GB"/>
        </w:rPr>
        <w:t>How does your character look? W</w:t>
      </w:r>
      <w:r>
        <w:rPr>
          <w:lang w:val="en-GB"/>
        </w:rPr>
        <w:t>hat  do</w:t>
      </w:r>
      <w:r w:rsidR="005F01A0">
        <w:rPr>
          <w:lang w:val="en-GB"/>
        </w:rPr>
        <w:t xml:space="preserve"> they do</w:t>
      </w:r>
      <w:r>
        <w:rPr>
          <w:lang w:val="en-GB"/>
        </w:rPr>
        <w:t xml:space="preserve"> </w:t>
      </w:r>
      <w:r w:rsidR="00863666">
        <w:rPr>
          <w:lang w:val="en-GB"/>
        </w:rPr>
        <w:t>if</w:t>
      </w:r>
      <w:r>
        <w:rPr>
          <w:lang w:val="en-GB"/>
        </w:rPr>
        <w:t xml:space="preserve"> not on an adventure</w:t>
      </w:r>
      <w:r w:rsidR="005F01A0">
        <w:rPr>
          <w:lang w:val="en-GB"/>
        </w:rPr>
        <w:t>?</w:t>
      </w:r>
    </w:p>
    <w:p w14:paraId="28F6217A" w14:textId="2A06973D" w:rsidR="00017B29" w:rsidRDefault="00017B29" w:rsidP="00017B29">
      <w:pPr>
        <w:pStyle w:val="berschrift3"/>
        <w:rPr>
          <w:lang w:val="en-GB"/>
        </w:rPr>
      </w:pPr>
      <w:r>
        <w:rPr>
          <w:lang w:val="en-GB"/>
        </w:rPr>
        <w:lastRenderedPageBreak/>
        <w:t>Name</w:t>
      </w:r>
    </w:p>
    <w:p w14:paraId="316494B5" w14:textId="42E35C2E" w:rsidR="0093231F" w:rsidRPr="0093231F" w:rsidRDefault="00453127" w:rsidP="0093231F">
      <w:pPr>
        <w:rPr>
          <w:lang w:val="en-GB"/>
        </w:rPr>
      </w:pPr>
      <w:r>
        <w:rPr>
          <w:lang w:val="en-GB"/>
        </w:rPr>
        <w:t xml:space="preserve">Your Name is what others use to call upon you. The world of Talebones is culturally fractured, so you can use any naming </w:t>
      </w:r>
      <w:r w:rsidR="005F01A0">
        <w:rPr>
          <w:lang w:val="en-GB"/>
        </w:rPr>
        <w:t xml:space="preserve">convention </w:t>
      </w:r>
      <w:r>
        <w:rPr>
          <w:lang w:val="en-GB"/>
        </w:rPr>
        <w:t xml:space="preserve">you can come up with. Not all villages use First and Last name, some might use descriptive names like “No-ear”, or use special types of communication for names, like whistling. All characters should have a pronounceable transcription of their name though, to be used by other players and the game master. </w:t>
      </w:r>
    </w:p>
    <w:p w14:paraId="57CE3B2A" w14:textId="2A07BAAB" w:rsidR="00017B29" w:rsidRDefault="00017B29" w:rsidP="00017B29">
      <w:pPr>
        <w:pStyle w:val="berschrift3"/>
        <w:rPr>
          <w:lang w:val="en-GB"/>
        </w:rPr>
      </w:pPr>
      <w:r>
        <w:rPr>
          <w:lang w:val="en-GB"/>
        </w:rPr>
        <w:t>Specie</w:t>
      </w:r>
    </w:p>
    <w:p w14:paraId="6CACC78A" w14:textId="41E88EAE" w:rsidR="00453127" w:rsidRDefault="00453127" w:rsidP="00453127">
      <w:pPr>
        <w:rPr>
          <w:lang w:val="en-GB"/>
        </w:rPr>
      </w:pPr>
      <w:r>
        <w:rPr>
          <w:lang w:val="en-GB"/>
        </w:rPr>
        <w:t xml:space="preserve">Everything is </w:t>
      </w:r>
      <w:r w:rsidRPr="000018EC">
        <w:rPr>
          <w:b/>
          <w:bCs/>
          <w:lang w:val="en-GB"/>
        </w:rPr>
        <w:t>Folk</w:t>
      </w:r>
      <w:r>
        <w:rPr>
          <w:lang w:val="en-GB"/>
        </w:rPr>
        <w:t>. But there are two ways how to</w:t>
      </w:r>
      <w:r w:rsidR="000018EC">
        <w:rPr>
          <w:lang w:val="en-GB"/>
        </w:rPr>
        <w:t xml:space="preserve"> further</w:t>
      </w:r>
      <w:r>
        <w:rPr>
          <w:lang w:val="en-GB"/>
        </w:rPr>
        <w:t xml:space="preserve"> specify the general group belonging of your character. They may either be Grassfolk or Treefolk, which describes only their general size.</w:t>
      </w:r>
    </w:p>
    <w:p w14:paraId="35820439" w14:textId="6F06E882" w:rsidR="00453127" w:rsidRDefault="00453127" w:rsidP="00453127">
      <w:pPr>
        <w:rPr>
          <w:lang w:val="en-GB"/>
        </w:rPr>
      </w:pPr>
      <w:r w:rsidRPr="000018EC">
        <w:rPr>
          <w:b/>
          <w:bCs/>
          <w:lang w:val="en-GB"/>
        </w:rPr>
        <w:t>Grassfolk</w:t>
      </w:r>
      <w:r>
        <w:rPr>
          <w:lang w:val="en-GB"/>
        </w:rPr>
        <w:t xml:space="preserve"> are any Folk smaller than the average Folk. Usually everything below 4 feet or 1.50 meters is seen as Grassfolk.</w:t>
      </w:r>
    </w:p>
    <w:p w14:paraId="2128DB07" w14:textId="7737F50C" w:rsidR="00453127" w:rsidRDefault="00453127" w:rsidP="00453127">
      <w:pPr>
        <w:rPr>
          <w:lang w:val="en-GB"/>
        </w:rPr>
      </w:pPr>
      <w:r w:rsidRPr="000018EC">
        <w:rPr>
          <w:b/>
          <w:bCs/>
          <w:lang w:val="en-GB"/>
        </w:rPr>
        <w:t>Treefolk</w:t>
      </w:r>
      <w:r>
        <w:rPr>
          <w:lang w:val="en-GB"/>
        </w:rPr>
        <w:t xml:space="preserve"> are everyone larger than the average Folk. Treefolk children are usually at least 6 feet or 1.80 meters. </w:t>
      </w:r>
      <w:r w:rsidR="000018EC">
        <w:rPr>
          <w:lang w:val="en-GB"/>
        </w:rPr>
        <w:t>With adults being larger of course.</w:t>
      </w:r>
    </w:p>
    <w:p w14:paraId="547BC303" w14:textId="301AA95E" w:rsidR="000018EC" w:rsidRDefault="000018EC" w:rsidP="00453127">
      <w:pPr>
        <w:rPr>
          <w:lang w:val="en-GB"/>
        </w:rPr>
      </w:pPr>
      <w:r>
        <w:rPr>
          <w:lang w:val="en-GB"/>
        </w:rPr>
        <w:t>Grassfolk and Treefolk do not have a</w:t>
      </w:r>
      <w:r w:rsidR="00AF5346">
        <w:rPr>
          <w:lang w:val="en-GB"/>
        </w:rPr>
        <w:t xml:space="preserve">n upper or </w:t>
      </w:r>
      <w:r w:rsidR="001E31D0">
        <w:rPr>
          <w:lang w:val="en-GB"/>
        </w:rPr>
        <w:t>lower bound</w:t>
      </w:r>
      <w:r>
        <w:rPr>
          <w:lang w:val="en-GB"/>
        </w:rPr>
        <w:t xml:space="preserve"> for their size. So microbic Grassfolk and mountainous Treefolk are possible, but it is highly advised to stick to manageable sizes, except explicitly allows by the game master. This </w:t>
      </w:r>
      <w:r>
        <w:rPr>
          <w:lang w:val="en-GB"/>
        </w:rPr>
        <w:t xml:space="preserve">is so other character </w:t>
      </w:r>
      <w:r w:rsidR="00514109">
        <w:rPr>
          <w:lang w:val="en-GB"/>
        </w:rPr>
        <w:t>can</w:t>
      </w:r>
      <w:r>
        <w:rPr>
          <w:lang w:val="en-GB"/>
        </w:rPr>
        <w:t xml:space="preserve"> interact with </w:t>
      </w:r>
      <w:r w:rsidR="001E31D0">
        <w:rPr>
          <w:lang w:val="en-GB"/>
        </w:rPr>
        <w:t>you,</w:t>
      </w:r>
      <w:r w:rsidR="00AF5346">
        <w:rPr>
          <w:lang w:val="en-GB"/>
        </w:rPr>
        <w:t xml:space="preserve"> and you can interact with the environment</w:t>
      </w:r>
      <w:r>
        <w:rPr>
          <w:lang w:val="en-GB"/>
        </w:rPr>
        <w:t>.</w:t>
      </w:r>
    </w:p>
    <w:p w14:paraId="5C633D36" w14:textId="0590FBC8" w:rsidR="000018EC" w:rsidRPr="00453127" w:rsidRDefault="001E31D0" w:rsidP="00453127">
      <w:pPr>
        <w:rPr>
          <w:lang w:val="en-GB"/>
        </w:rPr>
      </w:pPr>
      <w:r w:rsidRPr="001E31D0">
        <w:rPr>
          <w:noProof/>
          <w:lang w:val="en-GB"/>
        </w:rPr>
        <mc:AlternateContent>
          <mc:Choice Requires="wps">
            <w:drawing>
              <wp:anchor distT="45720" distB="45720" distL="114300" distR="114300" simplePos="0" relativeHeight="251712512" behindDoc="0" locked="0" layoutInCell="1" allowOverlap="1" wp14:anchorId="4B8AFD89" wp14:editId="2617C9FA">
                <wp:simplePos x="0" y="0"/>
                <wp:positionH relativeFrom="margin">
                  <wp:align>left</wp:align>
                </wp:positionH>
                <wp:positionV relativeFrom="paragraph">
                  <wp:posOffset>-6140450</wp:posOffset>
                </wp:positionV>
                <wp:extent cx="2639695" cy="1404620"/>
                <wp:effectExtent l="0" t="0" r="27305" b="22225"/>
                <wp:wrapSquare wrapText="bothSides"/>
                <wp:docPr id="43458016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695" cy="1404620"/>
                        </a:xfrm>
                        <a:prstGeom prst="rect">
                          <a:avLst/>
                        </a:prstGeom>
                        <a:solidFill>
                          <a:srgbClr val="FFFFFF"/>
                        </a:solidFill>
                        <a:ln w="9525">
                          <a:solidFill>
                            <a:srgbClr val="000000"/>
                          </a:solidFill>
                          <a:miter lim="800000"/>
                          <a:headEnd/>
                          <a:tailEnd/>
                        </a:ln>
                      </wps:spPr>
                      <wps:txbx>
                        <w:txbxContent>
                          <w:p w14:paraId="676FC800" w14:textId="1CD70406" w:rsidR="001E31D0" w:rsidRDefault="001E31D0" w:rsidP="001E31D0">
                            <w:pPr>
                              <w:pStyle w:val="berschrift4"/>
                              <w:rPr>
                                <w:lang w:val="en-GB"/>
                              </w:rPr>
                            </w:pPr>
                            <w:r>
                              <w:rPr>
                                <w:lang w:val="en-GB"/>
                              </w:rPr>
                              <w:t>Quick Create</w:t>
                            </w:r>
                          </w:p>
                          <w:p w14:paraId="465884D6" w14:textId="77777777" w:rsidR="001E31D0" w:rsidRDefault="001E31D0" w:rsidP="001E31D0">
                            <w:pPr>
                              <w:rPr>
                                <w:lang w:val="en-GB"/>
                              </w:rPr>
                            </w:pPr>
                            <w:r>
                              <w:rPr>
                                <w:lang w:val="en-GB"/>
                              </w:rPr>
                              <w:t>To quickly create a character, follow these steps:</w:t>
                            </w:r>
                          </w:p>
                          <w:p w14:paraId="4CECE19B" w14:textId="77777777" w:rsidR="001E31D0" w:rsidRDefault="001E31D0" w:rsidP="001E31D0">
                            <w:pPr>
                              <w:pStyle w:val="Listenabsatz"/>
                              <w:numPr>
                                <w:ilvl w:val="0"/>
                                <w:numId w:val="8"/>
                              </w:numPr>
                              <w:spacing w:after="0" w:line="240" w:lineRule="auto"/>
                              <w:rPr>
                                <w:lang w:val="en-GB"/>
                              </w:rPr>
                            </w:pPr>
                            <w:r>
                              <w:rPr>
                                <w:lang w:val="en-GB"/>
                              </w:rPr>
                              <w:t>Choose a Name, Specie and Profession.</w:t>
                            </w:r>
                          </w:p>
                          <w:p w14:paraId="3697C54F" w14:textId="77777777" w:rsidR="001E31D0" w:rsidRDefault="001E31D0" w:rsidP="001E31D0">
                            <w:pPr>
                              <w:pStyle w:val="Listenabsatz"/>
                              <w:numPr>
                                <w:ilvl w:val="0"/>
                                <w:numId w:val="8"/>
                              </w:numPr>
                              <w:spacing w:after="0" w:line="240" w:lineRule="auto"/>
                              <w:rPr>
                                <w:lang w:val="en-GB"/>
                              </w:rPr>
                            </w:pPr>
                            <w:r>
                              <w:rPr>
                                <w:lang w:val="en-GB"/>
                              </w:rPr>
                              <w:t>Start every Base Attribute at 1 Point.</w:t>
                            </w:r>
                          </w:p>
                          <w:p w14:paraId="777944E8" w14:textId="77777777" w:rsidR="001E31D0" w:rsidRDefault="001E31D0" w:rsidP="001E31D0">
                            <w:pPr>
                              <w:pStyle w:val="Listenabsatz"/>
                              <w:numPr>
                                <w:ilvl w:val="0"/>
                                <w:numId w:val="8"/>
                              </w:numPr>
                              <w:spacing w:after="0" w:line="240" w:lineRule="auto"/>
                              <w:rPr>
                                <w:lang w:val="en-GB"/>
                              </w:rPr>
                            </w:pPr>
                            <w:r>
                              <w:rPr>
                                <w:lang w:val="en-GB"/>
                              </w:rPr>
                              <w:t>Distribute 10 Base Attribute Points.</w:t>
                            </w:r>
                          </w:p>
                          <w:p w14:paraId="025576FD" w14:textId="77777777" w:rsidR="001E31D0" w:rsidRDefault="001E31D0" w:rsidP="001E31D0">
                            <w:pPr>
                              <w:pStyle w:val="Listenabsatz"/>
                              <w:numPr>
                                <w:ilvl w:val="0"/>
                                <w:numId w:val="8"/>
                              </w:numPr>
                              <w:spacing w:after="0" w:line="240" w:lineRule="auto"/>
                              <w:rPr>
                                <w:lang w:val="en-GB"/>
                              </w:rPr>
                            </w:pPr>
                            <w:r>
                              <w:rPr>
                                <w:lang w:val="en-GB"/>
                              </w:rPr>
                              <w:t>Choose 2 Talents to be skilled at.</w:t>
                            </w:r>
                          </w:p>
                          <w:p w14:paraId="23C28162" w14:textId="77777777" w:rsidR="001E31D0" w:rsidRDefault="001E31D0" w:rsidP="001E31D0">
                            <w:pPr>
                              <w:pStyle w:val="Listenabsatz"/>
                              <w:numPr>
                                <w:ilvl w:val="0"/>
                                <w:numId w:val="8"/>
                              </w:numPr>
                              <w:spacing w:after="0" w:line="240" w:lineRule="auto"/>
                              <w:rPr>
                                <w:lang w:val="en-GB"/>
                              </w:rPr>
                            </w:pPr>
                            <w:r>
                              <w:rPr>
                                <w:lang w:val="en-GB"/>
                              </w:rPr>
                              <w:t>Distribute 3 Pool Points on Talents.</w:t>
                            </w:r>
                          </w:p>
                          <w:p w14:paraId="77EA4C4A" w14:textId="77777777" w:rsidR="001E31D0" w:rsidRDefault="001E31D0" w:rsidP="001E31D0">
                            <w:pPr>
                              <w:pStyle w:val="Listenabsatz"/>
                              <w:numPr>
                                <w:ilvl w:val="0"/>
                                <w:numId w:val="8"/>
                              </w:numPr>
                              <w:spacing w:after="0" w:line="240" w:lineRule="auto"/>
                              <w:rPr>
                                <w:lang w:val="en-GB"/>
                              </w:rPr>
                            </w:pPr>
                            <w:r>
                              <w:rPr>
                                <w:lang w:val="en-GB"/>
                              </w:rPr>
                              <w:t>Calculate Hit Points and Poise. Fill in Action Points and Luck.</w:t>
                            </w:r>
                          </w:p>
                          <w:p w14:paraId="727DB2DC" w14:textId="77777777" w:rsidR="001E31D0" w:rsidRDefault="001E31D0" w:rsidP="001E31D0">
                            <w:pPr>
                              <w:pStyle w:val="Listenabsatz"/>
                              <w:numPr>
                                <w:ilvl w:val="0"/>
                                <w:numId w:val="8"/>
                              </w:numPr>
                              <w:spacing w:after="0" w:line="240" w:lineRule="auto"/>
                              <w:rPr>
                                <w:lang w:val="en-GB"/>
                              </w:rPr>
                            </w:pPr>
                            <w:r>
                              <w:rPr>
                                <w:lang w:val="en-GB"/>
                              </w:rPr>
                              <w:t>Choose 2 Weapon Talents to be skilled at.</w:t>
                            </w:r>
                          </w:p>
                          <w:p w14:paraId="5B43850D" w14:textId="77777777" w:rsidR="001E31D0" w:rsidRDefault="001E31D0" w:rsidP="001E31D0">
                            <w:pPr>
                              <w:pStyle w:val="Listenabsatz"/>
                              <w:numPr>
                                <w:ilvl w:val="0"/>
                                <w:numId w:val="8"/>
                              </w:numPr>
                              <w:spacing w:after="0" w:line="240" w:lineRule="auto"/>
                              <w:rPr>
                                <w:lang w:val="en-GB"/>
                              </w:rPr>
                            </w:pPr>
                            <w:r>
                              <w:rPr>
                                <w:lang w:val="en-GB"/>
                              </w:rPr>
                              <w:t>You know the Reactions: Dodge, Riposte, Help and Panic.</w:t>
                            </w:r>
                          </w:p>
                          <w:p w14:paraId="4854298D" w14:textId="77777777" w:rsidR="001E31D0" w:rsidRDefault="001E31D0" w:rsidP="001E31D0">
                            <w:pPr>
                              <w:pStyle w:val="Listenabsatz"/>
                              <w:numPr>
                                <w:ilvl w:val="0"/>
                                <w:numId w:val="8"/>
                              </w:numPr>
                              <w:spacing w:after="0" w:line="240" w:lineRule="auto"/>
                              <w:rPr>
                                <w:lang w:val="en-GB"/>
                              </w:rPr>
                            </w:pPr>
                            <w:r>
                              <w:rPr>
                                <w:lang w:val="en-GB"/>
                              </w:rPr>
                              <w:t>Choose 1 Reaction or Incantation to learn.</w:t>
                            </w:r>
                          </w:p>
                          <w:p w14:paraId="30DB50A7" w14:textId="235B16A9" w:rsidR="001E31D0" w:rsidRPr="001E31D0" w:rsidRDefault="001E31D0" w:rsidP="001E31D0">
                            <w:pPr>
                              <w:pStyle w:val="Listenabsatz"/>
                              <w:numPr>
                                <w:ilvl w:val="0"/>
                                <w:numId w:val="8"/>
                              </w:numPr>
                              <w:spacing w:after="0" w:line="240" w:lineRule="auto"/>
                              <w:rPr>
                                <w:lang w:val="en-GB"/>
                              </w:rPr>
                            </w:pPr>
                            <w:r>
                              <w:rPr>
                                <w:lang w:val="en-GB"/>
                              </w:rPr>
                              <w:t>Prepare around 3 Talebound Epithets from your backstory.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8AFD89" id="_x0000_s1031" type="#_x0000_t202" style="position:absolute;margin-left:0;margin-top:-483.5pt;width:207.85pt;height:110.6pt;z-index:2517125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">
                <v:textbox style="mso-fit-shape-to-text:t">
                  <w:txbxContent>
                    <w:p w14:paraId="676FC800" w14:textId="1CD70406" w:rsidR="001E31D0" w:rsidRDefault="001E31D0" w:rsidP="001E31D0">
                      <w:pPr>
                        <w:pStyle w:val="berschrift4"/>
                        <w:rPr>
                          <w:lang w:val="en-GB"/>
                        </w:rPr>
                      </w:pPr>
                      <w:r>
                        <w:rPr>
                          <w:lang w:val="en-GB"/>
                        </w:rPr>
                        <w:t>Quick Create</w:t>
                      </w:r>
                    </w:p>
                    <w:p w14:paraId="465884D6" w14:textId="77777777" w:rsidR="001E31D0" w:rsidRDefault="001E31D0" w:rsidP="001E31D0">
                      <w:pPr>
                        <w:rPr>
                          <w:lang w:val="en-GB"/>
                        </w:rPr>
                      </w:pPr>
                      <w:r>
                        <w:rPr>
                          <w:lang w:val="en-GB"/>
                        </w:rPr>
                        <w:t>To quickly create a character, follow these steps:</w:t>
                      </w:r>
                    </w:p>
                    <w:p w14:paraId="4CECE19B" w14:textId="77777777" w:rsidR="001E31D0" w:rsidRDefault="001E31D0" w:rsidP="001E31D0">
                      <w:pPr>
                        <w:pStyle w:val="Listenabsatz"/>
                        <w:numPr>
                          <w:ilvl w:val="0"/>
                          <w:numId w:val="8"/>
                        </w:numPr>
                        <w:spacing w:after="0" w:line="240" w:lineRule="auto"/>
                        <w:rPr>
                          <w:lang w:val="en-GB"/>
                        </w:rPr>
                      </w:pPr>
                      <w:r>
                        <w:rPr>
                          <w:lang w:val="en-GB"/>
                        </w:rPr>
                        <w:t>Choose a Name, Specie and Profession.</w:t>
                      </w:r>
                    </w:p>
                    <w:p w14:paraId="3697C54F" w14:textId="77777777" w:rsidR="001E31D0" w:rsidRDefault="001E31D0" w:rsidP="001E31D0">
                      <w:pPr>
                        <w:pStyle w:val="Listenabsatz"/>
                        <w:numPr>
                          <w:ilvl w:val="0"/>
                          <w:numId w:val="8"/>
                        </w:numPr>
                        <w:spacing w:after="0" w:line="240" w:lineRule="auto"/>
                        <w:rPr>
                          <w:lang w:val="en-GB"/>
                        </w:rPr>
                      </w:pPr>
                      <w:r>
                        <w:rPr>
                          <w:lang w:val="en-GB"/>
                        </w:rPr>
                        <w:t>Start every Base Attribute at 1 Point.</w:t>
                      </w:r>
                    </w:p>
                    <w:p w14:paraId="777944E8" w14:textId="77777777" w:rsidR="001E31D0" w:rsidRDefault="001E31D0" w:rsidP="001E31D0">
                      <w:pPr>
                        <w:pStyle w:val="Listenabsatz"/>
                        <w:numPr>
                          <w:ilvl w:val="0"/>
                          <w:numId w:val="8"/>
                        </w:numPr>
                        <w:spacing w:after="0" w:line="240" w:lineRule="auto"/>
                        <w:rPr>
                          <w:lang w:val="en-GB"/>
                        </w:rPr>
                      </w:pPr>
                      <w:r>
                        <w:rPr>
                          <w:lang w:val="en-GB"/>
                        </w:rPr>
                        <w:t>Distribute 10 Base Attribute Points.</w:t>
                      </w:r>
                    </w:p>
                    <w:p w14:paraId="025576FD" w14:textId="77777777" w:rsidR="001E31D0" w:rsidRDefault="001E31D0" w:rsidP="001E31D0">
                      <w:pPr>
                        <w:pStyle w:val="Listenabsatz"/>
                        <w:numPr>
                          <w:ilvl w:val="0"/>
                          <w:numId w:val="8"/>
                        </w:numPr>
                        <w:spacing w:after="0" w:line="240" w:lineRule="auto"/>
                        <w:rPr>
                          <w:lang w:val="en-GB"/>
                        </w:rPr>
                      </w:pPr>
                      <w:r>
                        <w:rPr>
                          <w:lang w:val="en-GB"/>
                        </w:rPr>
                        <w:t>Choose 2 Talents to be skilled at.</w:t>
                      </w:r>
                    </w:p>
                    <w:p w14:paraId="23C28162" w14:textId="77777777" w:rsidR="001E31D0" w:rsidRDefault="001E31D0" w:rsidP="001E31D0">
                      <w:pPr>
                        <w:pStyle w:val="Listenabsatz"/>
                        <w:numPr>
                          <w:ilvl w:val="0"/>
                          <w:numId w:val="8"/>
                        </w:numPr>
                        <w:spacing w:after="0" w:line="240" w:lineRule="auto"/>
                        <w:rPr>
                          <w:lang w:val="en-GB"/>
                        </w:rPr>
                      </w:pPr>
                      <w:r>
                        <w:rPr>
                          <w:lang w:val="en-GB"/>
                        </w:rPr>
                        <w:t>Distribute 3 Pool Points on Talents.</w:t>
                      </w:r>
                    </w:p>
                    <w:p w14:paraId="77EA4C4A" w14:textId="77777777" w:rsidR="001E31D0" w:rsidRDefault="001E31D0" w:rsidP="001E31D0">
                      <w:pPr>
                        <w:pStyle w:val="Listenabsatz"/>
                        <w:numPr>
                          <w:ilvl w:val="0"/>
                          <w:numId w:val="8"/>
                        </w:numPr>
                        <w:spacing w:after="0" w:line="240" w:lineRule="auto"/>
                        <w:rPr>
                          <w:lang w:val="en-GB"/>
                        </w:rPr>
                      </w:pPr>
                      <w:r>
                        <w:rPr>
                          <w:lang w:val="en-GB"/>
                        </w:rPr>
                        <w:t>Calculate Hit Points and Poise. Fill in Action Points and Luck.</w:t>
                      </w:r>
                    </w:p>
                    <w:p w14:paraId="727DB2DC" w14:textId="77777777" w:rsidR="001E31D0" w:rsidRDefault="001E31D0" w:rsidP="001E31D0">
                      <w:pPr>
                        <w:pStyle w:val="Listenabsatz"/>
                        <w:numPr>
                          <w:ilvl w:val="0"/>
                          <w:numId w:val="8"/>
                        </w:numPr>
                        <w:spacing w:after="0" w:line="240" w:lineRule="auto"/>
                        <w:rPr>
                          <w:lang w:val="en-GB"/>
                        </w:rPr>
                      </w:pPr>
                      <w:r>
                        <w:rPr>
                          <w:lang w:val="en-GB"/>
                        </w:rPr>
                        <w:t>Choose 2 Weapon Talents to be skilled at.</w:t>
                      </w:r>
                    </w:p>
                    <w:p w14:paraId="5B43850D" w14:textId="77777777" w:rsidR="001E31D0" w:rsidRDefault="001E31D0" w:rsidP="001E31D0">
                      <w:pPr>
                        <w:pStyle w:val="Listenabsatz"/>
                        <w:numPr>
                          <w:ilvl w:val="0"/>
                          <w:numId w:val="8"/>
                        </w:numPr>
                        <w:spacing w:after="0" w:line="240" w:lineRule="auto"/>
                        <w:rPr>
                          <w:lang w:val="en-GB"/>
                        </w:rPr>
                      </w:pPr>
                      <w:r>
                        <w:rPr>
                          <w:lang w:val="en-GB"/>
                        </w:rPr>
                        <w:t>You know the Reactions: Dodge, Riposte, Help and Panic.</w:t>
                      </w:r>
                    </w:p>
                    <w:p w14:paraId="4854298D" w14:textId="77777777" w:rsidR="001E31D0" w:rsidRDefault="001E31D0" w:rsidP="001E31D0">
                      <w:pPr>
                        <w:pStyle w:val="Listenabsatz"/>
                        <w:numPr>
                          <w:ilvl w:val="0"/>
                          <w:numId w:val="8"/>
                        </w:numPr>
                        <w:spacing w:after="0" w:line="240" w:lineRule="auto"/>
                        <w:rPr>
                          <w:lang w:val="en-GB"/>
                        </w:rPr>
                      </w:pPr>
                      <w:r>
                        <w:rPr>
                          <w:lang w:val="en-GB"/>
                        </w:rPr>
                        <w:t>Choose 1 Reaction or Incantation to learn.</w:t>
                      </w:r>
                    </w:p>
                    <w:p w14:paraId="30DB50A7" w14:textId="235B16A9" w:rsidR="001E31D0" w:rsidRPr="001E31D0" w:rsidRDefault="001E31D0" w:rsidP="001E31D0">
                      <w:pPr>
                        <w:pStyle w:val="Listenabsatz"/>
                        <w:numPr>
                          <w:ilvl w:val="0"/>
                          <w:numId w:val="8"/>
                        </w:numPr>
                        <w:spacing w:after="0" w:line="240" w:lineRule="auto"/>
                        <w:rPr>
                          <w:lang w:val="en-GB"/>
                        </w:rPr>
                      </w:pPr>
                      <w:r>
                        <w:rPr>
                          <w:lang w:val="en-GB"/>
                        </w:rPr>
                        <w:t>Prepare around 3 Talebound Epithets from your backstory.</w:t>
                      </w:r>
                    </w:p>
                  </w:txbxContent>
                </v:textbox>
                <w10:wrap type="square" anchorx="margin"/>
              </v:shape>
            </w:pict>
          </mc:Fallback>
        </mc:AlternateContent>
      </w:r>
      <w:r w:rsidR="000018EC">
        <w:rPr>
          <w:lang w:val="en-GB"/>
        </w:rPr>
        <w:t xml:space="preserve">Villages usually stick to one Specie as its population, for the infrastructure to not have to facilitate a wide range of sizes. Special circumstances of the community may change that of course. Achieving homogeneity is never an easy process, as any child born may grow up to be a different specie than their parents. Due to that most villages have a handful of mostly younger people of different </w:t>
      </w:r>
      <w:r w:rsidR="00AF5346">
        <w:rPr>
          <w:lang w:val="en-GB"/>
        </w:rPr>
        <w:t>species</w:t>
      </w:r>
      <w:r w:rsidR="000018EC">
        <w:rPr>
          <w:lang w:val="en-GB"/>
        </w:rPr>
        <w:t xml:space="preserve"> among them.</w:t>
      </w:r>
    </w:p>
    <w:p w14:paraId="4A45C2E9" w14:textId="166F149B" w:rsidR="00017B29" w:rsidRDefault="00017B29" w:rsidP="00017B29">
      <w:pPr>
        <w:pStyle w:val="berschrift3"/>
        <w:rPr>
          <w:lang w:val="en-GB"/>
        </w:rPr>
      </w:pPr>
      <w:r>
        <w:rPr>
          <w:lang w:val="en-GB"/>
        </w:rPr>
        <w:t>Profession</w:t>
      </w:r>
    </w:p>
    <w:p w14:paraId="71B28916" w14:textId="7E3C03CC" w:rsidR="00514109" w:rsidRPr="00514109" w:rsidRDefault="00514109" w:rsidP="00514109">
      <w:pPr>
        <w:rPr>
          <w:lang w:val="en-GB"/>
        </w:rPr>
      </w:pPr>
      <w:r>
        <w:rPr>
          <w:lang w:val="en-GB"/>
        </w:rPr>
        <w:t xml:space="preserve">Your Profession is what you have done before starting the adventure. </w:t>
      </w:r>
      <w:r w:rsidRPr="00514109">
        <w:rPr>
          <w:lang w:val="en-GB"/>
        </w:rPr>
        <w:t>That can be a job description (e.g. baker,</w:t>
      </w:r>
      <w:r>
        <w:rPr>
          <w:lang w:val="en-GB"/>
        </w:rPr>
        <w:t xml:space="preserve"> </w:t>
      </w:r>
      <w:r w:rsidRPr="00514109">
        <w:rPr>
          <w:lang w:val="en-GB"/>
        </w:rPr>
        <w:t>fletcher, hunter, criminal) or a life</w:t>
      </w:r>
      <w:r>
        <w:rPr>
          <w:lang w:val="en-GB"/>
        </w:rPr>
        <w:t xml:space="preserve"> </w:t>
      </w:r>
      <w:r w:rsidRPr="00514109">
        <w:rPr>
          <w:lang w:val="en-GB"/>
        </w:rPr>
        <w:t>experience (e.g. street urchin, noble</w:t>
      </w:r>
      <w:r>
        <w:rPr>
          <w:lang w:val="en-GB"/>
        </w:rPr>
        <w:t>, elder</w:t>
      </w:r>
      <w:r w:rsidRPr="00514109">
        <w:rPr>
          <w:lang w:val="en-GB"/>
        </w:rPr>
        <w:t>). The</w:t>
      </w:r>
      <w:r>
        <w:rPr>
          <w:lang w:val="en-GB"/>
        </w:rPr>
        <w:t xml:space="preserve"> </w:t>
      </w:r>
      <w:r w:rsidRPr="00514109">
        <w:rPr>
          <w:lang w:val="en-GB"/>
        </w:rPr>
        <w:t>choices for your profession start and end</w:t>
      </w:r>
      <w:r>
        <w:rPr>
          <w:lang w:val="en-GB"/>
        </w:rPr>
        <w:t xml:space="preserve"> </w:t>
      </w:r>
      <w:r w:rsidRPr="00514109">
        <w:rPr>
          <w:lang w:val="en-GB"/>
        </w:rPr>
        <w:t>with your imagination.</w:t>
      </w:r>
    </w:p>
    <w:p w14:paraId="52EB48DD" w14:textId="77777777" w:rsidR="00863666" w:rsidRDefault="00863666" w:rsidP="00863666">
      <w:pPr>
        <w:pStyle w:val="berschrift4"/>
        <w:rPr>
          <w:lang w:val="en-GB"/>
        </w:rPr>
      </w:pPr>
      <w:r>
        <w:rPr>
          <w:lang w:val="en-GB"/>
        </w:rPr>
        <w:t>Example</w:t>
      </w:r>
    </w:p>
    <w:p w14:paraId="27571D6E" w14:textId="37B35107" w:rsidR="00863666" w:rsidRPr="00863666" w:rsidRDefault="00863666" w:rsidP="00863666">
      <w:pPr>
        <w:rPr>
          <w:i/>
          <w:iCs/>
          <w:lang w:val="en-GB"/>
        </w:rPr>
      </w:pPr>
      <w:r>
        <w:rPr>
          <w:i/>
          <w:iCs/>
          <w:lang w:val="en-GB"/>
        </w:rPr>
        <w:t>“Peny” is clearly a Grassfolk, akin to a leaf beetle. She is from a quiet beetle village and does have 23 siblings. All of them called Peny as well</w:t>
      </w:r>
      <w:r w:rsidR="00D316EB">
        <w:rPr>
          <w:i/>
          <w:iCs/>
          <w:lang w:val="en-GB"/>
        </w:rPr>
        <w:t>, as they use pheromones to recognize each other, and just call generations the same “outsider” name</w:t>
      </w:r>
      <w:r>
        <w:rPr>
          <w:i/>
          <w:iCs/>
          <w:lang w:val="en-GB"/>
        </w:rPr>
        <w:t>.</w:t>
      </w:r>
      <w:r w:rsidR="00D316EB">
        <w:rPr>
          <w:i/>
          <w:iCs/>
          <w:lang w:val="en-GB"/>
        </w:rPr>
        <w:t xml:space="preserve"> Peny is a woodcutter, felling saplings that grow near her home for food and building materials.</w:t>
      </w:r>
    </w:p>
    <w:p w14:paraId="76D0421A" w14:textId="2C4E71D6" w:rsidR="00EC18D9" w:rsidRDefault="00EC18D9" w:rsidP="00EC18D9">
      <w:pPr>
        <w:pStyle w:val="berschrift2"/>
        <w:rPr>
          <w:lang w:val="en-GB"/>
        </w:rPr>
      </w:pPr>
      <w:r>
        <w:rPr>
          <w:lang w:val="en-GB"/>
        </w:rPr>
        <w:t>Step 2: Base Attributes</w:t>
      </w:r>
    </w:p>
    <w:p w14:paraId="680C09E7" w14:textId="2F663B84" w:rsidR="00514109" w:rsidRDefault="00514109" w:rsidP="00514109">
      <w:pPr>
        <w:rPr>
          <w:lang w:val="en-GB"/>
        </w:rPr>
      </w:pPr>
      <w:r>
        <w:rPr>
          <w:lang w:val="en-GB"/>
        </w:rPr>
        <w:t xml:space="preserve">Your Base Attributes describe what your character </w:t>
      </w:r>
      <w:r w:rsidR="00B07B18">
        <w:rPr>
          <w:lang w:val="en-GB"/>
        </w:rPr>
        <w:t>can</w:t>
      </w:r>
      <w:r>
        <w:rPr>
          <w:lang w:val="en-GB"/>
        </w:rPr>
        <w:t xml:space="preserve"> do. </w:t>
      </w:r>
      <w:r w:rsidR="00B07B18">
        <w:rPr>
          <w:lang w:val="en-GB"/>
        </w:rPr>
        <w:t xml:space="preserve">There are seven Base Attributes that you can affect, and there is Luck. Luck is not quite within the power of your </w:t>
      </w:r>
      <w:r w:rsidR="00403312">
        <w:rPr>
          <w:lang w:val="en-GB"/>
        </w:rPr>
        <w:t>control but</w:t>
      </w:r>
      <w:r w:rsidR="00B07B18">
        <w:rPr>
          <w:lang w:val="en-GB"/>
        </w:rPr>
        <w:t xml:space="preserve"> defines the general relationship of your character with fate.</w:t>
      </w:r>
    </w:p>
    <w:p w14:paraId="66D2363F" w14:textId="57F834BD" w:rsidR="00514109" w:rsidRPr="00514109" w:rsidRDefault="00514109" w:rsidP="00514109">
      <w:pPr>
        <w:rPr>
          <w:lang w:val="en-GB"/>
        </w:rPr>
      </w:pPr>
      <w:r w:rsidRPr="00514109">
        <w:rPr>
          <w:lang w:val="en-GB"/>
        </w:rPr>
        <w:t xml:space="preserve">Each base attribute starts with </w:t>
      </w:r>
      <w:r w:rsidRPr="00514109">
        <w:rPr>
          <w:b/>
          <w:bCs/>
          <w:lang w:val="en-GB"/>
        </w:rPr>
        <w:t>1</w:t>
      </w:r>
      <w:r w:rsidRPr="00514109">
        <w:rPr>
          <w:lang w:val="en-GB"/>
        </w:rPr>
        <w:t xml:space="preserve"> point</w:t>
      </w:r>
      <w:r>
        <w:rPr>
          <w:lang w:val="en-GB"/>
        </w:rPr>
        <w:t xml:space="preserve">, </w:t>
      </w:r>
      <w:r w:rsidRPr="00514109">
        <w:rPr>
          <w:lang w:val="en-GB"/>
        </w:rPr>
        <w:t>so</w:t>
      </w:r>
      <w:r>
        <w:rPr>
          <w:lang w:val="en-GB"/>
        </w:rPr>
        <w:t xml:space="preserve"> </w:t>
      </w:r>
      <w:r w:rsidRPr="00514109">
        <w:rPr>
          <w:lang w:val="en-GB"/>
        </w:rPr>
        <w:t xml:space="preserve">there is no way you </w:t>
      </w:r>
      <w:r>
        <w:rPr>
          <w:lang w:val="en-GB"/>
        </w:rPr>
        <w:t>can’t</w:t>
      </w:r>
      <w:r w:rsidRPr="00514109">
        <w:rPr>
          <w:lang w:val="en-GB"/>
        </w:rPr>
        <w:t xml:space="preserve"> roll a challenge due to not having any dice.</w:t>
      </w:r>
    </w:p>
    <w:p w14:paraId="17870F7D" w14:textId="3FBD2A05" w:rsidR="00514109" w:rsidRDefault="00514109" w:rsidP="00514109">
      <w:pPr>
        <w:rPr>
          <w:lang w:val="en-GB"/>
        </w:rPr>
      </w:pPr>
      <w:r w:rsidRPr="00514109">
        <w:rPr>
          <w:lang w:val="en-GB"/>
        </w:rPr>
        <w:t xml:space="preserve">During character creation you distribute </w:t>
      </w:r>
      <w:r w:rsidRPr="00514109">
        <w:rPr>
          <w:b/>
          <w:bCs/>
          <w:lang w:val="en-GB"/>
        </w:rPr>
        <w:t>10</w:t>
      </w:r>
      <w:r>
        <w:rPr>
          <w:lang w:val="en-GB"/>
        </w:rPr>
        <w:t xml:space="preserve"> </w:t>
      </w:r>
      <w:r w:rsidRPr="00514109">
        <w:rPr>
          <w:lang w:val="en-GB"/>
        </w:rPr>
        <w:t xml:space="preserve">points beyond </w:t>
      </w:r>
      <w:r>
        <w:rPr>
          <w:lang w:val="en-GB"/>
        </w:rPr>
        <w:t>across</w:t>
      </w:r>
      <w:r w:rsidRPr="00514109">
        <w:rPr>
          <w:lang w:val="en-GB"/>
        </w:rPr>
        <w:t xml:space="preserve"> the</w:t>
      </w:r>
      <w:r>
        <w:rPr>
          <w:lang w:val="en-GB"/>
        </w:rPr>
        <w:t xml:space="preserve"> Base</w:t>
      </w:r>
      <w:r w:rsidRPr="00514109">
        <w:rPr>
          <w:lang w:val="en-GB"/>
        </w:rPr>
        <w:t xml:space="preserve"> </w:t>
      </w:r>
      <w:r>
        <w:rPr>
          <w:lang w:val="en-GB"/>
        </w:rPr>
        <w:t>A</w:t>
      </w:r>
      <w:r w:rsidRPr="00514109">
        <w:rPr>
          <w:lang w:val="en-GB"/>
        </w:rPr>
        <w:t>ttributes. You</w:t>
      </w:r>
      <w:r>
        <w:rPr>
          <w:lang w:val="en-GB"/>
        </w:rPr>
        <w:t xml:space="preserve"> </w:t>
      </w:r>
      <w:r w:rsidRPr="00514109">
        <w:rPr>
          <w:lang w:val="en-GB"/>
        </w:rPr>
        <w:t xml:space="preserve">may not have more than </w:t>
      </w:r>
      <w:r w:rsidRPr="00514109">
        <w:rPr>
          <w:b/>
          <w:bCs/>
          <w:lang w:val="en-GB"/>
        </w:rPr>
        <w:t>5</w:t>
      </w:r>
      <w:r w:rsidRPr="00514109">
        <w:rPr>
          <w:lang w:val="en-GB"/>
        </w:rPr>
        <w:t xml:space="preserve"> points in any</w:t>
      </w:r>
      <w:r>
        <w:rPr>
          <w:lang w:val="en-GB"/>
        </w:rPr>
        <w:t xml:space="preserve"> </w:t>
      </w:r>
      <w:r w:rsidRPr="00514109">
        <w:rPr>
          <w:lang w:val="en-GB"/>
        </w:rPr>
        <w:t>single base attribute.</w:t>
      </w:r>
    </w:p>
    <w:p w14:paraId="243F222C" w14:textId="0304EE87" w:rsidR="00514109" w:rsidRDefault="00514109" w:rsidP="00514109">
      <w:pPr>
        <w:rPr>
          <w:lang w:val="en-GB"/>
        </w:rPr>
      </w:pPr>
      <w:r>
        <w:rPr>
          <w:lang w:val="en-GB"/>
        </w:rPr>
        <w:lastRenderedPageBreak/>
        <w:t>You are not able to increase your Luck Base Attribute during this step. It always starts with a maximum value of 3 points.</w:t>
      </w:r>
    </w:p>
    <w:p w14:paraId="2B99DC8F" w14:textId="77777777" w:rsidR="00D316EB" w:rsidRDefault="00D316EB" w:rsidP="00D316EB">
      <w:pPr>
        <w:pStyle w:val="berschrift4"/>
        <w:rPr>
          <w:lang w:val="en-GB"/>
        </w:rPr>
      </w:pPr>
      <w:r>
        <w:rPr>
          <w:lang w:val="en-GB"/>
        </w:rPr>
        <w:t>Example</w:t>
      </w:r>
    </w:p>
    <w:p w14:paraId="48AF3656" w14:textId="1D14BBBD" w:rsidR="00D316EB" w:rsidRPr="00863666" w:rsidRDefault="00D316EB" w:rsidP="00D316EB">
      <w:pPr>
        <w:rPr>
          <w:i/>
          <w:iCs/>
          <w:lang w:val="en-GB"/>
        </w:rPr>
      </w:pPr>
      <w:r>
        <w:rPr>
          <w:i/>
          <w:iCs/>
          <w:lang w:val="en-GB"/>
        </w:rPr>
        <w:t xml:space="preserve">Peny should be primarily cute, optimistic and fast. Especially her sturdiness is not that great </w:t>
      </w:r>
      <w:r>
        <w:rPr>
          <w:i/>
          <w:iCs/>
          <w:lang w:val="en-GB"/>
        </w:rPr>
        <w:t xml:space="preserve">though. She ends up with: Force 3, Body 2, Speed </w:t>
      </w:r>
      <w:r w:rsidR="00727FEC">
        <w:rPr>
          <w:i/>
          <w:iCs/>
          <w:lang w:val="en-GB"/>
        </w:rPr>
        <w:t>2</w:t>
      </w:r>
      <w:r>
        <w:rPr>
          <w:i/>
          <w:iCs/>
          <w:lang w:val="en-GB"/>
        </w:rPr>
        <w:t xml:space="preserve">, </w:t>
      </w:r>
      <w:r w:rsidR="00727FEC">
        <w:rPr>
          <w:i/>
          <w:iCs/>
          <w:lang w:val="en-GB"/>
        </w:rPr>
        <w:t>Intelligence 2, Feel 3, Experience 1, Impression 4.</w:t>
      </w:r>
    </w:p>
    <w:p w14:paraId="6D15C68A" w14:textId="7867A89E" w:rsidR="00221798" w:rsidRPr="00221798" w:rsidRDefault="00221798" w:rsidP="00221798">
      <w:pPr>
        <w:pStyle w:val="berschrift3"/>
        <w:rPr>
          <w:lang w:val="en-GB"/>
        </w:rPr>
        <w:sectPr w:rsidR="00221798" w:rsidRPr="00221798" w:rsidSect="00071023">
          <w:pgSz w:w="11906" w:h="16838"/>
          <w:pgMar w:top="1417" w:right="1417" w:bottom="1134" w:left="1417" w:header="708" w:footer="708" w:gutter="0"/>
          <w:cols w:num="2" w:space="708"/>
          <w:docGrid w:linePitch="360"/>
        </w:sectPr>
      </w:pPr>
    </w:p>
    <w:p w14:paraId="6CF55A52" w14:textId="77777777" w:rsidR="00221798" w:rsidRDefault="00221798">
      <w:pPr>
        <w:rPr>
          <w:rFonts w:asciiTheme="majorHAnsi" w:eastAsiaTheme="majorEastAsia" w:hAnsiTheme="majorHAnsi" w:cstheme="majorBidi"/>
          <w:color w:val="0F4761" w:themeColor="accent1" w:themeShade="BF"/>
          <w:sz w:val="32"/>
          <w:szCs w:val="32"/>
          <w:lang w:val="en-US"/>
        </w:rPr>
      </w:pPr>
      <w:r>
        <w:rPr>
          <w:lang w:val="en-US"/>
        </w:rPr>
        <w:br w:type="page"/>
      </w:r>
    </w:p>
    <w:p w14:paraId="2E08E02C" w14:textId="799A01C0" w:rsidR="006146D9" w:rsidRDefault="005C4201" w:rsidP="00403312">
      <w:pPr>
        <w:pStyle w:val="berschrift3"/>
        <w:spacing w:after="0"/>
        <w:jc w:val="center"/>
        <w:rPr>
          <w:lang w:val="en-US"/>
        </w:rPr>
        <w:sectPr w:rsidR="006146D9" w:rsidSect="006146D9">
          <w:type w:val="continuous"/>
          <w:pgSz w:w="11906" w:h="16838"/>
          <w:pgMar w:top="1417" w:right="1417" w:bottom="1134" w:left="1417" w:header="708" w:footer="708" w:gutter="0"/>
          <w:cols w:space="708"/>
          <w:docGrid w:linePitch="360"/>
        </w:sectPr>
      </w:pPr>
      <w:r w:rsidRPr="00910C24">
        <w:rPr>
          <w:lang w:val="en-US"/>
        </w:rPr>
        <w:lastRenderedPageBreak/>
        <w:t>What do the Base Attributes M</w:t>
      </w:r>
      <w:r>
        <w:rPr>
          <w:lang w:val="en-US"/>
        </w:rPr>
        <w:t>ean</w:t>
      </w:r>
      <w:r w:rsidR="006146D9">
        <w:rPr>
          <w:lang w:val="en-US"/>
        </w:rPr>
        <w:t>?</w:t>
      </w:r>
    </w:p>
    <w:p w14:paraId="018F9790" w14:textId="77777777" w:rsidR="006146D9" w:rsidRDefault="006146D9" w:rsidP="006146D9">
      <w:pPr>
        <w:pStyle w:val="berschrift2"/>
        <w:rPr>
          <w:lang w:val="en-US"/>
        </w:rPr>
        <w:sectPr w:rsidR="006146D9" w:rsidSect="00221798">
          <w:type w:val="continuous"/>
          <w:pgSz w:w="11906" w:h="16838"/>
          <w:pgMar w:top="1417" w:right="1417" w:bottom="1134" w:left="1417" w:header="708" w:footer="708" w:gutter="0"/>
          <w:cols w:num="2" w:space="708"/>
          <w:docGrid w:linePitch="360"/>
        </w:sectPr>
      </w:pPr>
    </w:p>
    <w:p w14:paraId="48A86C7A" w14:textId="46A85A32" w:rsidR="00DC284A" w:rsidRPr="00221798" w:rsidRDefault="00DC284A" w:rsidP="00DC284A">
      <w:pPr>
        <w:rPr>
          <w:szCs w:val="20"/>
          <w:lang w:val="en-US"/>
        </w:rPr>
      </w:pPr>
      <w:r w:rsidRPr="00221798">
        <w:rPr>
          <w:szCs w:val="20"/>
          <w:lang w:val="en-US"/>
        </w:rPr>
        <w:t>Here are some examples how different values in Base Attributes may express themselves.</w:t>
      </w:r>
      <w:r w:rsidR="00FD7A7D" w:rsidRPr="00221798">
        <w:rPr>
          <w:szCs w:val="20"/>
          <w:lang w:val="en-US"/>
        </w:rPr>
        <w:t xml:space="preserve"> Your character may express their lack or excess in any attribute differently.</w:t>
      </w:r>
    </w:p>
    <w:p w14:paraId="04DAEC9A" w14:textId="77777777" w:rsidR="005C4201" w:rsidRDefault="005C4201" w:rsidP="006146D9">
      <w:pPr>
        <w:pStyle w:val="berschrift3"/>
        <w:spacing w:after="0"/>
        <w:rPr>
          <w:lang w:val="en-US"/>
        </w:rPr>
      </w:pPr>
      <w:r>
        <w:rPr>
          <w:lang w:val="en-US"/>
        </w:rPr>
        <w:t>Force</w:t>
      </w:r>
    </w:p>
    <w:p w14:paraId="5DB37449" w14:textId="279C8562" w:rsidR="005C4201" w:rsidRPr="00910C24" w:rsidRDefault="00221798" w:rsidP="005C4201">
      <w:pPr>
        <w:rPr>
          <w:szCs w:val="20"/>
          <w:lang w:val="en-US"/>
        </w:rPr>
      </w:pPr>
      <w:r w:rsidRPr="00221798">
        <w:rPr>
          <w:b/>
          <w:bCs/>
          <w:szCs w:val="20"/>
          <w:lang w:val="en-US"/>
        </w:rPr>
        <w:t>0 (Points)</w:t>
      </w:r>
      <w:r w:rsidR="005C4201" w:rsidRPr="00910C24">
        <w:rPr>
          <w:szCs w:val="20"/>
          <w:lang w:val="en-US"/>
        </w:rPr>
        <w:t>:</w:t>
      </w:r>
      <w:r w:rsidR="00262942">
        <w:rPr>
          <w:szCs w:val="20"/>
          <w:lang w:val="en-US"/>
        </w:rPr>
        <w:t xml:space="preserve"> Unable to physically interact.</w:t>
      </w:r>
      <w:r w:rsidR="005C4201" w:rsidRPr="00910C24">
        <w:rPr>
          <w:szCs w:val="20"/>
          <w:lang w:val="en-US"/>
        </w:rPr>
        <w:br/>
      </w:r>
      <w:r w:rsidRPr="00403312">
        <w:rPr>
          <w:b/>
          <w:bCs/>
          <w:szCs w:val="20"/>
          <w:lang w:val="en-US"/>
        </w:rPr>
        <w:t>1</w:t>
      </w:r>
      <w:r w:rsidR="005C4201" w:rsidRPr="00910C24">
        <w:rPr>
          <w:szCs w:val="20"/>
          <w:lang w:val="en-US"/>
        </w:rPr>
        <w:t>:</w:t>
      </w:r>
      <w:r w:rsidR="00262942">
        <w:rPr>
          <w:szCs w:val="20"/>
          <w:lang w:val="en-US"/>
        </w:rPr>
        <w:t xml:space="preserve"> Barely able to throw a punch.</w:t>
      </w:r>
      <w:r w:rsidR="005C4201" w:rsidRPr="00910C24">
        <w:rPr>
          <w:szCs w:val="20"/>
          <w:lang w:val="en-US"/>
        </w:rPr>
        <w:br/>
      </w:r>
      <w:r w:rsidR="005C4201" w:rsidRPr="00403312">
        <w:rPr>
          <w:b/>
          <w:bCs/>
          <w:szCs w:val="20"/>
          <w:lang w:val="en-US"/>
        </w:rPr>
        <w:t>2</w:t>
      </w:r>
      <w:r w:rsidR="005C4201" w:rsidRPr="00910C24">
        <w:rPr>
          <w:szCs w:val="20"/>
          <w:lang w:val="en-US"/>
        </w:rPr>
        <w:t>:</w:t>
      </w:r>
      <w:r w:rsidR="00262942">
        <w:rPr>
          <w:szCs w:val="20"/>
          <w:lang w:val="en-US"/>
        </w:rPr>
        <w:t xml:space="preserve"> </w:t>
      </w:r>
      <w:r w:rsidR="00BA6ED9">
        <w:rPr>
          <w:szCs w:val="20"/>
          <w:lang w:val="en-US"/>
        </w:rPr>
        <w:t>Can</w:t>
      </w:r>
      <w:r w:rsidR="00262942">
        <w:rPr>
          <w:szCs w:val="20"/>
          <w:lang w:val="en-US"/>
        </w:rPr>
        <w:t xml:space="preserve"> hold themselves in a </w:t>
      </w:r>
      <w:r w:rsidR="00BA6ED9">
        <w:rPr>
          <w:szCs w:val="20"/>
          <w:lang w:val="en-US"/>
        </w:rPr>
        <w:t>fight and</w:t>
      </w:r>
      <w:r w:rsidR="00262942">
        <w:rPr>
          <w:szCs w:val="20"/>
          <w:lang w:val="en-US"/>
        </w:rPr>
        <w:t xml:space="preserve"> defend themselves in bad situations.</w:t>
      </w:r>
      <w:r w:rsidR="005C4201" w:rsidRPr="00910C24">
        <w:rPr>
          <w:szCs w:val="20"/>
          <w:lang w:val="en-US"/>
        </w:rPr>
        <w:br/>
      </w:r>
      <w:r w:rsidR="005C4201" w:rsidRPr="00403312">
        <w:rPr>
          <w:b/>
          <w:bCs/>
          <w:szCs w:val="20"/>
          <w:lang w:val="en-US"/>
        </w:rPr>
        <w:t>3</w:t>
      </w:r>
      <w:r w:rsidR="005C4201" w:rsidRPr="00910C24">
        <w:rPr>
          <w:szCs w:val="20"/>
          <w:lang w:val="en-US"/>
        </w:rPr>
        <w:t>:</w:t>
      </w:r>
      <w:r w:rsidR="005C4201">
        <w:rPr>
          <w:szCs w:val="20"/>
          <w:lang w:val="en-US"/>
        </w:rPr>
        <w:t xml:space="preserve"> </w:t>
      </w:r>
      <w:r w:rsidR="00BA6ED9">
        <w:rPr>
          <w:szCs w:val="20"/>
          <w:lang w:val="en-US"/>
        </w:rPr>
        <w:t xml:space="preserve">Can actively participate in </w:t>
      </w:r>
      <w:r>
        <w:rPr>
          <w:szCs w:val="20"/>
          <w:lang w:val="en-US"/>
        </w:rPr>
        <w:t>fights</w:t>
      </w:r>
      <w:r w:rsidR="00BA6ED9">
        <w:rPr>
          <w:szCs w:val="20"/>
          <w:lang w:val="en-US"/>
        </w:rPr>
        <w:t xml:space="preserve"> and is able to do some damage to objects. (Average)</w:t>
      </w:r>
      <w:r w:rsidR="005C4201" w:rsidRPr="00910C24">
        <w:rPr>
          <w:szCs w:val="20"/>
          <w:lang w:val="en-US"/>
        </w:rPr>
        <w:br/>
      </w:r>
      <w:r w:rsidR="005C4201" w:rsidRPr="00403312">
        <w:rPr>
          <w:b/>
          <w:bCs/>
          <w:szCs w:val="20"/>
          <w:lang w:val="en-US"/>
        </w:rPr>
        <w:t>4</w:t>
      </w:r>
      <w:r w:rsidR="005C4201" w:rsidRPr="00910C24">
        <w:rPr>
          <w:szCs w:val="20"/>
          <w:lang w:val="en-US"/>
        </w:rPr>
        <w:t>:</w:t>
      </w:r>
      <w:r w:rsidR="00262942">
        <w:rPr>
          <w:szCs w:val="20"/>
          <w:lang w:val="en-US"/>
        </w:rPr>
        <w:t xml:space="preserve"> </w:t>
      </w:r>
      <w:r w:rsidR="00BA6ED9">
        <w:rPr>
          <w:szCs w:val="20"/>
          <w:lang w:val="en-US"/>
        </w:rPr>
        <w:t>Trained individual, win</w:t>
      </w:r>
      <w:r w:rsidR="006146D9">
        <w:rPr>
          <w:szCs w:val="20"/>
          <w:lang w:val="en-US"/>
        </w:rPr>
        <w:t>s</w:t>
      </w:r>
      <w:r w:rsidR="00BA6ED9">
        <w:rPr>
          <w:szCs w:val="20"/>
          <w:lang w:val="en-US"/>
        </w:rPr>
        <w:t xml:space="preserve"> most contests of force.</w:t>
      </w:r>
      <w:r w:rsidR="005C4201" w:rsidRPr="00910C24">
        <w:rPr>
          <w:szCs w:val="20"/>
          <w:lang w:val="en-US"/>
        </w:rPr>
        <w:br/>
      </w:r>
      <w:r w:rsidR="005C4201" w:rsidRPr="00403312">
        <w:rPr>
          <w:b/>
          <w:bCs/>
          <w:szCs w:val="20"/>
          <w:lang w:val="en-US"/>
        </w:rPr>
        <w:t>5</w:t>
      </w:r>
      <w:r w:rsidR="005C4201" w:rsidRPr="00910C24">
        <w:rPr>
          <w:szCs w:val="20"/>
          <w:lang w:val="en-US"/>
        </w:rPr>
        <w:t>:</w:t>
      </w:r>
      <w:r w:rsidR="00262942">
        <w:rPr>
          <w:szCs w:val="20"/>
          <w:lang w:val="en-US"/>
        </w:rPr>
        <w:t xml:space="preserve"> Peak of strength or speed</w:t>
      </w:r>
      <w:r w:rsidR="00403312">
        <w:rPr>
          <w:szCs w:val="20"/>
          <w:lang w:val="en-US"/>
        </w:rPr>
        <w:t>.</w:t>
      </w:r>
      <w:r w:rsidR="005C4201" w:rsidRPr="00910C24">
        <w:rPr>
          <w:szCs w:val="20"/>
          <w:lang w:val="en-US"/>
        </w:rPr>
        <w:br/>
      </w:r>
      <w:r w:rsidR="005C4201" w:rsidRPr="00403312">
        <w:rPr>
          <w:b/>
          <w:bCs/>
          <w:szCs w:val="20"/>
          <w:lang w:val="en-US"/>
        </w:rPr>
        <w:t>5+</w:t>
      </w:r>
      <w:r w:rsidR="005C4201" w:rsidRPr="00910C24">
        <w:rPr>
          <w:szCs w:val="20"/>
          <w:lang w:val="en-US"/>
        </w:rPr>
        <w:t>:</w:t>
      </w:r>
      <w:r w:rsidR="00262942">
        <w:rPr>
          <w:szCs w:val="20"/>
          <w:lang w:val="en-US"/>
        </w:rPr>
        <w:t xml:space="preserve"> Supernatural levels of </w:t>
      </w:r>
      <w:r>
        <w:rPr>
          <w:szCs w:val="20"/>
          <w:lang w:val="en-US"/>
        </w:rPr>
        <w:t>strength</w:t>
      </w:r>
      <w:r w:rsidR="00262942">
        <w:rPr>
          <w:szCs w:val="20"/>
          <w:lang w:val="en-US"/>
        </w:rPr>
        <w:t xml:space="preserve"> and speed, little can stand in your way.</w:t>
      </w:r>
    </w:p>
    <w:p w14:paraId="4880F208" w14:textId="77777777" w:rsidR="005C4201" w:rsidRDefault="005C4201" w:rsidP="006146D9">
      <w:pPr>
        <w:pStyle w:val="berschrift3"/>
        <w:spacing w:after="0"/>
        <w:rPr>
          <w:lang w:val="en-US"/>
        </w:rPr>
      </w:pPr>
      <w:r>
        <w:rPr>
          <w:lang w:val="en-US"/>
        </w:rPr>
        <w:t>Body</w:t>
      </w:r>
    </w:p>
    <w:p w14:paraId="15D1EAC2" w14:textId="765E90FA" w:rsidR="005C4201" w:rsidRPr="00910C24" w:rsidRDefault="00221798" w:rsidP="005C4201">
      <w:pPr>
        <w:rPr>
          <w:szCs w:val="20"/>
          <w:lang w:val="en-US"/>
        </w:rPr>
      </w:pPr>
      <w:r w:rsidRPr="00221798">
        <w:rPr>
          <w:b/>
          <w:bCs/>
          <w:szCs w:val="20"/>
          <w:lang w:val="en-US"/>
        </w:rPr>
        <w:t>0 (Points)</w:t>
      </w:r>
      <w:r w:rsidR="005C4201" w:rsidRPr="00910C24">
        <w:rPr>
          <w:szCs w:val="20"/>
          <w:lang w:val="en-US"/>
        </w:rPr>
        <w:t>:</w:t>
      </w:r>
      <w:r w:rsidR="004F23EC">
        <w:rPr>
          <w:szCs w:val="20"/>
          <w:lang w:val="en-US"/>
        </w:rPr>
        <w:t xml:space="preserve"> </w:t>
      </w:r>
      <w:r w:rsidR="00262942">
        <w:rPr>
          <w:szCs w:val="20"/>
          <w:lang w:val="en-US"/>
        </w:rPr>
        <w:t>Unable to be destroyed or damage</w:t>
      </w:r>
      <w:r>
        <w:rPr>
          <w:szCs w:val="20"/>
          <w:lang w:val="en-US"/>
        </w:rPr>
        <w:t>d</w:t>
      </w:r>
      <w:r w:rsidR="00262942">
        <w:rPr>
          <w:szCs w:val="20"/>
          <w:lang w:val="en-US"/>
        </w:rPr>
        <w:t>.</w:t>
      </w:r>
      <w:r w:rsidR="005C4201" w:rsidRPr="00910C24">
        <w:rPr>
          <w:szCs w:val="20"/>
          <w:lang w:val="en-US"/>
        </w:rPr>
        <w:br/>
      </w:r>
      <w:r w:rsidR="005C4201" w:rsidRPr="00403312">
        <w:rPr>
          <w:b/>
          <w:bCs/>
          <w:szCs w:val="20"/>
          <w:lang w:val="en-US"/>
        </w:rPr>
        <w:t>1</w:t>
      </w:r>
      <w:r w:rsidR="005C4201" w:rsidRPr="00910C24">
        <w:rPr>
          <w:szCs w:val="20"/>
          <w:lang w:val="en-US"/>
        </w:rPr>
        <w:t>:</w:t>
      </w:r>
      <w:r w:rsidR="00262942">
        <w:rPr>
          <w:szCs w:val="20"/>
          <w:lang w:val="en-US"/>
        </w:rPr>
        <w:t xml:space="preserve"> Fragile, the slightest damage </w:t>
      </w:r>
      <w:r w:rsidR="00BA6ED9">
        <w:rPr>
          <w:szCs w:val="20"/>
          <w:lang w:val="en-US"/>
        </w:rPr>
        <w:t>is too much.</w:t>
      </w:r>
      <w:r w:rsidR="005C4201" w:rsidRPr="00910C24">
        <w:rPr>
          <w:szCs w:val="20"/>
          <w:lang w:val="en-US"/>
        </w:rPr>
        <w:br/>
      </w:r>
      <w:r w:rsidR="005C4201" w:rsidRPr="00403312">
        <w:rPr>
          <w:b/>
          <w:bCs/>
          <w:szCs w:val="20"/>
          <w:lang w:val="en-US"/>
        </w:rPr>
        <w:t>2</w:t>
      </w:r>
      <w:r w:rsidR="005C4201" w:rsidRPr="00910C24">
        <w:rPr>
          <w:szCs w:val="20"/>
          <w:lang w:val="en-US"/>
        </w:rPr>
        <w:t>:</w:t>
      </w:r>
      <w:r w:rsidR="00BA6ED9">
        <w:rPr>
          <w:szCs w:val="20"/>
          <w:lang w:val="en-US"/>
        </w:rPr>
        <w:t xml:space="preserve"> Sickly and fatigued.</w:t>
      </w:r>
      <w:r w:rsidR="005C4201" w:rsidRPr="00910C24">
        <w:rPr>
          <w:szCs w:val="20"/>
          <w:lang w:val="en-US"/>
        </w:rPr>
        <w:br/>
      </w:r>
      <w:r w:rsidR="005C4201" w:rsidRPr="00403312">
        <w:rPr>
          <w:b/>
          <w:bCs/>
          <w:szCs w:val="20"/>
          <w:lang w:val="en-US"/>
        </w:rPr>
        <w:t>3</w:t>
      </w:r>
      <w:r w:rsidR="005C4201" w:rsidRPr="00910C24">
        <w:rPr>
          <w:szCs w:val="20"/>
          <w:lang w:val="en-US"/>
        </w:rPr>
        <w:t>:</w:t>
      </w:r>
      <w:r w:rsidR="005C4201">
        <w:rPr>
          <w:szCs w:val="20"/>
          <w:lang w:val="en-US"/>
        </w:rPr>
        <w:t xml:space="preserve"> </w:t>
      </w:r>
      <w:r w:rsidR="00BA6ED9">
        <w:rPr>
          <w:szCs w:val="20"/>
          <w:lang w:val="en-US"/>
        </w:rPr>
        <w:t>Healthy and well sustained. (Average)</w:t>
      </w:r>
      <w:r w:rsidR="005C4201" w:rsidRPr="00910C24">
        <w:rPr>
          <w:szCs w:val="20"/>
          <w:lang w:val="en-US"/>
        </w:rPr>
        <w:br/>
      </w:r>
      <w:r w:rsidR="005C4201" w:rsidRPr="00403312">
        <w:rPr>
          <w:b/>
          <w:bCs/>
          <w:szCs w:val="20"/>
          <w:lang w:val="en-US"/>
        </w:rPr>
        <w:t>4</w:t>
      </w:r>
      <w:r w:rsidR="005C4201" w:rsidRPr="00910C24">
        <w:rPr>
          <w:szCs w:val="20"/>
          <w:lang w:val="en-US"/>
        </w:rPr>
        <w:t>:</w:t>
      </w:r>
      <w:r w:rsidR="00DC284A">
        <w:rPr>
          <w:szCs w:val="20"/>
          <w:lang w:val="en-US"/>
        </w:rPr>
        <w:t xml:space="preserve"> Resilient against many sicknesses and damages.</w:t>
      </w:r>
      <w:r w:rsidR="005C4201" w:rsidRPr="00910C24">
        <w:rPr>
          <w:szCs w:val="20"/>
          <w:lang w:val="en-US"/>
        </w:rPr>
        <w:br/>
      </w:r>
      <w:r w:rsidR="005C4201" w:rsidRPr="00403312">
        <w:rPr>
          <w:b/>
          <w:bCs/>
          <w:szCs w:val="20"/>
          <w:lang w:val="en-US"/>
        </w:rPr>
        <w:t>5</w:t>
      </w:r>
      <w:r w:rsidR="005C4201" w:rsidRPr="00910C24">
        <w:rPr>
          <w:szCs w:val="20"/>
          <w:lang w:val="en-US"/>
        </w:rPr>
        <w:t>:</w:t>
      </w:r>
      <w:r w:rsidR="00BA6ED9">
        <w:rPr>
          <w:szCs w:val="20"/>
          <w:lang w:val="en-US"/>
        </w:rPr>
        <w:t xml:space="preserve"> Peak of constitution and resilience</w:t>
      </w:r>
      <w:r w:rsidR="00403312">
        <w:rPr>
          <w:szCs w:val="20"/>
          <w:lang w:val="en-US"/>
        </w:rPr>
        <w:t>.</w:t>
      </w:r>
      <w:r w:rsidR="005C4201" w:rsidRPr="00910C24">
        <w:rPr>
          <w:szCs w:val="20"/>
          <w:lang w:val="en-US"/>
        </w:rPr>
        <w:br/>
      </w:r>
      <w:r w:rsidR="005C4201" w:rsidRPr="00403312">
        <w:rPr>
          <w:b/>
          <w:bCs/>
          <w:szCs w:val="20"/>
          <w:lang w:val="en-US"/>
        </w:rPr>
        <w:t>5+</w:t>
      </w:r>
      <w:r w:rsidR="005C4201" w:rsidRPr="00910C24">
        <w:rPr>
          <w:szCs w:val="20"/>
          <w:lang w:val="en-US"/>
        </w:rPr>
        <w:t>:</w:t>
      </w:r>
      <w:r w:rsidR="00BA6ED9">
        <w:rPr>
          <w:szCs w:val="20"/>
          <w:lang w:val="en-US"/>
        </w:rPr>
        <w:t xml:space="preserve"> Supernatural </w:t>
      </w:r>
      <w:r w:rsidR="00DC284A">
        <w:rPr>
          <w:szCs w:val="20"/>
          <w:lang w:val="en-US"/>
        </w:rPr>
        <w:t>levels of constitution and resilience, little can harm you.</w:t>
      </w:r>
    </w:p>
    <w:p w14:paraId="3127E3C0" w14:textId="77777777" w:rsidR="005C4201" w:rsidRDefault="005C4201" w:rsidP="006146D9">
      <w:pPr>
        <w:pStyle w:val="berschrift3"/>
        <w:spacing w:after="0"/>
        <w:rPr>
          <w:lang w:val="en-US"/>
        </w:rPr>
      </w:pPr>
      <w:r>
        <w:rPr>
          <w:lang w:val="en-US"/>
        </w:rPr>
        <w:t>Speed</w:t>
      </w:r>
    </w:p>
    <w:p w14:paraId="62591D55" w14:textId="20A9E6E2" w:rsidR="005C4201" w:rsidRPr="00910C24" w:rsidRDefault="00221798" w:rsidP="005C4201">
      <w:pPr>
        <w:rPr>
          <w:szCs w:val="20"/>
          <w:lang w:val="en-US"/>
        </w:rPr>
      </w:pPr>
      <w:r w:rsidRPr="00221798">
        <w:rPr>
          <w:b/>
          <w:bCs/>
          <w:szCs w:val="20"/>
          <w:lang w:val="en-US"/>
        </w:rPr>
        <w:t>0 (Points)</w:t>
      </w:r>
      <w:r w:rsidR="005C4201" w:rsidRPr="00910C24">
        <w:rPr>
          <w:szCs w:val="20"/>
          <w:lang w:val="en-US"/>
        </w:rPr>
        <w:t>:</w:t>
      </w:r>
      <w:r w:rsidR="00262942">
        <w:rPr>
          <w:szCs w:val="20"/>
          <w:lang w:val="en-US"/>
        </w:rPr>
        <w:t xml:space="preserve"> Unable to move without assistance.</w:t>
      </w:r>
      <w:r w:rsidR="005C4201" w:rsidRPr="00910C24">
        <w:rPr>
          <w:szCs w:val="20"/>
          <w:lang w:val="en-US"/>
        </w:rPr>
        <w:br/>
      </w:r>
      <w:r w:rsidR="005C4201" w:rsidRPr="00403312">
        <w:rPr>
          <w:b/>
          <w:bCs/>
          <w:szCs w:val="20"/>
          <w:lang w:val="en-US"/>
        </w:rPr>
        <w:t>1</w:t>
      </w:r>
      <w:r w:rsidR="005C4201" w:rsidRPr="00910C24">
        <w:rPr>
          <w:szCs w:val="20"/>
          <w:lang w:val="en-US"/>
        </w:rPr>
        <w:t>:</w:t>
      </w:r>
      <w:r w:rsidR="00DC284A">
        <w:rPr>
          <w:szCs w:val="20"/>
          <w:lang w:val="en-US"/>
        </w:rPr>
        <w:t xml:space="preserve"> Sluggish movements and low reflexes.</w:t>
      </w:r>
      <w:r w:rsidR="005C4201" w:rsidRPr="00910C24">
        <w:rPr>
          <w:szCs w:val="20"/>
          <w:lang w:val="en-US"/>
        </w:rPr>
        <w:br/>
      </w:r>
      <w:r w:rsidR="005C4201" w:rsidRPr="00403312">
        <w:rPr>
          <w:b/>
          <w:bCs/>
          <w:szCs w:val="20"/>
          <w:lang w:val="en-US"/>
        </w:rPr>
        <w:t>2</w:t>
      </w:r>
      <w:r w:rsidR="005C4201" w:rsidRPr="00910C24">
        <w:rPr>
          <w:szCs w:val="20"/>
          <w:lang w:val="en-US"/>
        </w:rPr>
        <w:t>:</w:t>
      </w:r>
      <w:r w:rsidR="00DC284A">
        <w:rPr>
          <w:szCs w:val="20"/>
          <w:lang w:val="en-US"/>
        </w:rPr>
        <w:t xml:space="preserve"> Barely can keep up with fast movement or react to sudden events.</w:t>
      </w:r>
      <w:r w:rsidR="005C4201" w:rsidRPr="00910C24">
        <w:rPr>
          <w:szCs w:val="20"/>
          <w:lang w:val="en-US"/>
        </w:rPr>
        <w:br/>
      </w:r>
      <w:r w:rsidR="005C4201" w:rsidRPr="00403312">
        <w:rPr>
          <w:b/>
          <w:bCs/>
          <w:szCs w:val="20"/>
          <w:lang w:val="en-US"/>
        </w:rPr>
        <w:t>3</w:t>
      </w:r>
      <w:r w:rsidR="005C4201" w:rsidRPr="00910C24">
        <w:rPr>
          <w:szCs w:val="20"/>
          <w:lang w:val="en-US"/>
        </w:rPr>
        <w:t>:</w:t>
      </w:r>
      <w:r w:rsidR="005C4201">
        <w:rPr>
          <w:szCs w:val="20"/>
          <w:lang w:val="en-US"/>
        </w:rPr>
        <w:t xml:space="preserve"> </w:t>
      </w:r>
      <w:r w:rsidR="00DC284A">
        <w:rPr>
          <w:szCs w:val="20"/>
          <w:lang w:val="en-US"/>
        </w:rPr>
        <w:t>Can keep up with most regular Folk. (Average)</w:t>
      </w:r>
      <w:r w:rsidR="005C4201" w:rsidRPr="00910C24">
        <w:rPr>
          <w:szCs w:val="20"/>
          <w:lang w:val="en-US"/>
        </w:rPr>
        <w:br/>
      </w:r>
      <w:r w:rsidR="005C4201" w:rsidRPr="00403312">
        <w:rPr>
          <w:b/>
          <w:bCs/>
          <w:szCs w:val="20"/>
          <w:lang w:val="en-US"/>
        </w:rPr>
        <w:t>4</w:t>
      </w:r>
      <w:r w:rsidR="005C4201" w:rsidRPr="00910C24">
        <w:rPr>
          <w:szCs w:val="20"/>
          <w:lang w:val="en-US"/>
        </w:rPr>
        <w:t>:</w:t>
      </w:r>
      <w:r w:rsidR="00DC284A">
        <w:rPr>
          <w:szCs w:val="20"/>
          <w:lang w:val="en-US"/>
        </w:rPr>
        <w:t xml:space="preserve"> Trained individual, few things </w:t>
      </w:r>
      <w:r>
        <w:rPr>
          <w:szCs w:val="20"/>
          <w:lang w:val="en-US"/>
        </w:rPr>
        <w:t>are a</w:t>
      </w:r>
      <w:r w:rsidR="00DC284A">
        <w:rPr>
          <w:szCs w:val="20"/>
          <w:lang w:val="en-US"/>
        </w:rPr>
        <w:t xml:space="preserve"> </w:t>
      </w:r>
      <w:r>
        <w:rPr>
          <w:szCs w:val="20"/>
          <w:lang w:val="en-US"/>
        </w:rPr>
        <w:t>challenge</w:t>
      </w:r>
      <w:r w:rsidR="00DC284A">
        <w:rPr>
          <w:szCs w:val="20"/>
          <w:lang w:val="en-US"/>
        </w:rPr>
        <w:t>.</w:t>
      </w:r>
      <w:r w:rsidR="005C4201" w:rsidRPr="00910C24">
        <w:rPr>
          <w:szCs w:val="20"/>
          <w:lang w:val="en-US"/>
        </w:rPr>
        <w:br/>
      </w:r>
      <w:r w:rsidR="005C4201" w:rsidRPr="00403312">
        <w:rPr>
          <w:b/>
          <w:bCs/>
          <w:szCs w:val="20"/>
          <w:lang w:val="en-US"/>
        </w:rPr>
        <w:t>5</w:t>
      </w:r>
      <w:r w:rsidR="005C4201" w:rsidRPr="00910C24">
        <w:rPr>
          <w:szCs w:val="20"/>
          <w:lang w:val="en-US"/>
        </w:rPr>
        <w:t>:</w:t>
      </w:r>
      <w:r w:rsidR="00DC284A" w:rsidRPr="00DC284A">
        <w:rPr>
          <w:szCs w:val="20"/>
          <w:lang w:val="en-US"/>
        </w:rPr>
        <w:t xml:space="preserve"> </w:t>
      </w:r>
      <w:r w:rsidR="00DC284A">
        <w:rPr>
          <w:szCs w:val="20"/>
          <w:lang w:val="en-US"/>
        </w:rPr>
        <w:t>Peak of speed and agility</w:t>
      </w:r>
      <w:r w:rsidR="00403312">
        <w:rPr>
          <w:szCs w:val="20"/>
          <w:lang w:val="en-US"/>
        </w:rPr>
        <w:t>.</w:t>
      </w:r>
      <w:r w:rsidR="005C4201" w:rsidRPr="00910C24">
        <w:rPr>
          <w:szCs w:val="20"/>
          <w:lang w:val="en-US"/>
        </w:rPr>
        <w:br/>
      </w:r>
      <w:r w:rsidR="005C4201" w:rsidRPr="00403312">
        <w:rPr>
          <w:b/>
          <w:bCs/>
          <w:szCs w:val="20"/>
          <w:lang w:val="en-US"/>
        </w:rPr>
        <w:t>5+</w:t>
      </w:r>
      <w:r w:rsidR="005C4201" w:rsidRPr="00910C24">
        <w:rPr>
          <w:szCs w:val="20"/>
          <w:lang w:val="en-US"/>
        </w:rPr>
        <w:t>:</w:t>
      </w:r>
      <w:r w:rsidR="00DC284A" w:rsidRPr="00DC284A">
        <w:rPr>
          <w:szCs w:val="20"/>
          <w:lang w:val="en-US"/>
        </w:rPr>
        <w:t xml:space="preserve"> </w:t>
      </w:r>
      <w:r w:rsidR="00DC284A">
        <w:rPr>
          <w:szCs w:val="20"/>
          <w:lang w:val="en-US"/>
        </w:rPr>
        <w:t>Supernatural levels of speed and agility, little can keep up with you.</w:t>
      </w:r>
    </w:p>
    <w:p w14:paraId="0FC724E4" w14:textId="0D6DAF8C" w:rsidR="005C4201" w:rsidRDefault="005C4201" w:rsidP="006146D9">
      <w:pPr>
        <w:pStyle w:val="berschrift3"/>
        <w:spacing w:after="0"/>
        <w:rPr>
          <w:lang w:val="en-US"/>
        </w:rPr>
      </w:pPr>
      <w:r>
        <w:rPr>
          <w:lang w:val="en-US"/>
        </w:rPr>
        <w:t>Intelligence</w:t>
      </w:r>
    </w:p>
    <w:p w14:paraId="65DEFE97" w14:textId="7CB742B6" w:rsidR="005C4201" w:rsidRPr="00910C24" w:rsidRDefault="00221798" w:rsidP="005C4201">
      <w:pPr>
        <w:rPr>
          <w:szCs w:val="20"/>
          <w:lang w:val="en-US"/>
        </w:rPr>
      </w:pPr>
      <w:r w:rsidRPr="00221798">
        <w:rPr>
          <w:b/>
          <w:bCs/>
          <w:szCs w:val="20"/>
          <w:lang w:val="en-US"/>
        </w:rPr>
        <w:t>0 (Points)</w:t>
      </w:r>
      <w:r w:rsidR="005C4201" w:rsidRPr="00910C24">
        <w:rPr>
          <w:szCs w:val="20"/>
          <w:lang w:val="en-US"/>
        </w:rPr>
        <w:t>:</w:t>
      </w:r>
      <w:r w:rsidR="00262942">
        <w:rPr>
          <w:szCs w:val="20"/>
          <w:lang w:val="en-US"/>
        </w:rPr>
        <w:t xml:space="preserve"> No thought.</w:t>
      </w:r>
      <w:r w:rsidR="005C4201" w:rsidRPr="00910C24">
        <w:rPr>
          <w:szCs w:val="20"/>
          <w:lang w:val="en-US"/>
        </w:rPr>
        <w:br/>
      </w:r>
      <w:r w:rsidRPr="00403312">
        <w:rPr>
          <w:b/>
          <w:bCs/>
          <w:szCs w:val="20"/>
          <w:lang w:val="en-US"/>
        </w:rPr>
        <w:t>1</w:t>
      </w:r>
      <w:r w:rsidR="005C4201" w:rsidRPr="00910C24">
        <w:rPr>
          <w:szCs w:val="20"/>
          <w:lang w:val="en-US"/>
        </w:rPr>
        <w:t>:</w:t>
      </w:r>
      <w:r w:rsidR="00FD7A7D">
        <w:rPr>
          <w:szCs w:val="20"/>
          <w:lang w:val="en-US"/>
        </w:rPr>
        <w:t xml:space="preserve"> Barely </w:t>
      </w:r>
      <w:r>
        <w:rPr>
          <w:szCs w:val="20"/>
          <w:lang w:val="en-US"/>
        </w:rPr>
        <w:t xml:space="preserve">can </w:t>
      </w:r>
      <w:r w:rsidR="00AF5346">
        <w:rPr>
          <w:szCs w:val="20"/>
          <w:lang w:val="en-US"/>
        </w:rPr>
        <w:t xml:space="preserve">deduce </w:t>
      </w:r>
      <w:r w:rsidR="00FD7A7D">
        <w:rPr>
          <w:szCs w:val="20"/>
          <w:lang w:val="en-US"/>
        </w:rPr>
        <w:t xml:space="preserve">anything, </w:t>
      </w:r>
      <w:r>
        <w:rPr>
          <w:szCs w:val="20"/>
          <w:lang w:val="en-US"/>
        </w:rPr>
        <w:t>doesn’t</w:t>
      </w:r>
      <w:r w:rsidR="00FD7A7D">
        <w:rPr>
          <w:szCs w:val="20"/>
          <w:lang w:val="en-US"/>
        </w:rPr>
        <w:t xml:space="preserve"> plan.</w:t>
      </w:r>
      <w:r w:rsidR="005C4201" w:rsidRPr="00910C24">
        <w:rPr>
          <w:szCs w:val="20"/>
          <w:lang w:val="en-US"/>
        </w:rPr>
        <w:br/>
      </w:r>
      <w:r w:rsidR="005C4201" w:rsidRPr="00403312">
        <w:rPr>
          <w:b/>
          <w:bCs/>
          <w:szCs w:val="20"/>
          <w:lang w:val="en-US"/>
        </w:rPr>
        <w:t>2</w:t>
      </w:r>
      <w:r w:rsidR="005C4201" w:rsidRPr="00910C24">
        <w:rPr>
          <w:szCs w:val="20"/>
          <w:lang w:val="en-US"/>
        </w:rPr>
        <w:t>:</w:t>
      </w:r>
      <w:r w:rsidR="00FD7A7D">
        <w:rPr>
          <w:szCs w:val="20"/>
          <w:lang w:val="en-US"/>
        </w:rPr>
        <w:t xml:space="preserve"> Forms simple plans, </w:t>
      </w:r>
      <w:r>
        <w:rPr>
          <w:szCs w:val="20"/>
          <w:lang w:val="en-US"/>
        </w:rPr>
        <w:t>can put ideas into correlation.</w:t>
      </w:r>
      <w:r w:rsidR="005C4201" w:rsidRPr="00910C24">
        <w:rPr>
          <w:szCs w:val="20"/>
          <w:lang w:val="en-US"/>
        </w:rPr>
        <w:br/>
      </w:r>
      <w:r w:rsidR="005C4201" w:rsidRPr="00403312">
        <w:rPr>
          <w:b/>
          <w:bCs/>
          <w:szCs w:val="20"/>
          <w:lang w:val="en-US"/>
        </w:rPr>
        <w:t>3</w:t>
      </w:r>
      <w:r w:rsidR="005C4201" w:rsidRPr="00910C24">
        <w:rPr>
          <w:szCs w:val="20"/>
          <w:lang w:val="en-US"/>
        </w:rPr>
        <w:t>:</w:t>
      </w:r>
      <w:r w:rsidR="005C4201">
        <w:rPr>
          <w:szCs w:val="20"/>
          <w:lang w:val="en-US"/>
        </w:rPr>
        <w:t xml:space="preserve"> </w:t>
      </w:r>
      <w:r w:rsidR="00FD7A7D">
        <w:rPr>
          <w:szCs w:val="20"/>
          <w:lang w:val="en-US"/>
        </w:rPr>
        <w:t>Can conclude reliably based on evidence, knows how to plan properly. (Average)</w:t>
      </w:r>
      <w:r w:rsidR="005C4201" w:rsidRPr="00910C24">
        <w:rPr>
          <w:szCs w:val="20"/>
          <w:lang w:val="en-US"/>
        </w:rPr>
        <w:br/>
      </w:r>
      <w:r w:rsidR="005C4201" w:rsidRPr="00403312">
        <w:rPr>
          <w:b/>
          <w:bCs/>
          <w:szCs w:val="20"/>
          <w:lang w:val="en-US"/>
        </w:rPr>
        <w:t>4</w:t>
      </w:r>
      <w:r w:rsidR="005C4201" w:rsidRPr="00910C24">
        <w:rPr>
          <w:szCs w:val="20"/>
          <w:lang w:val="en-US"/>
        </w:rPr>
        <w:t>:</w:t>
      </w:r>
      <w:r w:rsidR="00FD7A7D">
        <w:rPr>
          <w:szCs w:val="20"/>
          <w:lang w:val="en-US"/>
        </w:rPr>
        <w:t xml:space="preserve"> </w:t>
      </w:r>
      <w:r w:rsidR="006146D9">
        <w:rPr>
          <w:szCs w:val="20"/>
          <w:lang w:val="en-US"/>
        </w:rPr>
        <w:t>I</w:t>
      </w:r>
      <w:r w:rsidR="00FD7A7D">
        <w:rPr>
          <w:szCs w:val="20"/>
          <w:lang w:val="en-US"/>
        </w:rPr>
        <w:t>ntelligent individual, most plans succeed.</w:t>
      </w:r>
      <w:r w:rsidR="005C4201" w:rsidRPr="00910C24">
        <w:rPr>
          <w:szCs w:val="20"/>
          <w:lang w:val="en-US"/>
        </w:rPr>
        <w:br/>
      </w:r>
      <w:r w:rsidR="005C4201" w:rsidRPr="00403312">
        <w:rPr>
          <w:b/>
          <w:bCs/>
          <w:szCs w:val="20"/>
          <w:lang w:val="en-US"/>
        </w:rPr>
        <w:t>5</w:t>
      </w:r>
      <w:r w:rsidR="005C4201" w:rsidRPr="00910C24">
        <w:rPr>
          <w:szCs w:val="20"/>
          <w:lang w:val="en-US"/>
        </w:rPr>
        <w:t>:</w:t>
      </w:r>
      <w:r w:rsidR="00DC284A" w:rsidRPr="00DC284A">
        <w:rPr>
          <w:szCs w:val="20"/>
          <w:lang w:val="en-US"/>
        </w:rPr>
        <w:t xml:space="preserve"> </w:t>
      </w:r>
      <w:r w:rsidR="00DC284A">
        <w:rPr>
          <w:szCs w:val="20"/>
          <w:lang w:val="en-US"/>
        </w:rPr>
        <w:t xml:space="preserve">Peak of </w:t>
      </w:r>
      <w:r w:rsidR="00FD7A7D">
        <w:rPr>
          <w:szCs w:val="20"/>
          <w:lang w:val="en-US"/>
        </w:rPr>
        <w:t>logic and planning</w:t>
      </w:r>
      <w:r w:rsidR="00403312">
        <w:rPr>
          <w:szCs w:val="20"/>
          <w:lang w:val="en-US"/>
        </w:rPr>
        <w:t>.</w:t>
      </w:r>
      <w:r w:rsidR="00DC284A" w:rsidRPr="00910C24">
        <w:rPr>
          <w:szCs w:val="20"/>
          <w:lang w:val="en-US"/>
        </w:rPr>
        <w:br/>
      </w:r>
      <w:r w:rsidR="00DC284A" w:rsidRPr="00403312">
        <w:rPr>
          <w:b/>
          <w:bCs/>
          <w:szCs w:val="20"/>
          <w:lang w:val="en-US"/>
        </w:rPr>
        <w:t>5+</w:t>
      </w:r>
      <w:r w:rsidR="00DC284A" w:rsidRPr="00910C24">
        <w:rPr>
          <w:szCs w:val="20"/>
          <w:lang w:val="en-US"/>
        </w:rPr>
        <w:t>:</w:t>
      </w:r>
      <w:r w:rsidR="00DC284A" w:rsidRPr="00DC284A">
        <w:rPr>
          <w:szCs w:val="20"/>
          <w:lang w:val="en-US"/>
        </w:rPr>
        <w:t xml:space="preserve"> </w:t>
      </w:r>
      <w:r w:rsidR="00DC284A">
        <w:rPr>
          <w:szCs w:val="20"/>
          <w:lang w:val="en-US"/>
        </w:rPr>
        <w:t xml:space="preserve">Supernatural levels of </w:t>
      </w:r>
      <w:r w:rsidR="00FD7A7D">
        <w:rPr>
          <w:szCs w:val="20"/>
          <w:lang w:val="en-US"/>
        </w:rPr>
        <w:t>logic and planning</w:t>
      </w:r>
      <w:r w:rsidR="00DC284A">
        <w:rPr>
          <w:szCs w:val="20"/>
          <w:lang w:val="en-US"/>
        </w:rPr>
        <w:t xml:space="preserve">, little can </w:t>
      </w:r>
      <w:r w:rsidR="00AF5346">
        <w:rPr>
          <w:szCs w:val="20"/>
          <w:lang w:val="en-US"/>
        </w:rPr>
        <w:t xml:space="preserve">match your </w:t>
      </w:r>
      <w:r w:rsidR="00850EF0">
        <w:rPr>
          <w:szCs w:val="20"/>
          <w:lang w:val="en-US"/>
        </w:rPr>
        <w:t>intellect</w:t>
      </w:r>
      <w:r w:rsidR="00DC284A">
        <w:rPr>
          <w:szCs w:val="20"/>
          <w:lang w:val="en-US"/>
        </w:rPr>
        <w:t>.</w:t>
      </w:r>
    </w:p>
    <w:p w14:paraId="36D9D6CD" w14:textId="77777777" w:rsidR="005C4201" w:rsidRDefault="005C4201" w:rsidP="006146D9">
      <w:pPr>
        <w:pStyle w:val="berschrift3"/>
        <w:spacing w:after="0"/>
        <w:rPr>
          <w:lang w:val="en-US"/>
        </w:rPr>
      </w:pPr>
      <w:r>
        <w:rPr>
          <w:lang w:val="en-US"/>
        </w:rPr>
        <w:t>Feel</w:t>
      </w:r>
    </w:p>
    <w:p w14:paraId="5E12382F" w14:textId="37B4A4AE" w:rsidR="005C4201" w:rsidRPr="00910C24" w:rsidRDefault="00221798" w:rsidP="005C4201">
      <w:pPr>
        <w:rPr>
          <w:szCs w:val="20"/>
          <w:lang w:val="en-US"/>
        </w:rPr>
      </w:pPr>
      <w:r w:rsidRPr="00221798">
        <w:rPr>
          <w:b/>
          <w:bCs/>
          <w:szCs w:val="20"/>
          <w:lang w:val="en-US"/>
        </w:rPr>
        <w:t>0 (Points)</w:t>
      </w:r>
      <w:r w:rsidR="005C4201" w:rsidRPr="00910C24">
        <w:rPr>
          <w:szCs w:val="20"/>
          <w:lang w:val="en-US"/>
        </w:rPr>
        <w:t>:</w:t>
      </w:r>
      <w:r w:rsidR="00262942">
        <w:rPr>
          <w:szCs w:val="20"/>
          <w:lang w:val="en-US"/>
        </w:rPr>
        <w:t xml:space="preserve"> No way to empathize or perceive.</w:t>
      </w:r>
      <w:r w:rsidR="005C4201" w:rsidRPr="00910C24">
        <w:rPr>
          <w:szCs w:val="20"/>
          <w:lang w:val="en-US"/>
        </w:rPr>
        <w:br/>
      </w:r>
      <w:r w:rsidR="005C4201" w:rsidRPr="00403312">
        <w:rPr>
          <w:b/>
          <w:bCs/>
          <w:szCs w:val="20"/>
          <w:lang w:val="en-US"/>
        </w:rPr>
        <w:t>1</w:t>
      </w:r>
      <w:r w:rsidR="005C4201" w:rsidRPr="00910C24">
        <w:rPr>
          <w:szCs w:val="20"/>
          <w:lang w:val="en-US"/>
        </w:rPr>
        <w:t>:</w:t>
      </w:r>
      <w:r w:rsidR="00FD7A7D">
        <w:rPr>
          <w:szCs w:val="20"/>
          <w:lang w:val="en-US"/>
        </w:rPr>
        <w:t xml:space="preserve"> Ignorant to the world around.</w:t>
      </w:r>
      <w:r w:rsidR="005C4201" w:rsidRPr="00910C24">
        <w:rPr>
          <w:szCs w:val="20"/>
          <w:lang w:val="en-US"/>
        </w:rPr>
        <w:br/>
      </w:r>
      <w:r w:rsidR="005C4201" w:rsidRPr="00403312">
        <w:rPr>
          <w:b/>
          <w:bCs/>
          <w:szCs w:val="20"/>
          <w:lang w:val="en-US"/>
        </w:rPr>
        <w:t>2</w:t>
      </w:r>
      <w:r w:rsidR="005C4201" w:rsidRPr="00910C24">
        <w:rPr>
          <w:szCs w:val="20"/>
          <w:lang w:val="en-US"/>
        </w:rPr>
        <w:t>:</w:t>
      </w:r>
      <w:r w:rsidR="00FD7A7D">
        <w:rPr>
          <w:szCs w:val="20"/>
          <w:lang w:val="en-US"/>
        </w:rPr>
        <w:t xml:space="preserve"> Struggles to connect with others or the world.</w:t>
      </w:r>
      <w:r w:rsidR="005C4201" w:rsidRPr="00910C24">
        <w:rPr>
          <w:szCs w:val="20"/>
          <w:lang w:val="en-US"/>
        </w:rPr>
        <w:br/>
      </w:r>
      <w:r w:rsidR="005C4201" w:rsidRPr="00403312">
        <w:rPr>
          <w:b/>
          <w:bCs/>
          <w:szCs w:val="20"/>
          <w:lang w:val="en-US"/>
        </w:rPr>
        <w:t>3</w:t>
      </w:r>
      <w:r w:rsidR="005C4201" w:rsidRPr="00910C24">
        <w:rPr>
          <w:szCs w:val="20"/>
          <w:lang w:val="en-US"/>
        </w:rPr>
        <w:t>:</w:t>
      </w:r>
      <w:r w:rsidR="005C4201">
        <w:rPr>
          <w:szCs w:val="20"/>
          <w:lang w:val="en-US"/>
        </w:rPr>
        <w:t xml:space="preserve"> </w:t>
      </w:r>
      <w:r w:rsidR="00FD7A7D">
        <w:rPr>
          <w:szCs w:val="20"/>
          <w:lang w:val="en-US"/>
        </w:rPr>
        <w:t>Can empathize with and is perceptive to</w:t>
      </w:r>
      <w:r w:rsidR="00FD7A7D" w:rsidRPr="00FD7A7D">
        <w:rPr>
          <w:szCs w:val="20"/>
          <w:lang w:val="en-US"/>
        </w:rPr>
        <w:t xml:space="preserve"> </w:t>
      </w:r>
      <w:r w:rsidR="00FD7A7D">
        <w:rPr>
          <w:szCs w:val="20"/>
          <w:lang w:val="en-US"/>
        </w:rPr>
        <w:t>most events around them. (Average)</w:t>
      </w:r>
      <w:r w:rsidR="005C4201" w:rsidRPr="00910C24">
        <w:rPr>
          <w:szCs w:val="20"/>
          <w:lang w:val="en-US"/>
        </w:rPr>
        <w:br/>
      </w:r>
      <w:r w:rsidR="005C4201" w:rsidRPr="00403312">
        <w:rPr>
          <w:b/>
          <w:bCs/>
          <w:szCs w:val="20"/>
          <w:lang w:val="en-US"/>
        </w:rPr>
        <w:t>4</w:t>
      </w:r>
      <w:r w:rsidR="005C4201" w:rsidRPr="00910C24">
        <w:rPr>
          <w:szCs w:val="20"/>
          <w:lang w:val="en-US"/>
        </w:rPr>
        <w:t>:</w:t>
      </w:r>
      <w:r w:rsidR="00FD7A7D">
        <w:rPr>
          <w:szCs w:val="20"/>
          <w:lang w:val="en-US"/>
        </w:rPr>
        <w:t xml:space="preserve"> Highly sensitive individual to the feelings and world around them.</w:t>
      </w:r>
      <w:r w:rsidR="005C4201" w:rsidRPr="00910C24">
        <w:rPr>
          <w:szCs w:val="20"/>
          <w:lang w:val="en-US"/>
        </w:rPr>
        <w:br/>
      </w:r>
      <w:r w:rsidR="005C4201" w:rsidRPr="00403312">
        <w:rPr>
          <w:b/>
          <w:bCs/>
          <w:szCs w:val="20"/>
          <w:lang w:val="en-US"/>
        </w:rPr>
        <w:t>5</w:t>
      </w:r>
      <w:r w:rsidR="005C4201" w:rsidRPr="00910C24">
        <w:rPr>
          <w:szCs w:val="20"/>
          <w:lang w:val="en-US"/>
        </w:rPr>
        <w:t>:</w:t>
      </w:r>
      <w:r w:rsidR="00DC284A" w:rsidRPr="00DC284A">
        <w:rPr>
          <w:szCs w:val="20"/>
          <w:lang w:val="en-US"/>
        </w:rPr>
        <w:t xml:space="preserve"> </w:t>
      </w:r>
      <w:r w:rsidR="00DC284A">
        <w:rPr>
          <w:szCs w:val="20"/>
          <w:lang w:val="en-US"/>
        </w:rPr>
        <w:t xml:space="preserve">Peak of </w:t>
      </w:r>
      <w:r w:rsidR="00FD7A7D">
        <w:rPr>
          <w:szCs w:val="20"/>
          <w:lang w:val="en-US"/>
        </w:rPr>
        <w:t>empathy and intuition</w:t>
      </w:r>
      <w:r w:rsidR="00403312">
        <w:rPr>
          <w:szCs w:val="20"/>
          <w:lang w:val="en-US"/>
        </w:rPr>
        <w:t>.</w:t>
      </w:r>
      <w:r w:rsidR="00DC284A" w:rsidRPr="00910C24">
        <w:rPr>
          <w:szCs w:val="20"/>
          <w:lang w:val="en-US"/>
        </w:rPr>
        <w:br/>
      </w:r>
      <w:r w:rsidR="00DC284A" w:rsidRPr="00403312">
        <w:rPr>
          <w:b/>
          <w:bCs/>
          <w:szCs w:val="20"/>
          <w:lang w:val="en-US"/>
        </w:rPr>
        <w:t>5+</w:t>
      </w:r>
      <w:r w:rsidR="00DC284A" w:rsidRPr="00910C24">
        <w:rPr>
          <w:szCs w:val="20"/>
          <w:lang w:val="en-US"/>
        </w:rPr>
        <w:t>:</w:t>
      </w:r>
      <w:r w:rsidR="00DC284A" w:rsidRPr="00DC284A">
        <w:rPr>
          <w:szCs w:val="20"/>
          <w:lang w:val="en-US"/>
        </w:rPr>
        <w:t xml:space="preserve"> </w:t>
      </w:r>
      <w:r w:rsidR="00DC284A">
        <w:rPr>
          <w:szCs w:val="20"/>
          <w:lang w:val="en-US"/>
        </w:rPr>
        <w:t xml:space="preserve">Supernatural levels of </w:t>
      </w:r>
      <w:r w:rsidR="00FD7A7D">
        <w:rPr>
          <w:szCs w:val="20"/>
          <w:lang w:val="en-US"/>
        </w:rPr>
        <w:t xml:space="preserve">empathy and </w:t>
      </w:r>
      <w:r w:rsidR="00850EF0">
        <w:rPr>
          <w:szCs w:val="20"/>
          <w:lang w:val="en-US"/>
        </w:rPr>
        <w:t>intuition, you</w:t>
      </w:r>
      <w:r w:rsidR="00AF5346">
        <w:rPr>
          <w:szCs w:val="20"/>
          <w:lang w:val="en-US"/>
        </w:rPr>
        <w:t xml:space="preserve"> always know what is happening around you.</w:t>
      </w:r>
      <w:r w:rsidR="00DC284A">
        <w:rPr>
          <w:szCs w:val="20"/>
          <w:lang w:val="en-US"/>
        </w:rPr>
        <w:t>.</w:t>
      </w:r>
    </w:p>
    <w:p w14:paraId="7C024860" w14:textId="77777777" w:rsidR="005C4201" w:rsidRDefault="005C4201" w:rsidP="006146D9">
      <w:pPr>
        <w:pStyle w:val="berschrift3"/>
        <w:spacing w:after="0" w:line="240" w:lineRule="auto"/>
        <w:rPr>
          <w:lang w:val="en-US"/>
        </w:rPr>
      </w:pPr>
      <w:r>
        <w:rPr>
          <w:lang w:val="en-US"/>
        </w:rPr>
        <w:t>Experience</w:t>
      </w:r>
    </w:p>
    <w:p w14:paraId="7E9F7AE4" w14:textId="13B59514" w:rsidR="005C4201" w:rsidRPr="00910C24" w:rsidRDefault="00221798" w:rsidP="005C4201">
      <w:pPr>
        <w:rPr>
          <w:szCs w:val="20"/>
          <w:lang w:val="en-US"/>
        </w:rPr>
      </w:pPr>
      <w:r w:rsidRPr="00221798">
        <w:rPr>
          <w:b/>
          <w:bCs/>
          <w:szCs w:val="20"/>
          <w:lang w:val="en-US"/>
        </w:rPr>
        <w:t>0 (Points)</w:t>
      </w:r>
      <w:r w:rsidR="005C4201" w:rsidRPr="00910C24">
        <w:rPr>
          <w:szCs w:val="20"/>
          <w:lang w:val="en-US"/>
        </w:rPr>
        <w:t>:</w:t>
      </w:r>
      <w:r w:rsidR="00262942">
        <w:rPr>
          <w:szCs w:val="20"/>
          <w:lang w:val="en-US"/>
        </w:rPr>
        <w:t xml:space="preserve"> No knowledge or trainin</w:t>
      </w:r>
      <w:r>
        <w:rPr>
          <w:szCs w:val="20"/>
          <w:lang w:val="en-US"/>
        </w:rPr>
        <w:t>g</w:t>
      </w:r>
      <w:r w:rsidR="00262942">
        <w:rPr>
          <w:szCs w:val="20"/>
          <w:lang w:val="en-US"/>
        </w:rPr>
        <w:t>.</w:t>
      </w:r>
      <w:r w:rsidR="005C4201" w:rsidRPr="00910C24">
        <w:rPr>
          <w:szCs w:val="20"/>
          <w:lang w:val="en-US"/>
        </w:rPr>
        <w:br/>
      </w:r>
      <w:r w:rsidR="005C4201" w:rsidRPr="00403312">
        <w:rPr>
          <w:b/>
          <w:bCs/>
          <w:szCs w:val="20"/>
          <w:lang w:val="en-US"/>
        </w:rPr>
        <w:t>1</w:t>
      </w:r>
      <w:r w:rsidR="005C4201" w:rsidRPr="00910C24">
        <w:rPr>
          <w:szCs w:val="20"/>
          <w:lang w:val="en-US"/>
        </w:rPr>
        <w:t>:</w:t>
      </w:r>
      <w:r w:rsidR="00DC284A">
        <w:rPr>
          <w:szCs w:val="20"/>
          <w:lang w:val="en-US"/>
        </w:rPr>
        <w:t xml:space="preserve"> </w:t>
      </w:r>
      <w:r w:rsidR="00FD7A7D">
        <w:rPr>
          <w:szCs w:val="20"/>
          <w:lang w:val="en-US"/>
        </w:rPr>
        <w:t>Barely interacted with the world or education.</w:t>
      </w:r>
      <w:r w:rsidR="005C4201" w:rsidRPr="00910C24">
        <w:rPr>
          <w:szCs w:val="20"/>
          <w:lang w:val="en-US"/>
        </w:rPr>
        <w:br/>
      </w:r>
      <w:r w:rsidR="005C4201" w:rsidRPr="00403312">
        <w:rPr>
          <w:b/>
          <w:bCs/>
          <w:szCs w:val="20"/>
          <w:lang w:val="en-US"/>
        </w:rPr>
        <w:t>2</w:t>
      </w:r>
      <w:r w:rsidR="005C4201" w:rsidRPr="00910C24">
        <w:rPr>
          <w:szCs w:val="20"/>
          <w:lang w:val="en-US"/>
        </w:rPr>
        <w:t>:</w:t>
      </w:r>
      <w:r w:rsidR="00DC284A" w:rsidRPr="00DC284A">
        <w:rPr>
          <w:szCs w:val="20"/>
          <w:lang w:val="en-US"/>
        </w:rPr>
        <w:t xml:space="preserve"> </w:t>
      </w:r>
      <w:r w:rsidR="00FD7A7D">
        <w:rPr>
          <w:szCs w:val="20"/>
          <w:lang w:val="en-US"/>
        </w:rPr>
        <w:t>Little</w:t>
      </w:r>
      <w:r w:rsidR="00DC284A">
        <w:rPr>
          <w:szCs w:val="20"/>
          <w:lang w:val="en-US"/>
        </w:rPr>
        <w:t xml:space="preserve"> knowledge of the world or skill.</w:t>
      </w:r>
      <w:r w:rsidR="005C4201" w:rsidRPr="00910C24">
        <w:rPr>
          <w:szCs w:val="20"/>
          <w:lang w:val="en-US"/>
        </w:rPr>
        <w:br/>
      </w:r>
      <w:r w:rsidR="005C4201" w:rsidRPr="00403312">
        <w:rPr>
          <w:b/>
          <w:bCs/>
          <w:szCs w:val="20"/>
          <w:lang w:val="en-US"/>
        </w:rPr>
        <w:t>3</w:t>
      </w:r>
      <w:r w:rsidR="005C4201" w:rsidRPr="00910C24">
        <w:rPr>
          <w:szCs w:val="20"/>
          <w:lang w:val="en-US"/>
        </w:rPr>
        <w:t>:</w:t>
      </w:r>
      <w:r w:rsidR="005C4201">
        <w:rPr>
          <w:szCs w:val="20"/>
          <w:lang w:val="en-US"/>
        </w:rPr>
        <w:t xml:space="preserve"> Average level of training, education and travel experience</w:t>
      </w:r>
      <w:r w:rsidR="00DC284A">
        <w:rPr>
          <w:szCs w:val="20"/>
          <w:lang w:val="en-US"/>
        </w:rPr>
        <w:t>. (Average)</w:t>
      </w:r>
      <w:r w:rsidR="005C4201" w:rsidRPr="00910C24">
        <w:rPr>
          <w:szCs w:val="20"/>
          <w:lang w:val="en-US"/>
        </w:rPr>
        <w:br/>
      </w:r>
      <w:r w:rsidR="005C4201" w:rsidRPr="00403312">
        <w:rPr>
          <w:b/>
          <w:bCs/>
          <w:szCs w:val="20"/>
          <w:lang w:val="en-US"/>
        </w:rPr>
        <w:t>4</w:t>
      </w:r>
      <w:r w:rsidR="005C4201" w:rsidRPr="00910C24">
        <w:rPr>
          <w:szCs w:val="20"/>
          <w:lang w:val="en-US"/>
        </w:rPr>
        <w:t>:</w:t>
      </w:r>
      <w:r w:rsidR="00FD7A7D">
        <w:rPr>
          <w:szCs w:val="20"/>
          <w:lang w:val="en-US"/>
        </w:rPr>
        <w:t xml:space="preserve"> Learned and experienced individual.</w:t>
      </w:r>
      <w:r w:rsidR="005C4201" w:rsidRPr="00910C24">
        <w:rPr>
          <w:szCs w:val="20"/>
          <w:lang w:val="en-US"/>
        </w:rPr>
        <w:br/>
      </w:r>
      <w:r w:rsidR="005C4201" w:rsidRPr="00403312">
        <w:rPr>
          <w:b/>
          <w:bCs/>
          <w:szCs w:val="20"/>
          <w:lang w:val="en-US"/>
        </w:rPr>
        <w:t>5</w:t>
      </w:r>
      <w:r w:rsidR="005C4201" w:rsidRPr="00910C24">
        <w:rPr>
          <w:szCs w:val="20"/>
          <w:lang w:val="en-US"/>
        </w:rPr>
        <w:t>:</w:t>
      </w:r>
      <w:r w:rsidR="00DC284A" w:rsidRPr="00DC284A">
        <w:rPr>
          <w:szCs w:val="20"/>
          <w:lang w:val="en-US"/>
        </w:rPr>
        <w:t xml:space="preserve"> </w:t>
      </w:r>
      <w:r w:rsidR="00DC284A">
        <w:rPr>
          <w:szCs w:val="20"/>
          <w:lang w:val="en-US"/>
        </w:rPr>
        <w:t xml:space="preserve">Peak of knowledge and </w:t>
      </w:r>
      <w:r w:rsidR="00403312">
        <w:rPr>
          <w:szCs w:val="20"/>
          <w:lang w:val="en-US"/>
        </w:rPr>
        <w:t>skill.</w:t>
      </w:r>
      <w:r w:rsidR="00DC284A" w:rsidRPr="00910C24">
        <w:rPr>
          <w:szCs w:val="20"/>
          <w:lang w:val="en-US"/>
        </w:rPr>
        <w:br/>
      </w:r>
      <w:r w:rsidR="00DC284A" w:rsidRPr="00403312">
        <w:rPr>
          <w:b/>
          <w:bCs/>
          <w:szCs w:val="20"/>
          <w:lang w:val="en-US"/>
        </w:rPr>
        <w:t>5+</w:t>
      </w:r>
      <w:r w:rsidR="00DC284A" w:rsidRPr="00910C24">
        <w:rPr>
          <w:szCs w:val="20"/>
          <w:lang w:val="en-US"/>
        </w:rPr>
        <w:t>:</w:t>
      </w:r>
      <w:r w:rsidR="00DC284A" w:rsidRPr="00DC284A">
        <w:rPr>
          <w:szCs w:val="20"/>
          <w:lang w:val="en-US"/>
        </w:rPr>
        <w:t xml:space="preserve"> </w:t>
      </w:r>
      <w:r w:rsidR="00DC284A">
        <w:rPr>
          <w:szCs w:val="20"/>
          <w:lang w:val="en-US"/>
        </w:rPr>
        <w:t>Supernatural levels of knowledge and skill, you always know how to react.</w:t>
      </w:r>
    </w:p>
    <w:p w14:paraId="473A6BF2" w14:textId="77777777" w:rsidR="005C4201" w:rsidRDefault="005C4201" w:rsidP="006146D9">
      <w:pPr>
        <w:pStyle w:val="berschrift3"/>
        <w:spacing w:after="0"/>
        <w:rPr>
          <w:lang w:val="en-US"/>
        </w:rPr>
      </w:pPr>
      <w:r>
        <w:rPr>
          <w:lang w:val="en-US"/>
        </w:rPr>
        <w:t>Impression</w:t>
      </w:r>
    </w:p>
    <w:p w14:paraId="776E80AF" w14:textId="6DBE3994" w:rsidR="00221798" w:rsidRDefault="00221798" w:rsidP="005C4201">
      <w:pPr>
        <w:rPr>
          <w:szCs w:val="20"/>
          <w:lang w:val="en-US"/>
        </w:rPr>
        <w:sectPr w:rsidR="00221798" w:rsidSect="00221798">
          <w:type w:val="continuous"/>
          <w:pgSz w:w="11906" w:h="16838"/>
          <w:pgMar w:top="1417" w:right="1417" w:bottom="1134" w:left="1417" w:header="708" w:footer="708" w:gutter="0"/>
          <w:cols w:num="2" w:space="708"/>
          <w:docGrid w:linePitch="360"/>
        </w:sectPr>
      </w:pPr>
      <w:r w:rsidRPr="00221798">
        <w:rPr>
          <w:b/>
          <w:bCs/>
          <w:szCs w:val="20"/>
          <w:lang w:val="en-US"/>
        </w:rPr>
        <w:t>0 (Points)</w:t>
      </w:r>
      <w:r w:rsidR="005C4201" w:rsidRPr="00910C24">
        <w:rPr>
          <w:szCs w:val="20"/>
          <w:lang w:val="en-US"/>
        </w:rPr>
        <w:t>:</w:t>
      </w:r>
      <w:r w:rsidR="004F23EC">
        <w:rPr>
          <w:szCs w:val="20"/>
          <w:lang w:val="en-US"/>
        </w:rPr>
        <w:t xml:space="preserve"> Unable to invoke desired</w:t>
      </w:r>
      <w:r w:rsidR="00262942">
        <w:rPr>
          <w:szCs w:val="20"/>
          <w:lang w:val="en-US"/>
        </w:rPr>
        <w:t xml:space="preserve"> reactions.</w:t>
      </w:r>
      <w:r w:rsidR="005C4201" w:rsidRPr="00910C24">
        <w:rPr>
          <w:szCs w:val="20"/>
          <w:lang w:val="en-US"/>
        </w:rPr>
        <w:br/>
      </w:r>
      <w:r w:rsidR="005C4201" w:rsidRPr="00403312">
        <w:rPr>
          <w:b/>
          <w:bCs/>
          <w:szCs w:val="20"/>
          <w:lang w:val="en-US"/>
        </w:rPr>
        <w:t>1</w:t>
      </w:r>
      <w:r w:rsidR="005C4201" w:rsidRPr="00910C24">
        <w:rPr>
          <w:szCs w:val="20"/>
          <w:lang w:val="en-US"/>
        </w:rPr>
        <w:t>:</w:t>
      </w:r>
      <w:r w:rsidR="00DC284A">
        <w:rPr>
          <w:szCs w:val="20"/>
          <w:lang w:val="en-US"/>
        </w:rPr>
        <w:t xml:space="preserve"> Incapable of sustaining any desired effect beyond first contact.</w:t>
      </w:r>
      <w:r w:rsidR="005C4201" w:rsidRPr="00910C24">
        <w:rPr>
          <w:szCs w:val="20"/>
          <w:lang w:val="en-US"/>
        </w:rPr>
        <w:br/>
      </w:r>
      <w:r w:rsidR="005C4201" w:rsidRPr="00403312">
        <w:rPr>
          <w:b/>
          <w:bCs/>
          <w:szCs w:val="20"/>
          <w:lang w:val="en-US"/>
        </w:rPr>
        <w:t>2</w:t>
      </w:r>
      <w:r w:rsidR="005C4201" w:rsidRPr="00910C24">
        <w:rPr>
          <w:szCs w:val="20"/>
          <w:lang w:val="en-US"/>
        </w:rPr>
        <w:t>:</w:t>
      </w:r>
      <w:r w:rsidR="00DC284A">
        <w:rPr>
          <w:szCs w:val="20"/>
          <w:lang w:val="en-US"/>
        </w:rPr>
        <w:t xml:space="preserve"> Unequipped to stay calm in conversation.</w:t>
      </w:r>
      <w:r w:rsidR="005C4201" w:rsidRPr="00910C24">
        <w:rPr>
          <w:szCs w:val="20"/>
          <w:lang w:val="en-US"/>
        </w:rPr>
        <w:br/>
      </w:r>
      <w:r w:rsidR="005C4201" w:rsidRPr="00403312">
        <w:rPr>
          <w:b/>
          <w:bCs/>
          <w:szCs w:val="20"/>
          <w:lang w:val="en-US"/>
        </w:rPr>
        <w:t>3</w:t>
      </w:r>
      <w:r w:rsidR="005C4201" w:rsidRPr="00910C24">
        <w:rPr>
          <w:szCs w:val="20"/>
          <w:lang w:val="en-US"/>
        </w:rPr>
        <w:t xml:space="preserve"> Points:</w:t>
      </w:r>
      <w:r w:rsidR="005C4201">
        <w:rPr>
          <w:szCs w:val="20"/>
          <w:lang w:val="en-US"/>
        </w:rPr>
        <w:t xml:space="preserve"> </w:t>
      </w:r>
      <w:r w:rsidR="00262942">
        <w:rPr>
          <w:szCs w:val="20"/>
          <w:lang w:val="en-US"/>
        </w:rPr>
        <w:t xml:space="preserve">Manages </w:t>
      </w:r>
      <w:r w:rsidR="005C4201">
        <w:rPr>
          <w:szCs w:val="20"/>
          <w:lang w:val="en-US"/>
        </w:rPr>
        <w:t xml:space="preserve">to convey </w:t>
      </w:r>
      <w:r w:rsidR="00DC284A">
        <w:rPr>
          <w:szCs w:val="20"/>
          <w:lang w:val="en-US"/>
        </w:rPr>
        <w:t>desired</w:t>
      </w:r>
      <w:r w:rsidR="005C4201">
        <w:rPr>
          <w:szCs w:val="20"/>
          <w:lang w:val="en-US"/>
        </w:rPr>
        <w:t xml:space="preserve"> emotion in most interactions.</w:t>
      </w:r>
      <w:r w:rsidR="00DC284A">
        <w:rPr>
          <w:szCs w:val="20"/>
          <w:lang w:val="en-US"/>
        </w:rPr>
        <w:t xml:space="preserve"> (Average)</w:t>
      </w:r>
      <w:r w:rsidR="005C4201" w:rsidRPr="00910C24">
        <w:rPr>
          <w:szCs w:val="20"/>
          <w:lang w:val="en-US"/>
        </w:rPr>
        <w:br/>
      </w:r>
      <w:r w:rsidR="005C4201" w:rsidRPr="00403312">
        <w:rPr>
          <w:b/>
          <w:bCs/>
          <w:szCs w:val="20"/>
          <w:lang w:val="en-US"/>
        </w:rPr>
        <w:t>4</w:t>
      </w:r>
      <w:r w:rsidR="005C4201" w:rsidRPr="00910C24">
        <w:rPr>
          <w:szCs w:val="20"/>
          <w:lang w:val="en-US"/>
        </w:rPr>
        <w:t>:</w:t>
      </w:r>
      <w:r w:rsidR="00DC284A">
        <w:rPr>
          <w:szCs w:val="20"/>
          <w:lang w:val="en-US"/>
        </w:rPr>
        <w:t xml:space="preserve"> In control of most conversations.</w:t>
      </w:r>
      <w:r w:rsidR="005C4201" w:rsidRPr="00910C24">
        <w:rPr>
          <w:szCs w:val="20"/>
          <w:lang w:val="en-US"/>
        </w:rPr>
        <w:br/>
      </w:r>
      <w:r w:rsidR="005C4201" w:rsidRPr="00403312">
        <w:rPr>
          <w:b/>
          <w:bCs/>
          <w:szCs w:val="20"/>
          <w:lang w:val="en-US"/>
        </w:rPr>
        <w:t>5</w:t>
      </w:r>
      <w:r w:rsidR="005C4201" w:rsidRPr="00910C24">
        <w:rPr>
          <w:szCs w:val="20"/>
          <w:lang w:val="en-US"/>
        </w:rPr>
        <w:t>:</w:t>
      </w:r>
      <w:r w:rsidR="00DC284A" w:rsidRPr="00DC284A">
        <w:rPr>
          <w:szCs w:val="20"/>
          <w:lang w:val="en-US"/>
        </w:rPr>
        <w:t xml:space="preserve"> </w:t>
      </w:r>
      <w:r w:rsidR="00DC284A">
        <w:rPr>
          <w:szCs w:val="20"/>
          <w:lang w:val="en-US"/>
        </w:rPr>
        <w:t>Peak of social gracias and control</w:t>
      </w:r>
      <w:r w:rsidR="00403312">
        <w:rPr>
          <w:szCs w:val="20"/>
          <w:lang w:val="en-US"/>
        </w:rPr>
        <w:t>.</w:t>
      </w:r>
      <w:r w:rsidR="00DC284A" w:rsidRPr="00910C24">
        <w:rPr>
          <w:szCs w:val="20"/>
          <w:lang w:val="en-US"/>
        </w:rPr>
        <w:br/>
      </w:r>
      <w:r w:rsidR="00DC284A" w:rsidRPr="00403312">
        <w:rPr>
          <w:b/>
          <w:bCs/>
          <w:szCs w:val="20"/>
          <w:lang w:val="en-US"/>
        </w:rPr>
        <w:t>5+</w:t>
      </w:r>
      <w:r w:rsidR="00DC284A" w:rsidRPr="00910C24">
        <w:rPr>
          <w:szCs w:val="20"/>
          <w:lang w:val="en-US"/>
        </w:rPr>
        <w:t>:</w:t>
      </w:r>
      <w:r w:rsidR="00DC284A" w:rsidRPr="00DC284A">
        <w:rPr>
          <w:szCs w:val="20"/>
          <w:lang w:val="en-US"/>
        </w:rPr>
        <w:t xml:space="preserve"> </w:t>
      </w:r>
      <w:r w:rsidR="00DC284A">
        <w:rPr>
          <w:szCs w:val="20"/>
          <w:lang w:val="en-US"/>
        </w:rPr>
        <w:t xml:space="preserve">Supernatural levels of social gracias and control, </w:t>
      </w:r>
      <w:r w:rsidR="00850EF0">
        <w:rPr>
          <w:szCs w:val="20"/>
          <w:lang w:val="en-US"/>
        </w:rPr>
        <w:t>no one</w:t>
      </w:r>
      <w:r w:rsidR="00FE1858">
        <w:rPr>
          <w:szCs w:val="20"/>
          <w:lang w:val="en-US"/>
        </w:rPr>
        <w:t xml:space="preserve"> can escape your magnetic pull.</w:t>
      </w:r>
    </w:p>
    <w:p w14:paraId="78A0A66F" w14:textId="01D0B40F" w:rsidR="005C4201" w:rsidRPr="005C4201" w:rsidRDefault="005C4201" w:rsidP="005C4201">
      <w:pPr>
        <w:rPr>
          <w:szCs w:val="20"/>
          <w:lang w:val="en-US"/>
        </w:rPr>
      </w:pPr>
    </w:p>
    <w:p w14:paraId="251597ED" w14:textId="07D8D188" w:rsidR="00EC18D9" w:rsidRDefault="00EC18D9" w:rsidP="00EC18D9">
      <w:pPr>
        <w:pStyle w:val="berschrift2"/>
        <w:rPr>
          <w:lang w:val="en-GB"/>
        </w:rPr>
      </w:pPr>
      <w:r>
        <w:rPr>
          <w:lang w:val="en-GB"/>
        </w:rPr>
        <w:lastRenderedPageBreak/>
        <w:t>Step 3: Talents</w:t>
      </w:r>
    </w:p>
    <w:p w14:paraId="44749938" w14:textId="4CDAB4B0" w:rsidR="00B07B18" w:rsidRDefault="00B07B18" w:rsidP="00514109">
      <w:pPr>
        <w:rPr>
          <w:lang w:val="en-GB"/>
        </w:rPr>
      </w:pPr>
      <w:r>
        <w:rPr>
          <w:lang w:val="en-GB"/>
        </w:rPr>
        <w:t xml:space="preserve">There are eight Talents which broadly categorize the trained skills your character has, all of them described in Chapter </w:t>
      </w:r>
      <w:r w:rsidR="00FE1858">
        <w:rPr>
          <w:lang w:val="en-GB"/>
        </w:rPr>
        <w:t>5</w:t>
      </w:r>
      <w:r>
        <w:rPr>
          <w:lang w:val="en-GB"/>
        </w:rPr>
        <w:t>. Each talent can be skilled and have up to two Pool Points.</w:t>
      </w:r>
    </w:p>
    <w:p w14:paraId="341E67BE" w14:textId="1B2937EB" w:rsidR="005911A1" w:rsidRDefault="005911A1" w:rsidP="00514109">
      <w:pPr>
        <w:rPr>
          <w:lang w:val="en-GB"/>
        </w:rPr>
      </w:pPr>
      <w:r>
        <w:rPr>
          <w:lang w:val="en-GB"/>
        </w:rPr>
        <w:t>Being skilled in a Talent describes your training and study of this skill set. How that skill is expressed, is up to you.</w:t>
      </w:r>
    </w:p>
    <w:p w14:paraId="64033396" w14:textId="0B3A129F" w:rsidR="005911A1" w:rsidRDefault="005911A1" w:rsidP="00514109">
      <w:pPr>
        <w:rPr>
          <w:lang w:val="en-GB"/>
        </w:rPr>
      </w:pPr>
      <w:r>
        <w:rPr>
          <w:lang w:val="en-GB"/>
        </w:rPr>
        <w:t>Pool Points in a Talent describe an innate talent for these kinds of tasks, for example by natural abilities or cultural framing.</w:t>
      </w:r>
    </w:p>
    <w:p w14:paraId="1EFB2BF6" w14:textId="3E441CBD" w:rsidR="00514109" w:rsidRDefault="00514109" w:rsidP="00514109">
      <w:pPr>
        <w:rPr>
          <w:lang w:val="en-GB"/>
        </w:rPr>
      </w:pPr>
      <w:r>
        <w:rPr>
          <w:lang w:val="en-GB"/>
        </w:rPr>
        <w:t>You may choose two Talents to be skilled in.</w:t>
      </w:r>
    </w:p>
    <w:p w14:paraId="585F90D9" w14:textId="5E0601AF" w:rsidR="00B07B18" w:rsidRDefault="00B07B18" w:rsidP="00514109">
      <w:pPr>
        <w:rPr>
          <w:lang w:val="en-GB"/>
        </w:rPr>
      </w:pPr>
      <w:r>
        <w:rPr>
          <w:lang w:val="en-GB"/>
        </w:rPr>
        <w:t xml:space="preserve">Breach and Knowledge are Cumulative Talents. Cumulative Talents can be skilled more than once. Each time </w:t>
      </w:r>
      <w:r w:rsidR="005911A1">
        <w:rPr>
          <w:lang w:val="en-GB"/>
        </w:rPr>
        <w:t xml:space="preserve">your </w:t>
      </w:r>
      <w:r>
        <w:rPr>
          <w:lang w:val="en-GB"/>
        </w:rPr>
        <w:t>skill these talents you can define another way you may apply that talent (see the Cumulative Talent Table for details).</w:t>
      </w:r>
      <w:r w:rsidR="00690C14">
        <w:rPr>
          <w:lang w:val="en-GB"/>
        </w:rPr>
        <w:t xml:space="preserve"> You can only be considered skilled in a Challenge that concerns one of your specified options.</w:t>
      </w:r>
    </w:p>
    <w:p w14:paraId="2283BC94" w14:textId="1B946CC9" w:rsidR="005911A1" w:rsidRDefault="005911A1" w:rsidP="00514109">
      <w:pPr>
        <w:rPr>
          <w:lang w:val="en-GB"/>
        </w:rPr>
      </w:pPr>
      <w:r>
        <w:rPr>
          <w:lang w:val="en-GB"/>
        </w:rPr>
        <w:t>Furthermore, you may distribute 3 Pool Points on any Talents. This does not depend on which Talents you are skilled in.</w:t>
      </w:r>
    </w:p>
    <w:p w14:paraId="4FB6CBAF" w14:textId="52A375EB" w:rsidR="00690C14" w:rsidRPr="00514109" w:rsidRDefault="00690C14" w:rsidP="00514109">
      <w:pPr>
        <w:rPr>
          <w:lang w:val="en-GB"/>
        </w:rPr>
      </w:pPr>
      <w:r>
        <w:rPr>
          <w:lang w:val="en-GB"/>
        </w:rPr>
        <w:t>You may apply Pool Points from a Cumulative Talent to a challenge, even if you are skilled but are not currently using one of your specified options.</w:t>
      </w:r>
    </w:p>
    <w:p w14:paraId="44330FCC" w14:textId="5E383879" w:rsidR="00017B29" w:rsidRDefault="00017B29" w:rsidP="00017B29">
      <w:pPr>
        <w:pStyle w:val="berschrift3"/>
        <w:rPr>
          <w:lang w:val="en-GB"/>
        </w:rPr>
      </w:pPr>
      <w:r>
        <w:rPr>
          <w:lang w:val="en-GB"/>
        </w:rPr>
        <w:t>Weapon Talents</w:t>
      </w:r>
    </w:p>
    <w:p w14:paraId="3E9E3669" w14:textId="6D3A2834" w:rsidR="00113A04" w:rsidRDefault="00113A04" w:rsidP="00113A04">
      <w:pPr>
        <w:rPr>
          <w:lang w:val="en-GB"/>
        </w:rPr>
      </w:pPr>
      <w:r>
        <w:rPr>
          <w:lang w:val="en-GB"/>
        </w:rPr>
        <w:t>A Weapon Talent groups all similar Weapons into one general way of how to use them. Skill with a Weapon Talent describes your ability to use any Weapons for which that Weapon Talent applies in all situations reliably.</w:t>
      </w:r>
    </w:p>
    <w:p w14:paraId="40FEE102" w14:textId="3D5CCA5B" w:rsidR="00113A04" w:rsidRDefault="006749A6" w:rsidP="00113A04">
      <w:pPr>
        <w:rPr>
          <w:lang w:val="en-GB"/>
        </w:rPr>
      </w:pPr>
      <w:r w:rsidRPr="00690C14">
        <w:rPr>
          <w:noProof/>
          <w:lang w:val="en-GB"/>
        </w:rPr>
        <mc:AlternateContent>
          <mc:Choice Requires="wps">
            <w:drawing>
              <wp:anchor distT="45720" distB="45720" distL="114300" distR="114300" simplePos="0" relativeHeight="251659264" behindDoc="0" locked="0" layoutInCell="1" allowOverlap="1" wp14:anchorId="7E5A106B" wp14:editId="04EAA87B">
                <wp:simplePos x="0" y="0"/>
                <wp:positionH relativeFrom="margin">
                  <wp:align>left</wp:align>
                </wp:positionH>
                <wp:positionV relativeFrom="paragraph">
                  <wp:posOffset>653415</wp:posOffset>
                </wp:positionV>
                <wp:extent cx="5791200" cy="1260475"/>
                <wp:effectExtent l="0" t="0" r="19050" b="158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260475"/>
                        </a:xfrm>
                        <a:prstGeom prst="rect">
                          <a:avLst/>
                        </a:prstGeom>
                        <a:solidFill>
                          <a:srgbClr val="FFFFFF"/>
                        </a:solidFill>
                        <a:ln w="9525">
                          <a:solidFill>
                            <a:srgbClr val="000000"/>
                          </a:solidFill>
                          <a:miter lim="800000"/>
                          <a:headEnd/>
                          <a:tailEnd/>
                        </a:ln>
                      </wps:spPr>
                      <wps:txbx>
                        <w:txbxContent>
                          <w:p w14:paraId="6E9E79E7" w14:textId="727C0DDD" w:rsidR="00850EF0" w:rsidRDefault="00D60769" w:rsidP="00850EF0">
                            <w:pPr>
                              <w:pStyle w:val="berschrift4"/>
                            </w:pPr>
                            <w:r>
                              <w:rPr>
                                <w:lang w:val="en-GB"/>
                              </w:rPr>
                              <w:t xml:space="preserve">Cumulative </w:t>
                            </w:r>
                            <w:r w:rsidR="00850EF0">
                              <w:t xml:space="preserve">Talents: </w:t>
                            </w:r>
                            <w:r>
                              <w:t>Overview</w:t>
                            </w:r>
                          </w:p>
                          <w:tbl>
                            <w:tblPr>
                              <w:tblStyle w:val="Tabellenraster"/>
                              <w:tblW w:w="0" w:type="auto"/>
                              <w:tblLook w:val="04A0" w:firstRow="1" w:lastRow="0" w:firstColumn="1" w:lastColumn="0" w:noHBand="0" w:noVBand="1"/>
                            </w:tblPr>
                            <w:tblGrid>
                              <w:gridCol w:w="1409"/>
                              <w:gridCol w:w="1705"/>
                              <w:gridCol w:w="2569"/>
                              <w:gridCol w:w="3125"/>
                            </w:tblGrid>
                            <w:tr w:rsidR="00690C14" w:rsidRPr="00113F7C" w14:paraId="1F59B21E" w14:textId="77777777" w:rsidTr="00690C14">
                              <w:tc>
                                <w:tcPr>
                                  <w:tcW w:w="1409" w:type="dxa"/>
                                </w:tcPr>
                                <w:p w14:paraId="66D32823" w14:textId="77777777" w:rsidR="00690C14" w:rsidRPr="005911A1" w:rsidRDefault="00690C14" w:rsidP="00690C14">
                                  <w:pPr>
                                    <w:rPr>
                                      <w:b/>
                                      <w:bCs/>
                                      <w:lang w:val="en-GB"/>
                                    </w:rPr>
                                  </w:pPr>
                                  <w:r w:rsidRPr="005911A1">
                                    <w:rPr>
                                      <w:b/>
                                      <w:bCs/>
                                      <w:lang w:val="en-GB"/>
                                    </w:rPr>
                                    <w:t>Talent</w:t>
                                  </w:r>
                                </w:p>
                              </w:tc>
                              <w:tc>
                                <w:tcPr>
                                  <w:tcW w:w="1705" w:type="dxa"/>
                                </w:tcPr>
                                <w:p w14:paraId="4DB7BF80" w14:textId="77777777" w:rsidR="00690C14" w:rsidRPr="005911A1" w:rsidRDefault="00690C14" w:rsidP="00690C14">
                                  <w:pPr>
                                    <w:rPr>
                                      <w:b/>
                                      <w:bCs/>
                                      <w:lang w:val="en-GB"/>
                                    </w:rPr>
                                  </w:pPr>
                                  <w:r w:rsidRPr="005911A1">
                                    <w:rPr>
                                      <w:b/>
                                      <w:bCs/>
                                      <w:lang w:val="en-GB"/>
                                    </w:rPr>
                                    <w:t>Name of List</w:t>
                                  </w:r>
                                </w:p>
                              </w:tc>
                              <w:tc>
                                <w:tcPr>
                                  <w:tcW w:w="2569" w:type="dxa"/>
                                </w:tcPr>
                                <w:p w14:paraId="1D3A63D9" w14:textId="77777777" w:rsidR="00690C14" w:rsidRPr="005911A1" w:rsidRDefault="00690C14" w:rsidP="00690C14">
                                  <w:pPr>
                                    <w:rPr>
                                      <w:b/>
                                      <w:bCs/>
                                      <w:lang w:val="en-GB"/>
                                    </w:rPr>
                                  </w:pPr>
                                  <w:r>
                                    <w:rPr>
                                      <w:b/>
                                      <w:bCs/>
                                      <w:lang w:val="en-GB"/>
                                    </w:rPr>
                                    <w:t>Meaning of Entry</w:t>
                                  </w:r>
                                </w:p>
                              </w:tc>
                              <w:tc>
                                <w:tcPr>
                                  <w:tcW w:w="3125" w:type="dxa"/>
                                </w:tcPr>
                                <w:p w14:paraId="64154735" w14:textId="77777777" w:rsidR="00690C14" w:rsidRPr="005911A1" w:rsidRDefault="00690C14" w:rsidP="00690C14">
                                  <w:pPr>
                                    <w:rPr>
                                      <w:b/>
                                      <w:bCs/>
                                      <w:lang w:val="en-GB"/>
                                    </w:rPr>
                                  </w:pPr>
                                  <w:r w:rsidRPr="005911A1">
                                    <w:rPr>
                                      <w:b/>
                                      <w:bCs/>
                                      <w:lang w:val="en-GB"/>
                                    </w:rPr>
                                    <w:t>Pool Points</w:t>
                                  </w:r>
                                  <w:r>
                                    <w:rPr>
                                      <w:b/>
                                      <w:bCs/>
                                      <w:lang w:val="en-GB"/>
                                    </w:rPr>
                                    <w:t xml:space="preserve"> in this Talent</w:t>
                                  </w:r>
                                  <w:r w:rsidRPr="005911A1">
                                    <w:rPr>
                                      <w:b/>
                                      <w:bCs/>
                                      <w:lang w:val="en-GB"/>
                                    </w:rPr>
                                    <w:t>…</w:t>
                                  </w:r>
                                </w:p>
                              </w:tc>
                            </w:tr>
                            <w:tr w:rsidR="00690C14" w:rsidRPr="00113F7C" w14:paraId="0F3B483C" w14:textId="77777777" w:rsidTr="00690C14">
                              <w:tc>
                                <w:tcPr>
                                  <w:tcW w:w="1409" w:type="dxa"/>
                                </w:tcPr>
                                <w:p w14:paraId="4F12F806" w14:textId="77777777" w:rsidR="00690C14" w:rsidRDefault="00690C14" w:rsidP="00690C14">
                                  <w:pPr>
                                    <w:rPr>
                                      <w:lang w:val="en-GB"/>
                                    </w:rPr>
                                  </w:pPr>
                                  <w:r>
                                    <w:rPr>
                                      <w:lang w:val="en-GB"/>
                                    </w:rPr>
                                    <w:t>Breach</w:t>
                                  </w:r>
                                </w:p>
                              </w:tc>
                              <w:tc>
                                <w:tcPr>
                                  <w:tcW w:w="1705" w:type="dxa"/>
                                </w:tcPr>
                                <w:p w14:paraId="25C1D0D4" w14:textId="77777777" w:rsidR="00690C14" w:rsidRDefault="00690C14" w:rsidP="00690C14">
                                  <w:pPr>
                                    <w:rPr>
                                      <w:lang w:val="en-GB"/>
                                    </w:rPr>
                                  </w:pPr>
                                  <w:r>
                                    <w:rPr>
                                      <w:lang w:val="en-GB"/>
                                    </w:rPr>
                                    <w:t>Ways of Entry</w:t>
                                  </w:r>
                                </w:p>
                              </w:tc>
                              <w:tc>
                                <w:tcPr>
                                  <w:tcW w:w="2569" w:type="dxa"/>
                                </w:tcPr>
                                <w:p w14:paraId="177515E8" w14:textId="54988DDD" w:rsidR="00690C14" w:rsidRDefault="00690C14" w:rsidP="00690C14">
                                  <w:pPr>
                                    <w:rPr>
                                      <w:lang w:val="en-GB"/>
                                    </w:rPr>
                                  </w:pPr>
                                  <w:r>
                                    <w:rPr>
                                      <w:lang w:val="en-GB"/>
                                    </w:rPr>
                                    <w:t>Complete training and experience in the task.</w:t>
                                  </w:r>
                                </w:p>
                              </w:tc>
                              <w:tc>
                                <w:tcPr>
                                  <w:tcW w:w="3125" w:type="dxa"/>
                                </w:tcPr>
                                <w:p w14:paraId="01D6244D" w14:textId="77777777" w:rsidR="00690C14" w:rsidRDefault="00690C14" w:rsidP="00690C14">
                                  <w:pPr>
                                    <w:rPr>
                                      <w:lang w:val="en-GB"/>
                                    </w:rPr>
                                  </w:pPr>
                                  <w:r>
                                    <w:rPr>
                                      <w:lang w:val="en-GB"/>
                                    </w:rPr>
                                    <w:t>… describe your general ability to avoid and overcome obstacles.</w:t>
                                  </w:r>
                                </w:p>
                              </w:tc>
                            </w:tr>
                            <w:tr w:rsidR="00690C14" w:rsidRPr="00113F7C" w14:paraId="2FE9431E" w14:textId="77777777" w:rsidTr="00690C14">
                              <w:tc>
                                <w:tcPr>
                                  <w:tcW w:w="1409" w:type="dxa"/>
                                </w:tcPr>
                                <w:p w14:paraId="704EEA5B" w14:textId="77777777" w:rsidR="00690C14" w:rsidRDefault="00690C14" w:rsidP="00690C14">
                                  <w:pPr>
                                    <w:rPr>
                                      <w:lang w:val="en-GB"/>
                                    </w:rPr>
                                  </w:pPr>
                                  <w:r>
                                    <w:rPr>
                                      <w:lang w:val="en-GB"/>
                                    </w:rPr>
                                    <w:t>Knowledge</w:t>
                                  </w:r>
                                </w:p>
                              </w:tc>
                              <w:tc>
                                <w:tcPr>
                                  <w:tcW w:w="1705" w:type="dxa"/>
                                </w:tcPr>
                                <w:p w14:paraId="1E819D9F" w14:textId="77777777" w:rsidR="00690C14" w:rsidRDefault="00690C14" w:rsidP="00690C14">
                                  <w:pPr>
                                    <w:rPr>
                                      <w:lang w:val="en-GB"/>
                                    </w:rPr>
                                  </w:pPr>
                                  <w:r>
                                    <w:rPr>
                                      <w:lang w:val="en-GB"/>
                                    </w:rPr>
                                    <w:t>Fields of Academic Study</w:t>
                                  </w:r>
                                </w:p>
                              </w:tc>
                              <w:tc>
                                <w:tcPr>
                                  <w:tcW w:w="2569" w:type="dxa"/>
                                </w:tcPr>
                                <w:p w14:paraId="6D889A47" w14:textId="257970DE" w:rsidR="00690C14" w:rsidRDefault="00690C14" w:rsidP="00690C14">
                                  <w:pPr>
                                    <w:rPr>
                                      <w:lang w:val="en-GB"/>
                                    </w:rPr>
                                  </w:pPr>
                                  <w:r>
                                    <w:rPr>
                                      <w:lang w:val="en-GB"/>
                                    </w:rPr>
                                    <w:t>Complete academic knowledge of the topic.</w:t>
                                  </w:r>
                                </w:p>
                              </w:tc>
                              <w:tc>
                                <w:tcPr>
                                  <w:tcW w:w="3125" w:type="dxa"/>
                                </w:tcPr>
                                <w:p w14:paraId="2C937481" w14:textId="77777777" w:rsidR="00690C14" w:rsidRDefault="00690C14" w:rsidP="00690C14">
                                  <w:pPr>
                                    <w:rPr>
                                      <w:lang w:val="en-GB"/>
                                    </w:rPr>
                                  </w:pPr>
                                  <w:r>
                                    <w:rPr>
                                      <w:lang w:val="en-GB"/>
                                    </w:rPr>
                                    <w:t>… describe your general ability to learn and work things out.</w:t>
                                  </w:r>
                                </w:p>
                              </w:tc>
                            </w:tr>
                          </w:tbl>
                          <w:p w14:paraId="1B2B30C6" w14:textId="61B87FE0" w:rsidR="00690C14" w:rsidRPr="00690C14" w:rsidRDefault="00690C14" w:rsidP="00690C14">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A106B" id="_x0000_s1032" type="#_x0000_t202" style="position:absolute;margin-left:0;margin-top:51.45pt;width:456pt;height:99.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">
                <v:textbox>
                  <w:txbxContent>
                    <w:p w14:paraId="6E9E79E7" w14:textId="727C0DDD" w:rsidR="00850EF0" w:rsidRDefault="00D60769" w:rsidP="00850EF0">
                      <w:pPr>
                        <w:pStyle w:val="berschrift4"/>
                      </w:pPr>
                      <w:r>
                        <w:rPr>
                          <w:lang w:val="en-GB"/>
                        </w:rPr>
                        <w:t xml:space="preserve">Cumulative </w:t>
                      </w:r>
                      <w:r w:rsidR="00850EF0">
                        <w:t xml:space="preserve">Talents: </w:t>
                      </w:r>
                      <w:r>
                        <w:t>Overview</w:t>
                      </w:r>
                    </w:p>
                    <w:tbl>
                      <w:tblPr>
                        <w:tblStyle w:val="Tabellenraster"/>
                        <w:tblW w:w="0" w:type="auto"/>
                        <w:tblLook w:val="04A0" w:firstRow="1" w:lastRow="0" w:firstColumn="1" w:lastColumn="0" w:noHBand="0" w:noVBand="1"/>
                      </w:tblPr>
                      <w:tblGrid>
                        <w:gridCol w:w="1409"/>
                        <w:gridCol w:w="1705"/>
                        <w:gridCol w:w="2569"/>
                        <w:gridCol w:w="3125"/>
                      </w:tblGrid>
                      <w:tr w:rsidR="00690C14" w:rsidRPr="00113F7C" w14:paraId="1F59B21E" w14:textId="77777777" w:rsidTr="00690C14">
                        <w:tc>
                          <w:tcPr>
                            <w:tcW w:w="1409" w:type="dxa"/>
                          </w:tcPr>
                          <w:p w14:paraId="66D32823" w14:textId="77777777" w:rsidR="00690C14" w:rsidRPr="005911A1" w:rsidRDefault="00690C14" w:rsidP="00690C14">
                            <w:pPr>
                              <w:rPr>
                                <w:b/>
                                <w:bCs/>
                                <w:lang w:val="en-GB"/>
                              </w:rPr>
                            </w:pPr>
                            <w:r w:rsidRPr="005911A1">
                              <w:rPr>
                                <w:b/>
                                <w:bCs/>
                                <w:lang w:val="en-GB"/>
                              </w:rPr>
                              <w:t>Talent</w:t>
                            </w:r>
                          </w:p>
                        </w:tc>
                        <w:tc>
                          <w:tcPr>
                            <w:tcW w:w="1705" w:type="dxa"/>
                          </w:tcPr>
                          <w:p w14:paraId="4DB7BF80" w14:textId="77777777" w:rsidR="00690C14" w:rsidRPr="005911A1" w:rsidRDefault="00690C14" w:rsidP="00690C14">
                            <w:pPr>
                              <w:rPr>
                                <w:b/>
                                <w:bCs/>
                                <w:lang w:val="en-GB"/>
                              </w:rPr>
                            </w:pPr>
                            <w:r w:rsidRPr="005911A1">
                              <w:rPr>
                                <w:b/>
                                <w:bCs/>
                                <w:lang w:val="en-GB"/>
                              </w:rPr>
                              <w:t>Name of List</w:t>
                            </w:r>
                          </w:p>
                        </w:tc>
                        <w:tc>
                          <w:tcPr>
                            <w:tcW w:w="2569" w:type="dxa"/>
                          </w:tcPr>
                          <w:p w14:paraId="1D3A63D9" w14:textId="77777777" w:rsidR="00690C14" w:rsidRPr="005911A1" w:rsidRDefault="00690C14" w:rsidP="00690C14">
                            <w:pPr>
                              <w:rPr>
                                <w:b/>
                                <w:bCs/>
                                <w:lang w:val="en-GB"/>
                              </w:rPr>
                            </w:pPr>
                            <w:r>
                              <w:rPr>
                                <w:b/>
                                <w:bCs/>
                                <w:lang w:val="en-GB"/>
                              </w:rPr>
                              <w:t>Meaning of Entry</w:t>
                            </w:r>
                          </w:p>
                        </w:tc>
                        <w:tc>
                          <w:tcPr>
                            <w:tcW w:w="3125" w:type="dxa"/>
                          </w:tcPr>
                          <w:p w14:paraId="64154735" w14:textId="77777777" w:rsidR="00690C14" w:rsidRPr="005911A1" w:rsidRDefault="00690C14" w:rsidP="00690C14">
                            <w:pPr>
                              <w:rPr>
                                <w:b/>
                                <w:bCs/>
                                <w:lang w:val="en-GB"/>
                              </w:rPr>
                            </w:pPr>
                            <w:r w:rsidRPr="005911A1">
                              <w:rPr>
                                <w:b/>
                                <w:bCs/>
                                <w:lang w:val="en-GB"/>
                              </w:rPr>
                              <w:t>Pool Points</w:t>
                            </w:r>
                            <w:r>
                              <w:rPr>
                                <w:b/>
                                <w:bCs/>
                                <w:lang w:val="en-GB"/>
                              </w:rPr>
                              <w:t xml:space="preserve"> in this Talent</w:t>
                            </w:r>
                            <w:r w:rsidRPr="005911A1">
                              <w:rPr>
                                <w:b/>
                                <w:bCs/>
                                <w:lang w:val="en-GB"/>
                              </w:rPr>
                              <w:t>…</w:t>
                            </w:r>
                          </w:p>
                        </w:tc>
                      </w:tr>
                      <w:tr w:rsidR="00690C14" w:rsidRPr="00113F7C" w14:paraId="0F3B483C" w14:textId="77777777" w:rsidTr="00690C14">
                        <w:tc>
                          <w:tcPr>
                            <w:tcW w:w="1409" w:type="dxa"/>
                          </w:tcPr>
                          <w:p w14:paraId="4F12F806" w14:textId="77777777" w:rsidR="00690C14" w:rsidRDefault="00690C14" w:rsidP="00690C14">
                            <w:pPr>
                              <w:rPr>
                                <w:lang w:val="en-GB"/>
                              </w:rPr>
                            </w:pPr>
                            <w:r>
                              <w:rPr>
                                <w:lang w:val="en-GB"/>
                              </w:rPr>
                              <w:t>Breach</w:t>
                            </w:r>
                          </w:p>
                        </w:tc>
                        <w:tc>
                          <w:tcPr>
                            <w:tcW w:w="1705" w:type="dxa"/>
                          </w:tcPr>
                          <w:p w14:paraId="25C1D0D4" w14:textId="77777777" w:rsidR="00690C14" w:rsidRDefault="00690C14" w:rsidP="00690C14">
                            <w:pPr>
                              <w:rPr>
                                <w:lang w:val="en-GB"/>
                              </w:rPr>
                            </w:pPr>
                            <w:r>
                              <w:rPr>
                                <w:lang w:val="en-GB"/>
                              </w:rPr>
                              <w:t>Ways of Entry</w:t>
                            </w:r>
                          </w:p>
                        </w:tc>
                        <w:tc>
                          <w:tcPr>
                            <w:tcW w:w="2569" w:type="dxa"/>
                          </w:tcPr>
                          <w:p w14:paraId="177515E8" w14:textId="54988DDD" w:rsidR="00690C14" w:rsidRDefault="00690C14" w:rsidP="00690C14">
                            <w:pPr>
                              <w:rPr>
                                <w:lang w:val="en-GB"/>
                              </w:rPr>
                            </w:pPr>
                            <w:r>
                              <w:rPr>
                                <w:lang w:val="en-GB"/>
                              </w:rPr>
                              <w:t>Complete training and experience in the task.</w:t>
                            </w:r>
                          </w:p>
                        </w:tc>
                        <w:tc>
                          <w:tcPr>
                            <w:tcW w:w="3125" w:type="dxa"/>
                          </w:tcPr>
                          <w:p w14:paraId="01D6244D" w14:textId="77777777" w:rsidR="00690C14" w:rsidRDefault="00690C14" w:rsidP="00690C14">
                            <w:pPr>
                              <w:rPr>
                                <w:lang w:val="en-GB"/>
                              </w:rPr>
                            </w:pPr>
                            <w:r>
                              <w:rPr>
                                <w:lang w:val="en-GB"/>
                              </w:rPr>
                              <w:t>… describe your general ability to avoid and overcome obstacles.</w:t>
                            </w:r>
                          </w:p>
                        </w:tc>
                      </w:tr>
                      <w:tr w:rsidR="00690C14" w:rsidRPr="00113F7C" w14:paraId="2FE9431E" w14:textId="77777777" w:rsidTr="00690C14">
                        <w:tc>
                          <w:tcPr>
                            <w:tcW w:w="1409" w:type="dxa"/>
                          </w:tcPr>
                          <w:p w14:paraId="704EEA5B" w14:textId="77777777" w:rsidR="00690C14" w:rsidRDefault="00690C14" w:rsidP="00690C14">
                            <w:pPr>
                              <w:rPr>
                                <w:lang w:val="en-GB"/>
                              </w:rPr>
                            </w:pPr>
                            <w:r>
                              <w:rPr>
                                <w:lang w:val="en-GB"/>
                              </w:rPr>
                              <w:t>Knowledge</w:t>
                            </w:r>
                          </w:p>
                        </w:tc>
                        <w:tc>
                          <w:tcPr>
                            <w:tcW w:w="1705" w:type="dxa"/>
                          </w:tcPr>
                          <w:p w14:paraId="1E819D9F" w14:textId="77777777" w:rsidR="00690C14" w:rsidRDefault="00690C14" w:rsidP="00690C14">
                            <w:pPr>
                              <w:rPr>
                                <w:lang w:val="en-GB"/>
                              </w:rPr>
                            </w:pPr>
                            <w:r>
                              <w:rPr>
                                <w:lang w:val="en-GB"/>
                              </w:rPr>
                              <w:t>Fields of Academic Study</w:t>
                            </w:r>
                          </w:p>
                        </w:tc>
                        <w:tc>
                          <w:tcPr>
                            <w:tcW w:w="2569" w:type="dxa"/>
                          </w:tcPr>
                          <w:p w14:paraId="6D889A47" w14:textId="257970DE" w:rsidR="00690C14" w:rsidRDefault="00690C14" w:rsidP="00690C14">
                            <w:pPr>
                              <w:rPr>
                                <w:lang w:val="en-GB"/>
                              </w:rPr>
                            </w:pPr>
                            <w:r>
                              <w:rPr>
                                <w:lang w:val="en-GB"/>
                              </w:rPr>
                              <w:t>Complete academic knowledge of the topic.</w:t>
                            </w:r>
                          </w:p>
                        </w:tc>
                        <w:tc>
                          <w:tcPr>
                            <w:tcW w:w="3125" w:type="dxa"/>
                          </w:tcPr>
                          <w:p w14:paraId="2C937481" w14:textId="77777777" w:rsidR="00690C14" w:rsidRDefault="00690C14" w:rsidP="00690C14">
                            <w:pPr>
                              <w:rPr>
                                <w:lang w:val="en-GB"/>
                              </w:rPr>
                            </w:pPr>
                            <w:r>
                              <w:rPr>
                                <w:lang w:val="en-GB"/>
                              </w:rPr>
                              <w:t>… describe your general ability to learn and work things out.</w:t>
                            </w:r>
                          </w:p>
                        </w:tc>
                      </w:tr>
                    </w:tbl>
                    <w:p w14:paraId="1B2B30C6" w14:textId="61B87FE0" w:rsidR="00690C14" w:rsidRPr="00690C14" w:rsidRDefault="00690C14" w:rsidP="00690C14">
                      <w:pPr>
                        <w:rPr>
                          <w:lang w:val="en-GB"/>
                        </w:rPr>
                      </w:pPr>
                    </w:p>
                  </w:txbxContent>
                </v:textbox>
                <w10:wrap type="square" anchorx="margin"/>
              </v:shape>
            </w:pict>
          </mc:Fallback>
        </mc:AlternateContent>
      </w:r>
      <w:r w:rsidR="00113A04">
        <w:rPr>
          <w:lang w:val="en-GB"/>
        </w:rPr>
        <w:t>You may choose two Weapon Talents to be skilled in.</w:t>
      </w:r>
    </w:p>
    <w:p w14:paraId="11DB776E" w14:textId="77777777" w:rsidR="00727FEC" w:rsidRDefault="00727FEC" w:rsidP="00727FEC">
      <w:pPr>
        <w:pStyle w:val="berschrift4"/>
        <w:rPr>
          <w:lang w:val="en-GB"/>
        </w:rPr>
      </w:pPr>
      <w:r>
        <w:rPr>
          <w:lang w:val="en-GB"/>
        </w:rPr>
        <w:t>Example</w:t>
      </w:r>
    </w:p>
    <w:p w14:paraId="2B817AC6" w14:textId="549E664C" w:rsidR="00727FEC" w:rsidRDefault="00727FEC" w:rsidP="00727FEC">
      <w:pPr>
        <w:rPr>
          <w:i/>
          <w:iCs/>
          <w:lang w:val="en-GB"/>
        </w:rPr>
      </w:pPr>
      <w:r>
        <w:rPr>
          <w:i/>
          <w:iCs/>
          <w:lang w:val="en-GB"/>
        </w:rPr>
        <w:t>Peny is a hard-working Grassfolk, so she clearly is skilled in Fitness, due to her constant chopping. Additionally, she knows a lot about plants, so Knowledge with the Field of Academic Study of “Herbalism” fits too. Her bug eyes give her an edge, for two Pool Points in Awareness. Peny is on top of that naturally gifted to force her way into places, by pure strength, so her last Pool Point is spent on Breach.</w:t>
      </w:r>
    </w:p>
    <w:p w14:paraId="4C3C47C5" w14:textId="54F4FE60" w:rsidR="00727FEC" w:rsidRPr="00863666" w:rsidRDefault="00727FEC" w:rsidP="00727FEC">
      <w:pPr>
        <w:rPr>
          <w:i/>
          <w:iCs/>
          <w:lang w:val="en-GB"/>
        </w:rPr>
      </w:pPr>
      <w:r>
        <w:rPr>
          <w:i/>
          <w:iCs/>
          <w:lang w:val="en-GB"/>
        </w:rPr>
        <w:t xml:space="preserve">Her preferred Weapons are her fists, so she picks the Weapon Talents Knuckledusters and </w:t>
      </w:r>
      <w:r w:rsidRPr="00727FEC">
        <w:rPr>
          <w:i/>
          <w:iCs/>
          <w:lang w:val="en-GB"/>
        </w:rPr>
        <w:t>Great Club</w:t>
      </w:r>
      <w:r>
        <w:rPr>
          <w:i/>
          <w:iCs/>
          <w:lang w:val="en-GB"/>
        </w:rPr>
        <w:t>. Great Club is the closest approximation for her using a large axe as her secondary fighting style.</w:t>
      </w:r>
    </w:p>
    <w:p w14:paraId="14137370" w14:textId="0BC62F2E" w:rsidR="00540808" w:rsidRDefault="00540808" w:rsidP="00EC18D9">
      <w:pPr>
        <w:pStyle w:val="berschrift2"/>
        <w:rPr>
          <w:lang w:val="en-GB"/>
        </w:rPr>
      </w:pPr>
      <w:r>
        <w:rPr>
          <w:lang w:val="en-GB"/>
        </w:rPr>
        <w:t>Step 4: Calculate and fill in Values</w:t>
      </w:r>
    </w:p>
    <w:p w14:paraId="3C7C3E67" w14:textId="2FCACFF2" w:rsidR="00540808" w:rsidRPr="00540808" w:rsidRDefault="00540808" w:rsidP="00540808">
      <w:pPr>
        <w:rPr>
          <w:lang w:val="en-GB"/>
        </w:rPr>
      </w:pPr>
      <w:r>
        <w:rPr>
          <w:lang w:val="en-GB"/>
        </w:rPr>
        <w:t>Fill in the following values according to your Base Attributes and Talents.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2480"/>
      </w:tblGrid>
      <w:tr w:rsidR="00540808" w14:paraId="3855150D" w14:textId="77777777" w:rsidTr="00540808">
        <w:tc>
          <w:tcPr>
            <w:tcW w:w="2977" w:type="dxa"/>
            <w:shd w:val="clear" w:color="auto" w:fill="auto"/>
          </w:tcPr>
          <w:p w14:paraId="7C78BED3" w14:textId="45C9AC5B" w:rsidR="00540808" w:rsidRPr="00540808" w:rsidRDefault="00540808" w:rsidP="00540808">
            <w:pPr>
              <w:spacing w:line="360" w:lineRule="auto"/>
              <w:rPr>
                <w:b/>
                <w:bCs/>
                <w:lang w:val="en-GB"/>
              </w:rPr>
            </w:pPr>
            <w:r w:rsidRPr="00540808">
              <w:rPr>
                <w:b/>
                <w:bCs/>
                <w:lang w:val="en-GB"/>
              </w:rPr>
              <w:t>Hit Point Maximum</w:t>
            </w:r>
          </w:p>
        </w:tc>
        <w:tc>
          <w:tcPr>
            <w:tcW w:w="6085" w:type="dxa"/>
            <w:shd w:val="clear" w:color="auto" w:fill="auto"/>
          </w:tcPr>
          <w:p w14:paraId="3F3D939F" w14:textId="71FA629A" w:rsidR="00540808" w:rsidRDefault="00540808" w:rsidP="00540808">
            <w:pPr>
              <w:spacing w:line="360" w:lineRule="auto"/>
              <w:rPr>
                <w:lang w:val="en-GB"/>
              </w:rPr>
            </w:pPr>
            <w:r>
              <w:rPr>
                <w:lang w:val="en-GB"/>
              </w:rPr>
              <w:t>Points in Body * 20</w:t>
            </w:r>
          </w:p>
        </w:tc>
      </w:tr>
      <w:tr w:rsidR="00540808" w:rsidRPr="00113F7C" w14:paraId="2EA6D3D3" w14:textId="77777777" w:rsidTr="00540808">
        <w:tc>
          <w:tcPr>
            <w:tcW w:w="2977" w:type="dxa"/>
            <w:shd w:val="clear" w:color="auto" w:fill="auto"/>
          </w:tcPr>
          <w:p w14:paraId="331568D8" w14:textId="6CC566DA" w:rsidR="00540808" w:rsidRPr="00540808" w:rsidRDefault="00540808" w:rsidP="00540808">
            <w:pPr>
              <w:spacing w:line="360" w:lineRule="auto"/>
              <w:rPr>
                <w:b/>
                <w:bCs/>
                <w:lang w:val="en-GB"/>
              </w:rPr>
            </w:pPr>
            <w:r w:rsidRPr="00540808">
              <w:rPr>
                <w:b/>
                <w:bCs/>
                <w:lang w:val="en-GB"/>
              </w:rPr>
              <w:t>Poise Maximum</w:t>
            </w:r>
          </w:p>
        </w:tc>
        <w:tc>
          <w:tcPr>
            <w:tcW w:w="6085" w:type="dxa"/>
            <w:shd w:val="clear" w:color="auto" w:fill="auto"/>
          </w:tcPr>
          <w:p w14:paraId="5763E721" w14:textId="7302B1B8" w:rsidR="00540808" w:rsidRDefault="00540808" w:rsidP="00540808">
            <w:pPr>
              <w:rPr>
                <w:lang w:val="en-GB"/>
              </w:rPr>
            </w:pPr>
            <w:r>
              <w:rPr>
                <w:lang w:val="en-GB"/>
              </w:rPr>
              <w:t>Points in Body + Points in Speed + Pool Points in the Talent Tactics</w:t>
            </w:r>
          </w:p>
        </w:tc>
      </w:tr>
      <w:tr w:rsidR="00540808" w14:paraId="1B5DAC37" w14:textId="77777777" w:rsidTr="00540808">
        <w:tc>
          <w:tcPr>
            <w:tcW w:w="2977" w:type="dxa"/>
            <w:shd w:val="clear" w:color="auto" w:fill="auto"/>
          </w:tcPr>
          <w:p w14:paraId="511922A3" w14:textId="46D81BA2" w:rsidR="00540808" w:rsidRPr="00540808" w:rsidRDefault="00540808" w:rsidP="00540808">
            <w:pPr>
              <w:spacing w:line="360" w:lineRule="auto"/>
              <w:rPr>
                <w:b/>
                <w:bCs/>
                <w:lang w:val="en-GB"/>
              </w:rPr>
            </w:pPr>
            <w:r w:rsidRPr="00540808">
              <w:rPr>
                <w:b/>
                <w:bCs/>
                <w:lang w:val="en-GB"/>
              </w:rPr>
              <w:t>AP Maximum</w:t>
            </w:r>
          </w:p>
        </w:tc>
        <w:tc>
          <w:tcPr>
            <w:tcW w:w="6085" w:type="dxa"/>
            <w:shd w:val="clear" w:color="auto" w:fill="auto"/>
          </w:tcPr>
          <w:p w14:paraId="4C52B103" w14:textId="48F7E261" w:rsidR="00540808" w:rsidRDefault="00540808" w:rsidP="00540808">
            <w:pPr>
              <w:spacing w:line="360" w:lineRule="auto"/>
              <w:rPr>
                <w:lang w:val="en-GB"/>
              </w:rPr>
            </w:pPr>
            <w:r>
              <w:rPr>
                <w:lang w:val="en-GB"/>
              </w:rPr>
              <w:t>10</w:t>
            </w:r>
          </w:p>
        </w:tc>
      </w:tr>
      <w:tr w:rsidR="00540808" w14:paraId="2B299ECD" w14:textId="77777777" w:rsidTr="00540808">
        <w:tc>
          <w:tcPr>
            <w:tcW w:w="2977" w:type="dxa"/>
            <w:shd w:val="clear" w:color="auto" w:fill="auto"/>
          </w:tcPr>
          <w:p w14:paraId="73A47193" w14:textId="439EDE49" w:rsidR="00540808" w:rsidRPr="00540808" w:rsidRDefault="00540808" w:rsidP="00540808">
            <w:pPr>
              <w:spacing w:line="360" w:lineRule="auto"/>
              <w:rPr>
                <w:b/>
                <w:bCs/>
                <w:lang w:val="en-GB"/>
              </w:rPr>
            </w:pPr>
            <w:r w:rsidRPr="00540808">
              <w:rPr>
                <w:b/>
                <w:bCs/>
                <w:lang w:val="en-GB"/>
              </w:rPr>
              <w:t>Luck Point Maximum</w:t>
            </w:r>
          </w:p>
        </w:tc>
        <w:tc>
          <w:tcPr>
            <w:tcW w:w="6085" w:type="dxa"/>
            <w:shd w:val="clear" w:color="auto" w:fill="auto"/>
          </w:tcPr>
          <w:p w14:paraId="06A60C11" w14:textId="68B48DB6" w:rsidR="00540808" w:rsidRDefault="00540808" w:rsidP="00540808">
            <w:pPr>
              <w:spacing w:line="360" w:lineRule="auto"/>
              <w:rPr>
                <w:lang w:val="en-GB"/>
              </w:rPr>
            </w:pPr>
            <w:r>
              <w:rPr>
                <w:lang w:val="en-GB"/>
              </w:rPr>
              <w:t>3</w:t>
            </w:r>
          </w:p>
        </w:tc>
      </w:tr>
    </w:tbl>
    <w:p w14:paraId="705B0667" w14:textId="77777777" w:rsidR="00B50F4D" w:rsidRDefault="00B50F4D" w:rsidP="00B50F4D">
      <w:pPr>
        <w:pStyle w:val="berschrift4"/>
        <w:rPr>
          <w:lang w:val="en-GB"/>
        </w:rPr>
      </w:pPr>
      <w:r>
        <w:rPr>
          <w:lang w:val="en-GB"/>
        </w:rPr>
        <w:t>Example</w:t>
      </w:r>
    </w:p>
    <w:p w14:paraId="7860F581" w14:textId="5E1FDC3F" w:rsidR="00540808" w:rsidRPr="00540808" w:rsidRDefault="00B50F4D" w:rsidP="00B50F4D">
      <w:pPr>
        <w:rPr>
          <w:lang w:val="en-GB"/>
        </w:rPr>
      </w:pPr>
      <w:r>
        <w:rPr>
          <w:i/>
          <w:iCs/>
          <w:lang w:val="en-GB"/>
        </w:rPr>
        <w:t>Peny has 2 Body, 2 Speed and no Pool Points in Tactics. Due to that she starts with 40 HP, 4 Poise, 10 AP and 3 Luck.</w:t>
      </w:r>
    </w:p>
    <w:p w14:paraId="337C7141" w14:textId="77777777" w:rsidR="006749A6" w:rsidRDefault="006749A6">
      <w:pPr>
        <w:rPr>
          <w:rFonts w:asciiTheme="majorHAnsi" w:eastAsiaTheme="majorEastAsia" w:hAnsiTheme="majorHAnsi" w:cstheme="majorBidi"/>
          <w:color w:val="0F4761" w:themeColor="accent1" w:themeShade="BF"/>
          <w:sz w:val="32"/>
          <w:szCs w:val="32"/>
          <w:lang w:val="en-GB"/>
        </w:rPr>
      </w:pPr>
      <w:r>
        <w:rPr>
          <w:lang w:val="en-GB"/>
        </w:rPr>
        <w:br w:type="page"/>
      </w:r>
    </w:p>
    <w:p w14:paraId="70546F45" w14:textId="0430D4B6" w:rsidR="00EC18D9" w:rsidRDefault="00EC18D9" w:rsidP="00EC18D9">
      <w:pPr>
        <w:pStyle w:val="berschrift2"/>
        <w:rPr>
          <w:lang w:val="en-GB"/>
        </w:rPr>
      </w:pPr>
      <w:r>
        <w:rPr>
          <w:lang w:val="en-GB"/>
        </w:rPr>
        <w:lastRenderedPageBreak/>
        <w:t xml:space="preserve">Step </w:t>
      </w:r>
      <w:r w:rsidR="00540808">
        <w:rPr>
          <w:lang w:val="en-GB"/>
        </w:rPr>
        <w:t>5</w:t>
      </w:r>
      <w:r>
        <w:rPr>
          <w:lang w:val="en-GB"/>
        </w:rPr>
        <w:t>: Reactions &amp; Marrowing Incantations</w:t>
      </w:r>
    </w:p>
    <w:p w14:paraId="28D98347" w14:textId="65678DDE" w:rsidR="00113A04" w:rsidRDefault="00113A04" w:rsidP="00113A04">
      <w:pPr>
        <w:rPr>
          <w:lang w:val="en-GB"/>
        </w:rPr>
      </w:pPr>
      <w:r>
        <w:rPr>
          <w:lang w:val="en-GB"/>
        </w:rPr>
        <w:t xml:space="preserve">Reactions are your </w:t>
      </w:r>
      <w:r w:rsidR="00FE1858">
        <w:rPr>
          <w:lang w:val="en-GB"/>
        </w:rPr>
        <w:t xml:space="preserve">abilities </w:t>
      </w:r>
      <w:r>
        <w:rPr>
          <w:lang w:val="en-GB"/>
        </w:rPr>
        <w:t>to react to events around you and use them to your advantage. They are largely used in the context of initiative and combat, but some do help in generally stressful situations as well</w:t>
      </w:r>
      <w:r w:rsidR="00FE1858">
        <w:rPr>
          <w:lang w:val="en-GB"/>
        </w:rPr>
        <w:t>, e</w:t>
      </w:r>
      <w:r>
        <w:rPr>
          <w:lang w:val="en-GB"/>
        </w:rPr>
        <w:t>specially if speed is of concern.</w:t>
      </w:r>
    </w:p>
    <w:p w14:paraId="23F3AA46" w14:textId="78A08D30" w:rsidR="00113A04" w:rsidRDefault="00113A04" w:rsidP="00113A04">
      <w:pPr>
        <w:rPr>
          <w:lang w:val="en-GB"/>
        </w:rPr>
      </w:pPr>
      <w:r>
        <w:rPr>
          <w:lang w:val="en-GB"/>
        </w:rPr>
        <w:t xml:space="preserve">Marrowing Incantations are patterns of </w:t>
      </w:r>
      <w:r w:rsidR="0008149C">
        <w:rPr>
          <w:lang w:val="en-GB"/>
        </w:rPr>
        <w:t xml:space="preserve">magic, that you practised enough to perform them in any situation and headspace. See Chapter 7 for more details on Marrowing, Incantations and </w:t>
      </w:r>
      <w:r w:rsidR="00FE1858">
        <w:rPr>
          <w:lang w:val="en-GB"/>
        </w:rPr>
        <w:t>other ways to use</w:t>
      </w:r>
      <w:r w:rsidR="0008149C">
        <w:rPr>
          <w:lang w:val="en-GB"/>
        </w:rPr>
        <w:t xml:space="preserve"> Marrowing.</w:t>
      </w:r>
    </w:p>
    <w:p w14:paraId="70114719" w14:textId="4ED15776" w:rsidR="0008149C" w:rsidRDefault="0008149C" w:rsidP="00113A04">
      <w:pPr>
        <w:rPr>
          <w:lang w:val="en-GB"/>
        </w:rPr>
      </w:pPr>
      <w:r>
        <w:rPr>
          <w:lang w:val="en-GB"/>
        </w:rPr>
        <w:t>You always know the Reactions:</w:t>
      </w:r>
    </w:p>
    <w:p w14:paraId="57DF1337" w14:textId="61387AC7" w:rsidR="0008149C" w:rsidRDefault="0008149C" w:rsidP="0008149C">
      <w:pPr>
        <w:pStyle w:val="Listenabsatz"/>
        <w:numPr>
          <w:ilvl w:val="0"/>
          <w:numId w:val="7"/>
        </w:numPr>
        <w:rPr>
          <w:lang w:val="en-GB"/>
        </w:rPr>
      </w:pPr>
      <w:r>
        <w:rPr>
          <w:lang w:val="en-GB"/>
        </w:rPr>
        <w:t>Dodge</w:t>
      </w:r>
    </w:p>
    <w:p w14:paraId="3705D53F" w14:textId="77777777" w:rsidR="0008149C" w:rsidRPr="0008149C" w:rsidRDefault="0008149C" w:rsidP="0008149C">
      <w:pPr>
        <w:pStyle w:val="Listenabsatz"/>
        <w:numPr>
          <w:ilvl w:val="0"/>
          <w:numId w:val="7"/>
        </w:numPr>
        <w:rPr>
          <w:lang w:val="en-GB"/>
        </w:rPr>
      </w:pPr>
      <w:r>
        <w:rPr>
          <w:lang w:val="en-GB"/>
        </w:rPr>
        <w:t>Panic</w:t>
      </w:r>
    </w:p>
    <w:p w14:paraId="52EE7FF7" w14:textId="096D54B0" w:rsidR="0008149C" w:rsidRDefault="0008149C" w:rsidP="0008149C">
      <w:pPr>
        <w:pStyle w:val="Listenabsatz"/>
        <w:numPr>
          <w:ilvl w:val="0"/>
          <w:numId w:val="7"/>
        </w:numPr>
        <w:rPr>
          <w:lang w:val="en-GB"/>
        </w:rPr>
      </w:pPr>
      <w:r>
        <w:rPr>
          <w:lang w:val="en-GB"/>
        </w:rPr>
        <w:t>Riposte</w:t>
      </w:r>
    </w:p>
    <w:p w14:paraId="585CB75E" w14:textId="41800F89" w:rsidR="0008149C" w:rsidRDefault="0008149C" w:rsidP="0008149C">
      <w:pPr>
        <w:pStyle w:val="Listenabsatz"/>
        <w:numPr>
          <w:ilvl w:val="0"/>
          <w:numId w:val="7"/>
        </w:numPr>
        <w:rPr>
          <w:lang w:val="en-GB"/>
        </w:rPr>
      </w:pPr>
      <w:r>
        <w:rPr>
          <w:lang w:val="en-GB"/>
        </w:rPr>
        <w:t>Help</w:t>
      </w:r>
    </w:p>
    <w:p w14:paraId="2DBF73FE" w14:textId="3073D50B" w:rsidR="0008149C" w:rsidRPr="0008149C" w:rsidRDefault="0008149C" w:rsidP="0008149C">
      <w:pPr>
        <w:rPr>
          <w:lang w:val="en-GB"/>
        </w:rPr>
      </w:pPr>
      <w:r>
        <w:rPr>
          <w:lang w:val="en-GB"/>
        </w:rPr>
        <w:t xml:space="preserve">Beyond that you may choose </w:t>
      </w:r>
      <w:r w:rsidRPr="0008149C">
        <w:rPr>
          <w:b/>
          <w:bCs/>
          <w:lang w:val="en-GB"/>
        </w:rPr>
        <w:t>1</w:t>
      </w:r>
      <w:r>
        <w:rPr>
          <w:lang w:val="en-GB"/>
        </w:rPr>
        <w:t xml:space="preserve"> additional Reaction </w:t>
      </w:r>
      <w:r w:rsidRPr="0008149C">
        <w:rPr>
          <w:b/>
          <w:bCs/>
          <w:lang w:val="en-GB"/>
        </w:rPr>
        <w:t>or 1</w:t>
      </w:r>
      <w:r>
        <w:rPr>
          <w:lang w:val="en-GB"/>
        </w:rPr>
        <w:t xml:space="preserve"> Marrowing Incantation during Character Creation. You receive access to more over the course of your adventure.</w:t>
      </w:r>
    </w:p>
    <w:p w14:paraId="3CA528B7" w14:textId="77777777" w:rsidR="00B50F4D" w:rsidRDefault="00B50F4D" w:rsidP="00B50F4D">
      <w:pPr>
        <w:pStyle w:val="berschrift4"/>
        <w:rPr>
          <w:lang w:val="en-GB"/>
        </w:rPr>
      </w:pPr>
      <w:r>
        <w:rPr>
          <w:lang w:val="en-GB"/>
        </w:rPr>
        <w:t>Example</w:t>
      </w:r>
    </w:p>
    <w:p w14:paraId="2F734793" w14:textId="6B0E52E2" w:rsidR="00017B29" w:rsidRPr="00B50F4D" w:rsidRDefault="00B50F4D" w:rsidP="00B50F4D">
      <w:pPr>
        <w:rPr>
          <w:i/>
          <w:iCs/>
          <w:lang w:val="en-GB"/>
        </w:rPr>
      </w:pPr>
      <w:r>
        <w:rPr>
          <w:i/>
          <w:iCs/>
          <w:lang w:val="en-GB"/>
        </w:rPr>
        <w:t>Beyond the basic Reactions Dodge, Panic, Riposte and Help, Peny should be able to hit enemies more than they hit her. She gains the Reaction “Retaliating Strike” to have always an option to return incoming attacks.</w:t>
      </w:r>
    </w:p>
    <w:p w14:paraId="68E03A97" w14:textId="17A00287" w:rsidR="00EC18D9" w:rsidRDefault="00EC18D9" w:rsidP="00EC18D9">
      <w:pPr>
        <w:pStyle w:val="berschrift2"/>
        <w:rPr>
          <w:lang w:val="en-GB"/>
        </w:rPr>
      </w:pPr>
      <w:r>
        <w:rPr>
          <w:lang w:val="en-GB"/>
        </w:rPr>
        <w:t xml:space="preserve">Step </w:t>
      </w:r>
      <w:r w:rsidR="00540808">
        <w:rPr>
          <w:lang w:val="en-GB"/>
        </w:rPr>
        <w:t>6</w:t>
      </w:r>
      <w:r>
        <w:rPr>
          <w:lang w:val="en-GB"/>
        </w:rPr>
        <w:t>: Talebound Epithets</w:t>
      </w:r>
    </w:p>
    <w:p w14:paraId="0CE0AD0F" w14:textId="0B322F53" w:rsidR="0008149C" w:rsidRDefault="0008149C" w:rsidP="0008149C">
      <w:pPr>
        <w:rPr>
          <w:lang w:val="en-GB"/>
        </w:rPr>
      </w:pPr>
      <w:r>
        <w:rPr>
          <w:lang w:val="en-GB"/>
        </w:rPr>
        <w:t>When you fracture a Talebone during play, you avoid death but are burdened with a Talebound Epithet. That Talebound Epithet relates either to the circumstances of your near death, or to a part of your backstory, most likely a part that you do not want people to freely know. See Chapter 6 for more details on Talebones and Talebound Epithets.</w:t>
      </w:r>
    </w:p>
    <w:p w14:paraId="0823898A" w14:textId="5C9D7611" w:rsidR="0008149C" w:rsidRPr="0008149C" w:rsidRDefault="0008149C" w:rsidP="0008149C">
      <w:pPr>
        <w:rPr>
          <w:lang w:val="en-GB"/>
        </w:rPr>
      </w:pPr>
      <w:r>
        <w:rPr>
          <w:lang w:val="en-GB"/>
        </w:rPr>
        <w:t>During Character Creation, try to think of around three Epithets, that relate to your backstory and note them down. This way you have some at the ready when you come around to fracturing a Talebone.</w:t>
      </w:r>
    </w:p>
    <w:p w14:paraId="544A5135" w14:textId="605CFC05" w:rsidR="00B50F4D" w:rsidRDefault="00BC0753" w:rsidP="00B50F4D">
      <w:pPr>
        <w:pStyle w:val="berschrift4"/>
        <w:rPr>
          <w:lang w:val="en-GB"/>
        </w:rPr>
      </w:pPr>
      <w:r w:rsidRPr="00FE1858">
        <w:rPr>
          <w:noProof/>
          <w:lang w:val="en-GB"/>
        </w:rPr>
        <mc:AlternateContent>
          <mc:Choice Requires="wps">
            <w:drawing>
              <wp:anchor distT="45720" distB="45720" distL="114300" distR="114300" simplePos="0" relativeHeight="251687936" behindDoc="0" locked="0" layoutInCell="1" allowOverlap="1" wp14:anchorId="57CA1904" wp14:editId="4D8050D8">
                <wp:simplePos x="0" y="0"/>
                <wp:positionH relativeFrom="margin">
                  <wp:align>right</wp:align>
                </wp:positionH>
                <wp:positionV relativeFrom="paragraph">
                  <wp:posOffset>5080</wp:posOffset>
                </wp:positionV>
                <wp:extent cx="1579880" cy="1647825"/>
                <wp:effectExtent l="0" t="0" r="20320" b="28575"/>
                <wp:wrapSquare wrapText="bothSides"/>
                <wp:docPr id="66242039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1647825"/>
                        </a:xfrm>
                        <a:prstGeom prst="rect">
                          <a:avLst/>
                        </a:prstGeom>
                        <a:solidFill>
                          <a:srgbClr val="FFFFFF"/>
                        </a:solidFill>
                        <a:ln w="9525">
                          <a:solidFill>
                            <a:srgbClr val="000000"/>
                          </a:solidFill>
                          <a:miter lim="800000"/>
                          <a:headEnd/>
                          <a:tailEnd/>
                        </a:ln>
                      </wps:spPr>
                      <wps:txbx>
                        <w:txbxContent>
                          <w:p w14:paraId="21A08EA8" w14:textId="533BAC72" w:rsidR="00FE1858" w:rsidRPr="00D60769" w:rsidRDefault="00FE1858" w:rsidP="00D37B17">
                            <w:pPr>
                              <w:pStyle w:val="berschrift4"/>
                              <w:rPr>
                                <w:lang w:val="en-US"/>
                              </w:rPr>
                            </w:pPr>
                            <w:r w:rsidRPr="00D60769">
                              <w:rPr>
                                <w:lang w:val="en-US"/>
                              </w:rPr>
                              <w:t>Epithet</w:t>
                            </w:r>
                          </w:p>
                          <w:p w14:paraId="3B8A7C75" w14:textId="42D3B1B0" w:rsidR="00FE1858" w:rsidRPr="00FE1858" w:rsidRDefault="00FE1858">
                            <w:pPr>
                              <w:rPr>
                                <w:lang w:val="en-US"/>
                              </w:rPr>
                            </w:pPr>
                            <w:r w:rsidRPr="00FE1858">
                              <w:rPr>
                                <w:lang w:val="en-US"/>
                              </w:rPr>
                              <w:t>An epithet (also: byname) is a</w:t>
                            </w:r>
                            <w:r>
                              <w:rPr>
                                <w:lang w:val="en-US"/>
                              </w:rPr>
                              <w:t xml:space="preserve"> descriptive term (word or phrase) accompanying or replacing the name of a character, place, or thing.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A1904" id="_x0000_s1033" type="#_x0000_t202" style="position:absolute;margin-left:73.2pt;margin-top:.4pt;width:124.4pt;height:129.7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">
                <v:textbox>
                  <w:txbxContent>
                    <w:p w14:paraId="21A08EA8" w14:textId="533BAC72" w:rsidR="00FE1858" w:rsidRPr="00D60769" w:rsidRDefault="00FE1858" w:rsidP="00D37B17">
                      <w:pPr>
                        <w:pStyle w:val="berschrift4"/>
                        <w:rPr>
                          <w:lang w:val="en-US"/>
                        </w:rPr>
                      </w:pPr>
                      <w:r w:rsidRPr="00D60769">
                        <w:rPr>
                          <w:lang w:val="en-US"/>
                        </w:rPr>
                        <w:t>Epithet</w:t>
                      </w:r>
                    </w:p>
                    <w:p w14:paraId="3B8A7C75" w14:textId="42D3B1B0" w:rsidR="00FE1858" w:rsidRPr="00FE1858" w:rsidRDefault="00FE1858">
                      <w:pPr>
                        <w:rPr>
                          <w:lang w:val="en-US"/>
                        </w:rPr>
                      </w:pPr>
                      <w:r w:rsidRPr="00FE1858">
                        <w:rPr>
                          <w:lang w:val="en-US"/>
                        </w:rPr>
                        <w:t>An epithet (also: byname) is a</w:t>
                      </w:r>
                      <w:r>
                        <w:rPr>
                          <w:lang w:val="en-US"/>
                        </w:rPr>
                        <w:t xml:space="preserve"> descriptive term (word or phrase) accompanying or replacing the name of a character, place, or thing.</w:t>
                      </w:r>
                    </w:p>
                  </w:txbxContent>
                </v:textbox>
                <w10:wrap type="square" anchorx="margin"/>
              </v:shape>
            </w:pict>
          </mc:Fallback>
        </mc:AlternateContent>
      </w:r>
      <w:r w:rsidR="00B50F4D">
        <w:rPr>
          <w:lang w:val="en-GB"/>
        </w:rPr>
        <w:t>Example</w:t>
      </w:r>
    </w:p>
    <w:p w14:paraId="748DA785" w14:textId="4EAA41CA" w:rsidR="00017B29" w:rsidRPr="00B50F4D" w:rsidRDefault="00B50F4D" w:rsidP="00B50F4D">
      <w:pPr>
        <w:rPr>
          <w:i/>
          <w:iCs/>
          <w:lang w:val="en-GB"/>
        </w:rPr>
      </w:pPr>
      <w:r>
        <w:rPr>
          <w:i/>
          <w:iCs/>
          <w:lang w:val="en-GB"/>
        </w:rPr>
        <w:t>Peny has issues with self-confidence, due to having many equivalent siblings. She has done a few things due to that, she wants no one to find out. She prevented her mother from dating another bug, by spreading lies about him, and has tried to fell larger and larger saplings until one day, a falling sapling hit one of her siblings, killing them by accident. Example Talebound Epithets could be: “One of many”, “Nasty Liar” and “Hubrid Lumberjack”.</w:t>
      </w:r>
    </w:p>
    <w:p w14:paraId="21D68BB5" w14:textId="48364AB2" w:rsidR="00465F9D" w:rsidRDefault="00465F9D" w:rsidP="00EC18D9">
      <w:pPr>
        <w:pStyle w:val="berschrift2"/>
        <w:rPr>
          <w:lang w:val="en-GB"/>
        </w:rPr>
      </w:pPr>
      <w:r>
        <w:rPr>
          <w:lang w:val="en-GB"/>
        </w:rPr>
        <w:t>Conversation Topics</w:t>
      </w:r>
    </w:p>
    <w:p w14:paraId="79A8B23A" w14:textId="047A76AD" w:rsidR="00465F9D" w:rsidRPr="00465F9D" w:rsidRDefault="00465F9D" w:rsidP="00465F9D">
      <w:pPr>
        <w:rPr>
          <w:lang w:val="en-GB"/>
        </w:rPr>
      </w:pPr>
      <w:r>
        <w:rPr>
          <w:lang w:val="en-GB"/>
        </w:rPr>
        <w:t xml:space="preserve">After having decided on most of what your character is or is not able to do, </w:t>
      </w:r>
      <w:r w:rsidR="00FE1858">
        <w:rPr>
          <w:lang w:val="en-GB"/>
        </w:rPr>
        <w:t xml:space="preserve">start a </w:t>
      </w:r>
      <w:r>
        <w:rPr>
          <w:lang w:val="en-GB"/>
        </w:rPr>
        <w:t xml:space="preserve">conversation with your Game Master. This conversation should not end with the </w:t>
      </w:r>
      <w:r w:rsidR="00FE1858">
        <w:rPr>
          <w:lang w:val="en-GB"/>
        </w:rPr>
        <w:t xml:space="preserve">beginning </w:t>
      </w:r>
      <w:r>
        <w:rPr>
          <w:lang w:val="en-GB"/>
        </w:rPr>
        <w:t xml:space="preserve">of the adventure and actual </w:t>
      </w:r>
      <w:r w:rsidR="00B50F4D">
        <w:rPr>
          <w:lang w:val="en-GB"/>
        </w:rPr>
        <w:t>play but</w:t>
      </w:r>
      <w:r>
        <w:rPr>
          <w:lang w:val="en-GB"/>
        </w:rPr>
        <w:t xml:space="preserve"> rather be an ongoing process of developing and evolving your character.</w:t>
      </w:r>
    </w:p>
    <w:p w14:paraId="7D97DE26" w14:textId="68B8E687" w:rsidR="00465F9D" w:rsidRDefault="00465F9D" w:rsidP="00465F9D">
      <w:pPr>
        <w:pStyle w:val="berschrift3"/>
        <w:rPr>
          <w:lang w:val="en-GB"/>
        </w:rPr>
      </w:pPr>
      <w:r>
        <w:rPr>
          <w:lang w:val="en-GB"/>
        </w:rPr>
        <w:t>Goals</w:t>
      </w:r>
    </w:p>
    <w:p w14:paraId="219A9207" w14:textId="39203705" w:rsidR="00465F9D" w:rsidRPr="00465F9D" w:rsidRDefault="00465F9D" w:rsidP="00465F9D">
      <w:pPr>
        <w:rPr>
          <w:lang w:val="en-GB"/>
        </w:rPr>
      </w:pPr>
      <w:r>
        <w:rPr>
          <w:lang w:val="en-GB"/>
        </w:rPr>
        <w:t xml:space="preserve">You should communicate clearly, if you have certain goals </w:t>
      </w:r>
      <w:r w:rsidR="00335975">
        <w:rPr>
          <w:lang w:val="en-GB"/>
        </w:rPr>
        <w:t>for your character. Either as a want that the character feels, or a meta-goal that you the player have, for where you want your character to end up. The Game Master cannot give you everything you want of course, but it is useful to talk about these things, and worst case maybe discuss alternatives, if some goals are completely unachievable, according to your Game Master.</w:t>
      </w:r>
    </w:p>
    <w:p w14:paraId="2110C702" w14:textId="04EFC652" w:rsidR="00465F9D" w:rsidRDefault="00465F9D" w:rsidP="00465F9D">
      <w:pPr>
        <w:pStyle w:val="berschrift3"/>
        <w:rPr>
          <w:lang w:val="en-GB"/>
        </w:rPr>
      </w:pPr>
      <w:r>
        <w:rPr>
          <w:lang w:val="en-GB"/>
        </w:rPr>
        <w:t>Body</w:t>
      </w:r>
    </w:p>
    <w:p w14:paraId="53EF7389" w14:textId="1C2CD8D7" w:rsidR="00335975" w:rsidRPr="00335975" w:rsidRDefault="00335975" w:rsidP="00335975">
      <w:pPr>
        <w:rPr>
          <w:lang w:val="en-GB"/>
        </w:rPr>
      </w:pPr>
      <w:r>
        <w:rPr>
          <w:lang w:val="en-GB"/>
        </w:rPr>
        <w:t>Due to the wildcard nature of Talebone’s Character Creation, a character does not need to be of the standard “humanoid” mo</w:t>
      </w:r>
      <w:r w:rsidR="00D60769">
        <w:rPr>
          <w:lang w:val="en-GB"/>
        </w:rPr>
        <w:t>u</w:t>
      </w:r>
      <w:r>
        <w:rPr>
          <w:lang w:val="en-GB"/>
        </w:rPr>
        <w:t>ld. Communicate clearly what your character can do with their body and discuss setting limits for otherwise supernatural capabilities that can be achieved by different body structures and different limb arrangements.</w:t>
      </w:r>
    </w:p>
    <w:p w14:paraId="56149257" w14:textId="4E61694E" w:rsidR="00465F9D" w:rsidRDefault="006749A6" w:rsidP="00465F9D">
      <w:pPr>
        <w:pStyle w:val="berschrift3"/>
        <w:rPr>
          <w:lang w:val="en-GB"/>
        </w:rPr>
      </w:pPr>
      <w:r w:rsidRPr="00967C87">
        <w:rPr>
          <w:noProof/>
          <w:lang w:val="en-GB"/>
        </w:rPr>
        <w:lastRenderedPageBreak/>
        <mc:AlternateContent>
          <mc:Choice Requires="wps">
            <w:drawing>
              <wp:anchor distT="45720" distB="45720" distL="114300" distR="114300" simplePos="0" relativeHeight="251661312" behindDoc="0" locked="0" layoutInCell="1" allowOverlap="1" wp14:anchorId="02501D93" wp14:editId="37303BE8">
                <wp:simplePos x="0" y="0"/>
                <wp:positionH relativeFrom="margin">
                  <wp:align>right</wp:align>
                </wp:positionH>
                <wp:positionV relativeFrom="paragraph">
                  <wp:posOffset>5080</wp:posOffset>
                </wp:positionV>
                <wp:extent cx="2638425" cy="1404620"/>
                <wp:effectExtent l="0" t="0" r="28575" b="27305"/>
                <wp:wrapSquare wrapText="bothSides"/>
                <wp:docPr id="162554613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1404620"/>
                        </a:xfrm>
                        <a:prstGeom prst="rect">
                          <a:avLst/>
                        </a:prstGeom>
                        <a:noFill/>
                        <a:ln w="9525">
                          <a:solidFill>
                            <a:srgbClr val="000000"/>
                          </a:solidFill>
                          <a:miter lim="800000"/>
                          <a:headEnd/>
                          <a:tailEnd/>
                        </a:ln>
                      </wps:spPr>
                      <wps:txbx>
                        <w:txbxContent>
                          <w:p w14:paraId="50E28D3D" w14:textId="58CD1F98" w:rsidR="00967C87" w:rsidRPr="00967C87" w:rsidRDefault="00967C87" w:rsidP="00014E4E">
                            <w:pPr>
                              <w:pStyle w:val="berschrift4"/>
                              <w:rPr>
                                <w:lang w:val="en-US"/>
                              </w:rPr>
                            </w:pPr>
                            <w:r w:rsidRPr="00967C87">
                              <w:rPr>
                                <w:lang w:val="en-US"/>
                              </w:rPr>
                              <w:t>Questions for Plot Points (PP)</w:t>
                            </w:r>
                          </w:p>
                          <w:p w14:paraId="361ABF79" w14:textId="5C794F59" w:rsidR="00967C87" w:rsidRPr="00967C87" w:rsidRDefault="00967C87" w:rsidP="00967C87">
                            <w:pPr>
                              <w:pStyle w:val="Listenabsatz"/>
                              <w:numPr>
                                <w:ilvl w:val="0"/>
                                <w:numId w:val="10"/>
                              </w:numPr>
                              <w:rPr>
                                <w:lang w:val="en-US"/>
                              </w:rPr>
                            </w:pPr>
                            <w:r w:rsidRPr="00967C87">
                              <w:rPr>
                                <w:lang w:val="en-US"/>
                              </w:rPr>
                              <w:t>Did you participate in the session?</w:t>
                            </w:r>
                            <w:r>
                              <w:rPr>
                                <w:lang w:val="en-US"/>
                              </w:rPr>
                              <w:t xml:space="preserve"> (</w:t>
                            </w:r>
                            <w:r w:rsidR="00014E4E">
                              <w:rPr>
                                <w:lang w:val="en-US"/>
                              </w:rPr>
                              <w:t xml:space="preserve">You always gain </w:t>
                            </w:r>
                            <w:r>
                              <w:rPr>
                                <w:lang w:val="en-US"/>
                              </w:rPr>
                              <w:t>1 PP per session)</w:t>
                            </w:r>
                          </w:p>
                          <w:p w14:paraId="303D1238" w14:textId="50DEFE1B" w:rsidR="00967C87" w:rsidRDefault="00967C87" w:rsidP="00967C87">
                            <w:pPr>
                              <w:pStyle w:val="Listenabsatz"/>
                              <w:numPr>
                                <w:ilvl w:val="0"/>
                                <w:numId w:val="10"/>
                              </w:numPr>
                              <w:rPr>
                                <w:lang w:val="en-US"/>
                              </w:rPr>
                            </w:pPr>
                            <w:r>
                              <w:rPr>
                                <w:lang w:val="en-US"/>
                              </w:rPr>
                              <w:t>Did you fracture a Talebone?</w:t>
                            </w:r>
                          </w:p>
                          <w:p w14:paraId="55096CE5" w14:textId="77638D25" w:rsidR="00967C87" w:rsidRDefault="00967C87" w:rsidP="00967C87">
                            <w:pPr>
                              <w:pStyle w:val="Listenabsatz"/>
                              <w:numPr>
                                <w:ilvl w:val="0"/>
                                <w:numId w:val="10"/>
                              </w:numPr>
                              <w:rPr>
                                <w:lang w:val="en-US"/>
                              </w:rPr>
                            </w:pPr>
                            <w:r>
                              <w:rPr>
                                <w:lang w:val="en-US"/>
                              </w:rPr>
                              <w:t>Did you discover new information?</w:t>
                            </w:r>
                          </w:p>
                          <w:p w14:paraId="32778E90" w14:textId="21D62B05" w:rsidR="00967C87" w:rsidRDefault="00967C87" w:rsidP="00967C87">
                            <w:pPr>
                              <w:pStyle w:val="Listenabsatz"/>
                              <w:numPr>
                                <w:ilvl w:val="0"/>
                                <w:numId w:val="10"/>
                              </w:numPr>
                              <w:rPr>
                                <w:lang w:val="en-US"/>
                              </w:rPr>
                            </w:pPr>
                            <w:r>
                              <w:rPr>
                                <w:lang w:val="en-US"/>
                              </w:rPr>
                              <w:t>Did you have a meaningful conversation with another character?</w:t>
                            </w:r>
                          </w:p>
                          <w:p w14:paraId="4C70E543" w14:textId="060B629E" w:rsidR="00967C87" w:rsidRDefault="00967C87" w:rsidP="00967C87">
                            <w:pPr>
                              <w:pStyle w:val="Listenabsatz"/>
                              <w:numPr>
                                <w:ilvl w:val="0"/>
                                <w:numId w:val="10"/>
                              </w:numPr>
                              <w:rPr>
                                <w:lang w:val="en-US"/>
                              </w:rPr>
                            </w:pPr>
                            <w:r>
                              <w:rPr>
                                <w:lang w:val="en-US"/>
                              </w:rPr>
                              <w:t>Were you able to help another character have a standout moment?</w:t>
                            </w:r>
                          </w:p>
                          <w:p w14:paraId="2E2B55BC" w14:textId="337DC169" w:rsidR="00625516" w:rsidRDefault="00625516" w:rsidP="00967C87">
                            <w:pPr>
                              <w:pStyle w:val="Listenabsatz"/>
                              <w:numPr>
                                <w:ilvl w:val="0"/>
                                <w:numId w:val="10"/>
                              </w:numPr>
                              <w:rPr>
                                <w:lang w:val="en-US"/>
                              </w:rPr>
                            </w:pPr>
                            <w:r>
                              <w:rPr>
                                <w:lang w:val="en-US"/>
                              </w:rPr>
                              <w:t>Did you face and overcome a Legend?</w:t>
                            </w:r>
                          </w:p>
                          <w:p w14:paraId="77D514BE" w14:textId="1853F411" w:rsidR="00625516" w:rsidRPr="00967C87" w:rsidRDefault="00625516" w:rsidP="00967C87">
                            <w:pPr>
                              <w:pStyle w:val="Listenabsatz"/>
                              <w:numPr>
                                <w:ilvl w:val="0"/>
                                <w:numId w:val="10"/>
                              </w:numPr>
                              <w:rPr>
                                <w:lang w:val="en-US"/>
                              </w:rPr>
                            </w:pPr>
                            <w:r>
                              <w:rPr>
                                <w:lang w:val="en-US"/>
                              </w:rPr>
                              <w:t>Were you affected by one of your Talebound Epithets?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501D93" id="_x0000_s1034" type="#_x0000_t202" style="position:absolute;margin-left:156.55pt;margin-top:.4pt;width:207.7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" filled="f">
                <v:textbox style="mso-fit-shape-to-text:t">
                  <w:txbxContent>
                    <w:p w14:paraId="50E28D3D" w14:textId="58CD1F98" w:rsidR="00967C87" w:rsidRPr="00967C87" w:rsidRDefault="00967C87" w:rsidP="00014E4E">
                      <w:pPr>
                        <w:pStyle w:val="berschrift4"/>
                        <w:rPr>
                          <w:lang w:val="en-US"/>
                        </w:rPr>
                      </w:pPr>
                      <w:r w:rsidRPr="00967C87">
                        <w:rPr>
                          <w:lang w:val="en-US"/>
                        </w:rPr>
                        <w:t>Questions for Plot Points (PP)</w:t>
                      </w:r>
                    </w:p>
                    <w:p w14:paraId="361ABF79" w14:textId="5C794F59" w:rsidR="00967C87" w:rsidRPr="00967C87" w:rsidRDefault="00967C87" w:rsidP="00967C87">
                      <w:pPr>
                        <w:pStyle w:val="Listenabsatz"/>
                        <w:numPr>
                          <w:ilvl w:val="0"/>
                          <w:numId w:val="10"/>
                        </w:numPr>
                        <w:rPr>
                          <w:lang w:val="en-US"/>
                        </w:rPr>
                      </w:pPr>
                      <w:r w:rsidRPr="00967C87">
                        <w:rPr>
                          <w:lang w:val="en-US"/>
                        </w:rPr>
                        <w:t>Did you participate in the session?</w:t>
                      </w:r>
                      <w:r>
                        <w:rPr>
                          <w:lang w:val="en-US"/>
                        </w:rPr>
                        <w:t xml:space="preserve"> (</w:t>
                      </w:r>
                      <w:r w:rsidR="00014E4E">
                        <w:rPr>
                          <w:lang w:val="en-US"/>
                        </w:rPr>
                        <w:t xml:space="preserve">You always gain </w:t>
                      </w:r>
                      <w:r>
                        <w:rPr>
                          <w:lang w:val="en-US"/>
                        </w:rPr>
                        <w:t>1 PP per session)</w:t>
                      </w:r>
                    </w:p>
                    <w:p w14:paraId="303D1238" w14:textId="50DEFE1B" w:rsidR="00967C87" w:rsidRDefault="00967C87" w:rsidP="00967C87">
                      <w:pPr>
                        <w:pStyle w:val="Listenabsatz"/>
                        <w:numPr>
                          <w:ilvl w:val="0"/>
                          <w:numId w:val="10"/>
                        </w:numPr>
                        <w:rPr>
                          <w:lang w:val="en-US"/>
                        </w:rPr>
                      </w:pPr>
                      <w:r>
                        <w:rPr>
                          <w:lang w:val="en-US"/>
                        </w:rPr>
                        <w:t>Did you fracture a Talebone?</w:t>
                      </w:r>
                    </w:p>
                    <w:p w14:paraId="55096CE5" w14:textId="77638D25" w:rsidR="00967C87" w:rsidRDefault="00967C87" w:rsidP="00967C87">
                      <w:pPr>
                        <w:pStyle w:val="Listenabsatz"/>
                        <w:numPr>
                          <w:ilvl w:val="0"/>
                          <w:numId w:val="10"/>
                        </w:numPr>
                        <w:rPr>
                          <w:lang w:val="en-US"/>
                        </w:rPr>
                      </w:pPr>
                      <w:r>
                        <w:rPr>
                          <w:lang w:val="en-US"/>
                        </w:rPr>
                        <w:t>Did you discover new information?</w:t>
                      </w:r>
                    </w:p>
                    <w:p w14:paraId="32778E90" w14:textId="21D62B05" w:rsidR="00967C87" w:rsidRDefault="00967C87" w:rsidP="00967C87">
                      <w:pPr>
                        <w:pStyle w:val="Listenabsatz"/>
                        <w:numPr>
                          <w:ilvl w:val="0"/>
                          <w:numId w:val="10"/>
                        </w:numPr>
                        <w:rPr>
                          <w:lang w:val="en-US"/>
                        </w:rPr>
                      </w:pPr>
                      <w:r>
                        <w:rPr>
                          <w:lang w:val="en-US"/>
                        </w:rPr>
                        <w:t>Did you have a meaningful conversation with another character?</w:t>
                      </w:r>
                    </w:p>
                    <w:p w14:paraId="4C70E543" w14:textId="060B629E" w:rsidR="00967C87" w:rsidRDefault="00967C87" w:rsidP="00967C87">
                      <w:pPr>
                        <w:pStyle w:val="Listenabsatz"/>
                        <w:numPr>
                          <w:ilvl w:val="0"/>
                          <w:numId w:val="10"/>
                        </w:numPr>
                        <w:rPr>
                          <w:lang w:val="en-US"/>
                        </w:rPr>
                      </w:pPr>
                      <w:r>
                        <w:rPr>
                          <w:lang w:val="en-US"/>
                        </w:rPr>
                        <w:t>Were you able to help another character have a standout moment?</w:t>
                      </w:r>
                    </w:p>
                    <w:p w14:paraId="2E2B55BC" w14:textId="337DC169" w:rsidR="00625516" w:rsidRDefault="00625516" w:rsidP="00967C87">
                      <w:pPr>
                        <w:pStyle w:val="Listenabsatz"/>
                        <w:numPr>
                          <w:ilvl w:val="0"/>
                          <w:numId w:val="10"/>
                        </w:numPr>
                        <w:rPr>
                          <w:lang w:val="en-US"/>
                        </w:rPr>
                      </w:pPr>
                      <w:r>
                        <w:rPr>
                          <w:lang w:val="en-US"/>
                        </w:rPr>
                        <w:t>Did you face and overcome a Legend?</w:t>
                      </w:r>
                    </w:p>
                    <w:p w14:paraId="77D514BE" w14:textId="1853F411" w:rsidR="00625516" w:rsidRPr="00967C87" w:rsidRDefault="00625516" w:rsidP="00967C87">
                      <w:pPr>
                        <w:pStyle w:val="Listenabsatz"/>
                        <w:numPr>
                          <w:ilvl w:val="0"/>
                          <w:numId w:val="10"/>
                        </w:numPr>
                        <w:rPr>
                          <w:lang w:val="en-US"/>
                        </w:rPr>
                      </w:pPr>
                      <w:r>
                        <w:rPr>
                          <w:lang w:val="en-US"/>
                        </w:rPr>
                        <w:t>Were you affected by one of your Talebound Epithets?</w:t>
                      </w:r>
                    </w:p>
                  </w:txbxContent>
                </v:textbox>
                <w10:wrap type="square" anchorx="margin"/>
              </v:shape>
            </w:pict>
          </mc:Fallback>
        </mc:AlternateContent>
      </w:r>
      <w:r w:rsidR="00465F9D">
        <w:rPr>
          <w:lang w:val="en-GB"/>
        </w:rPr>
        <w:t>Senses</w:t>
      </w:r>
    </w:p>
    <w:p w14:paraId="652F75F8" w14:textId="28CCEC13" w:rsidR="00335975" w:rsidRPr="00335975" w:rsidRDefault="00335975" w:rsidP="00335975">
      <w:pPr>
        <w:rPr>
          <w:lang w:val="en-GB"/>
        </w:rPr>
      </w:pPr>
      <w:r>
        <w:rPr>
          <w:lang w:val="en-GB"/>
        </w:rPr>
        <w:t>Your character may have different senses than the standard Folk. Do let your Game Master know, so they can include that in their planning and are able to describe scenes to you according to your senses.</w:t>
      </w:r>
    </w:p>
    <w:p w14:paraId="32628544" w14:textId="6D2EFDE3" w:rsidR="00465F9D" w:rsidRDefault="00465F9D" w:rsidP="00465F9D">
      <w:pPr>
        <w:pStyle w:val="berschrift3"/>
        <w:rPr>
          <w:lang w:val="en-US"/>
        </w:rPr>
      </w:pPr>
      <w:r w:rsidRPr="00465F9D">
        <w:rPr>
          <w:lang w:val="en-US"/>
        </w:rPr>
        <w:t>Movement</w:t>
      </w:r>
    </w:p>
    <w:p w14:paraId="27037365" w14:textId="5804A230" w:rsidR="00335975" w:rsidRPr="00335975" w:rsidRDefault="00335975" w:rsidP="00335975">
      <w:pPr>
        <w:rPr>
          <w:lang w:val="en-US"/>
        </w:rPr>
      </w:pPr>
      <w:r>
        <w:rPr>
          <w:lang w:val="en-US"/>
        </w:rPr>
        <w:t xml:space="preserve">There is not any limit set to what types of movement your character can perform. As these options change adventure design drastically, always let your game master know before the adventure </w:t>
      </w:r>
      <w:r w:rsidR="00BC0753">
        <w:rPr>
          <w:lang w:val="en-US"/>
        </w:rPr>
        <w:t>starts</w:t>
      </w:r>
      <w:r>
        <w:rPr>
          <w:lang w:val="en-US"/>
        </w:rPr>
        <w:t xml:space="preserve"> which abilities your character has</w:t>
      </w:r>
      <w:r w:rsidR="003B24BA">
        <w:rPr>
          <w:lang w:val="en-US"/>
        </w:rPr>
        <w:t xml:space="preserve"> (e.g. flying, </w:t>
      </w:r>
      <w:r w:rsidR="00BC0753">
        <w:rPr>
          <w:lang w:val="en-US"/>
        </w:rPr>
        <w:t>traveling</w:t>
      </w:r>
      <w:r w:rsidR="003B24BA">
        <w:rPr>
          <w:lang w:val="en-US"/>
        </w:rPr>
        <w:t xml:space="preserve"> through </w:t>
      </w:r>
      <w:r w:rsidR="006749A6">
        <w:rPr>
          <w:lang w:val="en-US"/>
        </w:rPr>
        <w:t>earth</w:t>
      </w:r>
      <w:r w:rsidR="003B24BA">
        <w:rPr>
          <w:lang w:val="en-US"/>
        </w:rPr>
        <w:t>)</w:t>
      </w:r>
      <w:r>
        <w:rPr>
          <w:lang w:val="en-US"/>
        </w:rPr>
        <w:t xml:space="preserve">. Do not change these abilities without having another conversation with your Game Master. The Game Master may always disallow any certain way of </w:t>
      </w:r>
      <w:r w:rsidR="0008149C">
        <w:rPr>
          <w:lang w:val="en-US"/>
        </w:rPr>
        <w:t>movement but</w:t>
      </w:r>
      <w:r>
        <w:rPr>
          <w:lang w:val="en-US"/>
        </w:rPr>
        <w:t xml:space="preserve"> should work with you to figure out alternatives.</w:t>
      </w:r>
    </w:p>
    <w:p w14:paraId="58D12B50" w14:textId="5B14623E" w:rsidR="00EC18D9" w:rsidRDefault="00EC18D9" w:rsidP="00EC18D9">
      <w:pPr>
        <w:pStyle w:val="berschrift2"/>
        <w:rPr>
          <w:lang w:val="en-GB"/>
        </w:rPr>
      </w:pPr>
      <w:r>
        <w:rPr>
          <w:lang w:val="en-GB"/>
        </w:rPr>
        <w:t>Character Advancements</w:t>
      </w:r>
    </w:p>
    <w:p w14:paraId="1D69C371" w14:textId="3E6D8923" w:rsidR="00967C87" w:rsidRPr="00967C87" w:rsidRDefault="00967C87" w:rsidP="00967C87">
      <w:pPr>
        <w:rPr>
          <w:lang w:val="en-GB"/>
        </w:rPr>
      </w:pPr>
      <w:r>
        <w:rPr>
          <w:lang w:val="en-GB"/>
        </w:rPr>
        <w:t>As you</w:t>
      </w:r>
      <w:r w:rsidR="003B24BA">
        <w:rPr>
          <w:lang w:val="en-GB"/>
        </w:rPr>
        <w:t xml:space="preserve"> keep</w:t>
      </w:r>
      <w:r>
        <w:rPr>
          <w:lang w:val="en-GB"/>
        </w:rPr>
        <w:t xml:space="preserve"> play</w:t>
      </w:r>
      <w:r w:rsidR="003B24BA">
        <w:rPr>
          <w:lang w:val="en-GB"/>
        </w:rPr>
        <w:t>ing,</w:t>
      </w:r>
      <w:r>
        <w:rPr>
          <w:lang w:val="en-GB"/>
        </w:rPr>
        <w:t xml:space="preserve"> you progress </w:t>
      </w:r>
      <w:r w:rsidR="00625516">
        <w:rPr>
          <w:lang w:val="en-GB"/>
        </w:rPr>
        <w:t>in the overarching story, the story of other characters and your own character’s story. Generally, that correlates with an increase in capability and experience, so you gain new skills and abilities as you go on.</w:t>
      </w:r>
    </w:p>
    <w:p w14:paraId="18B53693" w14:textId="6FD199D0" w:rsidR="00017B29" w:rsidRDefault="00017B29" w:rsidP="00017B29">
      <w:pPr>
        <w:pStyle w:val="berschrift3"/>
        <w:rPr>
          <w:lang w:val="en-GB"/>
        </w:rPr>
      </w:pPr>
      <w:r>
        <w:rPr>
          <w:lang w:val="en-GB"/>
        </w:rPr>
        <w:t>Plot Points</w:t>
      </w:r>
    </w:p>
    <w:p w14:paraId="541C59D9" w14:textId="4D831571" w:rsidR="00625516" w:rsidRDefault="00625516" w:rsidP="00625516">
      <w:pPr>
        <w:rPr>
          <w:lang w:val="en-GB"/>
        </w:rPr>
      </w:pPr>
      <w:r>
        <w:rPr>
          <w:lang w:val="en-GB"/>
        </w:rPr>
        <w:t>At the end of each play session, the game master asks you character specific questions (see “Questions for Plot Points”). For each question you can answer with “yes” for your character, you gain one Plot Point.</w:t>
      </w:r>
    </w:p>
    <w:p w14:paraId="0A7BA7C6" w14:textId="2F43402E" w:rsidR="00625516" w:rsidRDefault="00625516" w:rsidP="00625516">
      <w:pPr>
        <w:rPr>
          <w:lang w:val="en-GB"/>
        </w:rPr>
      </w:pPr>
      <w:r>
        <w:rPr>
          <w:lang w:val="en-GB"/>
        </w:rPr>
        <w:t>As soon as you gathered 5 Plot Points, you may increase your Level and gain the benefits</w:t>
      </w:r>
      <w:r w:rsidR="00E10ACF">
        <w:rPr>
          <w:lang w:val="en-GB"/>
        </w:rPr>
        <w:t xml:space="preserve"> from it. After Character Creation your character starts at level 1.</w:t>
      </w:r>
    </w:p>
    <w:p w14:paraId="661AC4C1" w14:textId="77777777" w:rsidR="006749A6" w:rsidRDefault="006749A6" w:rsidP="00625516">
      <w:pPr>
        <w:rPr>
          <w:lang w:val="en-GB"/>
        </w:rPr>
      </w:pPr>
    </w:p>
    <w:p w14:paraId="4D86F46B" w14:textId="77777777" w:rsidR="006749A6" w:rsidRDefault="006749A6" w:rsidP="00625516">
      <w:pPr>
        <w:rPr>
          <w:lang w:val="en-GB"/>
        </w:rPr>
      </w:pPr>
    </w:p>
    <w:p w14:paraId="49D336BB" w14:textId="77777777" w:rsidR="006749A6" w:rsidRDefault="006749A6" w:rsidP="00625516">
      <w:pPr>
        <w:rPr>
          <w:lang w:val="en-GB"/>
        </w:rPr>
      </w:pPr>
    </w:p>
    <w:p w14:paraId="3A2A0298" w14:textId="77777777" w:rsidR="006749A6" w:rsidRDefault="006749A6" w:rsidP="00625516">
      <w:pPr>
        <w:rPr>
          <w:lang w:val="en-GB"/>
        </w:rPr>
      </w:pPr>
    </w:p>
    <w:p w14:paraId="5EB519BE" w14:textId="57A2BDB8" w:rsidR="00E10ACF" w:rsidRDefault="00E10ACF" w:rsidP="00E10ACF">
      <w:pPr>
        <w:pStyle w:val="berschrift3"/>
        <w:rPr>
          <w:lang w:val="en-GB"/>
        </w:rPr>
      </w:pPr>
      <w:r>
        <w:rPr>
          <w:lang w:val="en-GB"/>
        </w:rPr>
        <w:t>Levels</w:t>
      </w:r>
    </w:p>
    <w:p w14:paraId="2E25FB1E" w14:textId="553DA3FA" w:rsidR="004C123E" w:rsidRDefault="004C123E" w:rsidP="004C123E">
      <w:pPr>
        <w:rPr>
          <w:lang w:val="en-GB"/>
        </w:rPr>
      </w:pPr>
      <w:r>
        <w:rPr>
          <w:lang w:val="en-GB"/>
        </w:rPr>
        <w:t>While levelling up, every character follows the same process from level 1 to 6. At level 7 every character may pick to either follow the Tragic Tale levelling path or the Heroic Tale levelling path.</w:t>
      </w:r>
      <w:r>
        <w:rPr>
          <w:lang w:val="en-GB"/>
        </w:rPr>
        <w:br/>
        <w:t xml:space="preserve">This changes the process for these two paths, until level 10 is shared among everyone </w:t>
      </w:r>
      <w:r w:rsidR="003B24BA">
        <w:rPr>
          <w:lang w:val="en-GB"/>
        </w:rPr>
        <w:t>again</w:t>
      </w:r>
      <w:r>
        <w:rPr>
          <w:lang w:val="en-GB"/>
        </w:rPr>
        <w:t>.</w:t>
      </w:r>
    </w:p>
    <w:p w14:paraId="3904CD0E" w14:textId="6B169770" w:rsidR="004C123E" w:rsidRDefault="00B7261E" w:rsidP="004C123E">
      <w:pPr>
        <w:rPr>
          <w:lang w:val="en-GB"/>
        </w:rPr>
      </w:pPr>
      <w:r>
        <w:rPr>
          <w:b/>
          <w:bCs/>
          <w:lang w:val="en-GB"/>
        </w:rPr>
        <w:t>R+I</w:t>
      </w:r>
      <w:r w:rsidR="004C123E">
        <w:rPr>
          <w:lang w:val="en-GB"/>
        </w:rPr>
        <w:t xml:space="preserve">: </w:t>
      </w:r>
      <w:r>
        <w:rPr>
          <w:lang w:val="en-GB"/>
        </w:rPr>
        <w:t xml:space="preserve">The sum of </w:t>
      </w:r>
      <w:r w:rsidR="003B24BA">
        <w:rPr>
          <w:lang w:val="en-GB"/>
        </w:rPr>
        <w:t>all Reactions</w:t>
      </w:r>
      <w:r>
        <w:rPr>
          <w:lang w:val="en-GB"/>
        </w:rPr>
        <w:t xml:space="preserve"> </w:t>
      </w:r>
      <w:r w:rsidR="004C123E">
        <w:rPr>
          <w:lang w:val="en-GB"/>
        </w:rPr>
        <w:t>and Incantations you know.</w:t>
      </w:r>
      <w:r w:rsidR="00D95E26">
        <w:rPr>
          <w:lang w:val="en-GB"/>
        </w:rPr>
        <w:t xml:space="preserve"> You may only actively use up to 4 of </w:t>
      </w:r>
      <w:r w:rsidR="006749A6">
        <w:rPr>
          <w:lang w:val="en-GB"/>
        </w:rPr>
        <w:t>these and</w:t>
      </w:r>
      <w:r w:rsidR="00D95E26">
        <w:rPr>
          <w:lang w:val="en-GB"/>
        </w:rPr>
        <w:t xml:space="preserve"> may change your selection after each Rest.</w:t>
      </w:r>
      <w:r w:rsidR="004C123E">
        <w:rPr>
          <w:lang w:val="en-GB"/>
        </w:rPr>
        <w:br/>
      </w:r>
      <w:r w:rsidR="004C123E" w:rsidRPr="00014E4E">
        <w:rPr>
          <w:b/>
          <w:bCs/>
          <w:lang w:val="en-GB"/>
        </w:rPr>
        <w:t>Signature Move</w:t>
      </w:r>
      <w:r w:rsidR="004C123E">
        <w:rPr>
          <w:lang w:val="en-GB"/>
        </w:rPr>
        <w:t>: see Chapter 5 p.124.</w:t>
      </w:r>
      <w:r w:rsidR="004C123E">
        <w:rPr>
          <w:lang w:val="en-GB"/>
        </w:rPr>
        <w:br/>
      </w:r>
      <w:r w:rsidR="004C123E" w:rsidRPr="00014E4E">
        <w:rPr>
          <w:b/>
          <w:bCs/>
          <w:lang w:val="en-GB"/>
        </w:rPr>
        <w:t>Weapon Mastery</w:t>
      </w:r>
      <w:r w:rsidR="004C123E">
        <w:rPr>
          <w:lang w:val="en-GB"/>
        </w:rPr>
        <w:t>: see Chapter 5 p.124.</w:t>
      </w:r>
      <w:r w:rsidR="004C123E">
        <w:rPr>
          <w:lang w:val="en-GB"/>
        </w:rPr>
        <w:br/>
      </w:r>
      <w:r w:rsidR="004C123E" w:rsidRPr="00014E4E">
        <w:rPr>
          <w:b/>
          <w:bCs/>
          <w:lang w:val="en-GB"/>
        </w:rPr>
        <w:t>Ability</w:t>
      </w:r>
      <w:r w:rsidR="004C123E">
        <w:rPr>
          <w:lang w:val="en-GB"/>
        </w:rPr>
        <w:t>: see Chapter 3 p.123.</w:t>
      </w:r>
    </w:p>
    <w:p w14:paraId="65332EAF" w14:textId="5A5F4B81" w:rsidR="004C123E" w:rsidRDefault="004C123E" w:rsidP="004C123E">
      <w:pPr>
        <w:pStyle w:val="berschrift4"/>
        <w:rPr>
          <w:lang w:val="en-GB"/>
        </w:rPr>
      </w:pPr>
      <w:r>
        <w:rPr>
          <w:lang w:val="en-GB"/>
        </w:rPr>
        <w:t>Embodiments</w:t>
      </w:r>
    </w:p>
    <w:p w14:paraId="4E89A200" w14:textId="698FD814" w:rsidR="004C123E" w:rsidRDefault="004C123E" w:rsidP="004C123E">
      <w:pPr>
        <w:rPr>
          <w:lang w:val="en-GB"/>
        </w:rPr>
      </w:pPr>
      <w:r>
        <w:rPr>
          <w:lang w:val="en-GB"/>
        </w:rPr>
        <w:t>If you are an Embodiment of a certain story, you gain special advantages, reserved for your type of story.</w:t>
      </w:r>
    </w:p>
    <w:p w14:paraId="615C8CC4" w14:textId="44AC9CE0" w:rsidR="004C123E" w:rsidRDefault="004C123E" w:rsidP="004C123E">
      <w:pPr>
        <w:pStyle w:val="berschrift5"/>
        <w:rPr>
          <w:lang w:val="en-GB"/>
        </w:rPr>
      </w:pPr>
      <w:r>
        <w:rPr>
          <w:lang w:val="en-GB"/>
        </w:rPr>
        <w:t>Tragic Tale Embodiment</w:t>
      </w:r>
    </w:p>
    <w:p w14:paraId="7F96E4A8" w14:textId="2FEC7A64" w:rsidR="004C123E" w:rsidRDefault="004C123E" w:rsidP="004C123E">
      <w:pPr>
        <w:rPr>
          <w:lang w:val="en-GB"/>
        </w:rPr>
      </w:pPr>
      <w:r>
        <w:rPr>
          <w:lang w:val="en-GB"/>
        </w:rPr>
        <w:t>You can contribute two Actions or Reactions to any Reaction Chain</w:t>
      </w:r>
      <w:r w:rsidR="003B24BA">
        <w:rPr>
          <w:lang w:val="en-GB"/>
        </w:rPr>
        <w:t>, instead of being restricted to one</w:t>
      </w:r>
      <w:r>
        <w:rPr>
          <w:lang w:val="en-GB"/>
        </w:rPr>
        <w:t>.</w:t>
      </w:r>
    </w:p>
    <w:p w14:paraId="3103BDA6" w14:textId="2994F967" w:rsidR="004C123E" w:rsidRDefault="004C123E" w:rsidP="004C123E">
      <w:pPr>
        <w:pStyle w:val="berschrift5"/>
        <w:rPr>
          <w:lang w:val="en-GB"/>
        </w:rPr>
      </w:pPr>
      <w:r>
        <w:rPr>
          <w:lang w:val="en-GB"/>
        </w:rPr>
        <w:t>Heroic Tale Embodiment</w:t>
      </w:r>
    </w:p>
    <w:p w14:paraId="778F4791" w14:textId="4FB7B8B5" w:rsidR="004C123E" w:rsidRDefault="004C123E" w:rsidP="004C123E">
      <w:pPr>
        <w:rPr>
          <w:lang w:val="en-GB"/>
        </w:rPr>
      </w:pPr>
      <w:r>
        <w:rPr>
          <w:lang w:val="en-GB"/>
        </w:rPr>
        <w:t xml:space="preserve">You can </w:t>
      </w:r>
      <w:r w:rsidR="00014E4E">
        <w:rPr>
          <w:lang w:val="en-GB"/>
        </w:rPr>
        <w:t>spend your own Action Points on Actions of other characters</w:t>
      </w:r>
      <w:r w:rsidR="003B24BA">
        <w:rPr>
          <w:lang w:val="en-GB"/>
        </w:rPr>
        <w:t>, allowing them to act more during a round</w:t>
      </w:r>
      <w:r w:rsidR="00014E4E">
        <w:rPr>
          <w:lang w:val="en-GB"/>
        </w:rPr>
        <w:t>.</w:t>
      </w:r>
    </w:p>
    <w:p w14:paraId="4EB983B4" w14:textId="6B185EF8" w:rsidR="004C123E" w:rsidRDefault="004C123E" w:rsidP="004C123E">
      <w:pPr>
        <w:pStyle w:val="berschrift5"/>
        <w:rPr>
          <w:lang w:val="en-GB"/>
        </w:rPr>
      </w:pPr>
      <w:r>
        <w:rPr>
          <w:lang w:val="en-GB"/>
        </w:rPr>
        <w:t>Folktale Embodiment</w:t>
      </w:r>
    </w:p>
    <w:p w14:paraId="0901C75C" w14:textId="4EEE0304" w:rsidR="006749A6" w:rsidRDefault="00014E4E">
      <w:pPr>
        <w:rPr>
          <w:lang w:val="en-GB"/>
        </w:rPr>
      </w:pPr>
      <w:r>
        <w:rPr>
          <w:lang w:val="en-GB"/>
        </w:rPr>
        <w:t>You can always use any Reactions or Incantations you have access to.</w:t>
      </w:r>
    </w:p>
    <w:tbl>
      <w:tblPr>
        <w:tblStyle w:val="Tabellenraster"/>
        <w:tblW w:w="9116" w:type="dxa"/>
        <w:tblLook w:val="04A0" w:firstRow="1" w:lastRow="0" w:firstColumn="1" w:lastColumn="0" w:noHBand="0" w:noVBand="1"/>
      </w:tblPr>
      <w:tblGrid>
        <w:gridCol w:w="789"/>
        <w:gridCol w:w="812"/>
        <w:gridCol w:w="2385"/>
        <w:gridCol w:w="698"/>
        <w:gridCol w:w="1323"/>
        <w:gridCol w:w="2398"/>
        <w:gridCol w:w="711"/>
      </w:tblGrid>
      <w:tr w:rsidR="00CB3F0E" w14:paraId="0DC4D7CA" w14:textId="77777777" w:rsidTr="00B7261E">
        <w:tc>
          <w:tcPr>
            <w:tcW w:w="9116" w:type="dxa"/>
            <w:gridSpan w:val="7"/>
          </w:tcPr>
          <w:p w14:paraId="5FC7C45C" w14:textId="484F0121" w:rsidR="00CB3F0E" w:rsidRPr="00CB3F0E" w:rsidRDefault="00CB3F0E" w:rsidP="00E10ACF">
            <w:pPr>
              <w:rPr>
                <w:b/>
                <w:bCs/>
                <w:lang w:val="en-GB"/>
              </w:rPr>
            </w:pPr>
            <w:r w:rsidRPr="00CB3F0E">
              <w:rPr>
                <w:b/>
                <w:bCs/>
                <w:lang w:val="en-GB"/>
              </w:rPr>
              <w:lastRenderedPageBreak/>
              <w:t>Story Arc</w:t>
            </w:r>
          </w:p>
        </w:tc>
      </w:tr>
      <w:tr w:rsidR="004C123E" w14:paraId="5A77101B" w14:textId="77777777" w:rsidTr="006749A6">
        <w:tc>
          <w:tcPr>
            <w:tcW w:w="789" w:type="dxa"/>
          </w:tcPr>
          <w:p w14:paraId="190C10E1" w14:textId="62DAE098" w:rsidR="00CB3F0E" w:rsidRPr="00CB3F0E" w:rsidRDefault="00CB3F0E" w:rsidP="00E10ACF">
            <w:pPr>
              <w:rPr>
                <w:b/>
                <w:bCs/>
                <w:lang w:val="en-GB"/>
              </w:rPr>
            </w:pPr>
            <w:r w:rsidRPr="00CB3F0E">
              <w:rPr>
                <w:b/>
                <w:bCs/>
                <w:lang w:val="en-GB"/>
              </w:rPr>
              <w:t>Level</w:t>
            </w:r>
          </w:p>
        </w:tc>
        <w:tc>
          <w:tcPr>
            <w:tcW w:w="3197" w:type="dxa"/>
            <w:gridSpan w:val="2"/>
          </w:tcPr>
          <w:p w14:paraId="6089E53F" w14:textId="477CA7FD" w:rsidR="00CB3F0E" w:rsidRPr="00CB3F0E" w:rsidRDefault="00CB3F0E" w:rsidP="00E10ACF">
            <w:pPr>
              <w:rPr>
                <w:b/>
                <w:bCs/>
                <w:lang w:val="en-GB"/>
              </w:rPr>
            </w:pPr>
            <w:r w:rsidRPr="00CB3F0E">
              <w:rPr>
                <w:b/>
                <w:bCs/>
                <w:lang w:val="en-GB"/>
              </w:rPr>
              <w:t>Title</w:t>
            </w:r>
          </w:p>
        </w:tc>
        <w:tc>
          <w:tcPr>
            <w:tcW w:w="4419" w:type="dxa"/>
            <w:gridSpan w:val="3"/>
          </w:tcPr>
          <w:p w14:paraId="6E38CDAF" w14:textId="7EA77D36" w:rsidR="00CB3F0E" w:rsidRPr="00CB3F0E" w:rsidRDefault="00CB3F0E" w:rsidP="00E10ACF">
            <w:pPr>
              <w:rPr>
                <w:b/>
                <w:bCs/>
                <w:lang w:val="en-GB"/>
              </w:rPr>
            </w:pPr>
            <w:r w:rsidRPr="00CB3F0E">
              <w:rPr>
                <w:b/>
                <w:bCs/>
                <w:lang w:val="en-GB"/>
              </w:rPr>
              <w:t>Upgrade</w:t>
            </w:r>
          </w:p>
        </w:tc>
        <w:tc>
          <w:tcPr>
            <w:tcW w:w="711" w:type="dxa"/>
          </w:tcPr>
          <w:p w14:paraId="1A8E26E6" w14:textId="6B35BC0D" w:rsidR="00CB3F0E" w:rsidRPr="00CB3F0E" w:rsidRDefault="00B7261E" w:rsidP="00E10ACF">
            <w:pPr>
              <w:rPr>
                <w:b/>
                <w:bCs/>
                <w:lang w:val="en-GB"/>
              </w:rPr>
            </w:pPr>
            <w:r>
              <w:rPr>
                <w:b/>
                <w:bCs/>
                <w:lang w:val="en-GB"/>
              </w:rPr>
              <w:t>R+I</w:t>
            </w:r>
          </w:p>
        </w:tc>
      </w:tr>
      <w:tr w:rsidR="004C123E" w14:paraId="3695EB09" w14:textId="77777777" w:rsidTr="006749A6">
        <w:tc>
          <w:tcPr>
            <w:tcW w:w="789" w:type="dxa"/>
          </w:tcPr>
          <w:p w14:paraId="629128F6" w14:textId="2C09D5A3" w:rsidR="00CB3F0E" w:rsidRDefault="00CB3F0E" w:rsidP="00CB3F0E">
            <w:pPr>
              <w:rPr>
                <w:lang w:val="en-GB"/>
              </w:rPr>
            </w:pPr>
            <w:r>
              <w:rPr>
                <w:lang w:val="en-GB"/>
              </w:rPr>
              <w:t>1</w:t>
            </w:r>
          </w:p>
        </w:tc>
        <w:tc>
          <w:tcPr>
            <w:tcW w:w="3197" w:type="dxa"/>
            <w:gridSpan w:val="2"/>
          </w:tcPr>
          <w:p w14:paraId="469D4598" w14:textId="40FF0B12" w:rsidR="00CB3F0E" w:rsidRDefault="00CB3F0E" w:rsidP="00CB3F0E">
            <w:pPr>
              <w:rPr>
                <w:lang w:val="en-GB"/>
              </w:rPr>
            </w:pPr>
            <w:r>
              <w:rPr>
                <w:lang w:val="en-GB"/>
              </w:rPr>
              <w:t>Talebound</w:t>
            </w:r>
          </w:p>
        </w:tc>
        <w:tc>
          <w:tcPr>
            <w:tcW w:w="4419" w:type="dxa"/>
            <w:gridSpan w:val="3"/>
          </w:tcPr>
          <w:p w14:paraId="27515F60" w14:textId="4659C508" w:rsidR="00CB3F0E" w:rsidRDefault="00CB3F0E" w:rsidP="00CB3F0E">
            <w:pPr>
              <w:rPr>
                <w:lang w:val="en-GB"/>
              </w:rPr>
            </w:pPr>
          </w:p>
        </w:tc>
        <w:tc>
          <w:tcPr>
            <w:tcW w:w="711" w:type="dxa"/>
          </w:tcPr>
          <w:p w14:paraId="147DBBAF" w14:textId="4F39C444" w:rsidR="00CB3F0E" w:rsidRDefault="00CB3F0E" w:rsidP="00CB3F0E">
            <w:pPr>
              <w:rPr>
                <w:lang w:val="en-GB"/>
              </w:rPr>
            </w:pPr>
            <w:r>
              <w:rPr>
                <w:lang w:val="en-GB"/>
              </w:rPr>
              <w:t>5</w:t>
            </w:r>
          </w:p>
        </w:tc>
      </w:tr>
      <w:tr w:rsidR="004C123E" w14:paraId="500DA82A" w14:textId="77777777" w:rsidTr="006749A6">
        <w:tc>
          <w:tcPr>
            <w:tcW w:w="789" w:type="dxa"/>
          </w:tcPr>
          <w:p w14:paraId="30669688" w14:textId="75A206D2" w:rsidR="00CB3F0E" w:rsidRDefault="00CB3F0E" w:rsidP="00CB3F0E">
            <w:pPr>
              <w:rPr>
                <w:lang w:val="en-GB"/>
              </w:rPr>
            </w:pPr>
            <w:r>
              <w:rPr>
                <w:lang w:val="en-GB"/>
              </w:rPr>
              <w:t>2</w:t>
            </w:r>
          </w:p>
        </w:tc>
        <w:tc>
          <w:tcPr>
            <w:tcW w:w="3197" w:type="dxa"/>
            <w:gridSpan w:val="2"/>
          </w:tcPr>
          <w:p w14:paraId="095A5869" w14:textId="5215C553" w:rsidR="00CB3F0E" w:rsidRDefault="00CB3F0E" w:rsidP="00CB3F0E">
            <w:pPr>
              <w:rPr>
                <w:lang w:val="en-GB"/>
              </w:rPr>
            </w:pPr>
            <w:r>
              <w:rPr>
                <w:lang w:val="en-GB"/>
              </w:rPr>
              <w:t>Talebound</w:t>
            </w:r>
          </w:p>
        </w:tc>
        <w:tc>
          <w:tcPr>
            <w:tcW w:w="4419" w:type="dxa"/>
            <w:gridSpan w:val="3"/>
          </w:tcPr>
          <w:p w14:paraId="4AFB756B" w14:textId="77777777" w:rsidR="00CB3F0E" w:rsidRDefault="00CB3F0E" w:rsidP="00CB3F0E">
            <w:pPr>
              <w:rPr>
                <w:lang w:val="en-GB"/>
              </w:rPr>
            </w:pPr>
            <w:r>
              <w:rPr>
                <w:lang w:val="en-GB"/>
              </w:rPr>
              <w:t>Choose 1 additional Action</w:t>
            </w:r>
            <w:r w:rsidRPr="00CB3F0E">
              <w:rPr>
                <w:lang w:val="en-GB"/>
              </w:rPr>
              <w:t xml:space="preserve"> </w:t>
            </w:r>
          </w:p>
          <w:p w14:paraId="2322C8B7" w14:textId="77777777" w:rsidR="00CB3F0E" w:rsidRDefault="00CB3F0E" w:rsidP="00CB3F0E">
            <w:pPr>
              <w:rPr>
                <w:lang w:val="en-GB"/>
              </w:rPr>
            </w:pPr>
            <w:r w:rsidRPr="00CB3F0E">
              <w:rPr>
                <w:lang w:val="en-GB"/>
              </w:rPr>
              <w:t>Add two Base Attribute Poin</w:t>
            </w:r>
            <w:r>
              <w:rPr>
                <w:lang w:val="en-GB"/>
              </w:rPr>
              <w:t>ts</w:t>
            </w:r>
          </w:p>
          <w:p w14:paraId="6303F347" w14:textId="12809E81" w:rsidR="004C123E" w:rsidRDefault="004C123E" w:rsidP="00CB3F0E">
            <w:pPr>
              <w:rPr>
                <w:lang w:val="en-GB"/>
              </w:rPr>
            </w:pPr>
            <w:r>
              <w:rPr>
                <w:lang w:val="en-GB"/>
              </w:rPr>
              <w:t>Choose a Signature Move</w:t>
            </w:r>
          </w:p>
        </w:tc>
        <w:tc>
          <w:tcPr>
            <w:tcW w:w="711" w:type="dxa"/>
          </w:tcPr>
          <w:p w14:paraId="52E25618" w14:textId="762B52C5" w:rsidR="00CB3F0E" w:rsidRDefault="00CB3F0E" w:rsidP="00CB3F0E">
            <w:pPr>
              <w:rPr>
                <w:lang w:val="en-GB"/>
              </w:rPr>
            </w:pPr>
            <w:r>
              <w:rPr>
                <w:lang w:val="en-GB"/>
              </w:rPr>
              <w:t>6</w:t>
            </w:r>
          </w:p>
        </w:tc>
      </w:tr>
      <w:tr w:rsidR="004C123E" w14:paraId="5DB1ED00" w14:textId="77777777" w:rsidTr="006749A6">
        <w:tc>
          <w:tcPr>
            <w:tcW w:w="789" w:type="dxa"/>
          </w:tcPr>
          <w:p w14:paraId="36F93E1B" w14:textId="63EC8F56" w:rsidR="00CB3F0E" w:rsidRDefault="00CB3F0E" w:rsidP="00CB3F0E">
            <w:pPr>
              <w:rPr>
                <w:lang w:val="en-GB"/>
              </w:rPr>
            </w:pPr>
            <w:r>
              <w:rPr>
                <w:lang w:val="en-GB"/>
              </w:rPr>
              <w:t>3</w:t>
            </w:r>
          </w:p>
        </w:tc>
        <w:tc>
          <w:tcPr>
            <w:tcW w:w="3197" w:type="dxa"/>
            <w:gridSpan w:val="2"/>
          </w:tcPr>
          <w:p w14:paraId="60DB4FAE" w14:textId="5A552C8C" w:rsidR="00CB3F0E" w:rsidRDefault="00CB3F0E" w:rsidP="00CB3F0E">
            <w:pPr>
              <w:rPr>
                <w:lang w:val="en-GB"/>
              </w:rPr>
            </w:pPr>
            <w:r>
              <w:rPr>
                <w:lang w:val="en-GB"/>
              </w:rPr>
              <w:t>Talebound</w:t>
            </w:r>
          </w:p>
        </w:tc>
        <w:tc>
          <w:tcPr>
            <w:tcW w:w="4419" w:type="dxa"/>
            <w:gridSpan w:val="3"/>
          </w:tcPr>
          <w:p w14:paraId="1EE45A52" w14:textId="77777777" w:rsidR="00CB3F0E" w:rsidRDefault="00CB3F0E" w:rsidP="00CB3F0E">
            <w:pPr>
              <w:rPr>
                <w:lang w:val="en-GB"/>
              </w:rPr>
            </w:pPr>
            <w:r>
              <w:rPr>
                <w:lang w:val="en-GB"/>
              </w:rPr>
              <w:t>+1 Action</w:t>
            </w:r>
          </w:p>
          <w:p w14:paraId="4DD3FED0" w14:textId="713A684E" w:rsidR="00CB3F0E" w:rsidRDefault="00CB3F0E" w:rsidP="00CB3F0E">
            <w:pPr>
              <w:rPr>
                <w:lang w:val="en-GB"/>
              </w:rPr>
            </w:pPr>
            <w:r w:rsidRPr="00CB3F0E">
              <w:rPr>
                <w:lang w:val="en-GB"/>
              </w:rPr>
              <w:t>Choose</w:t>
            </w:r>
            <w:r w:rsidR="004C123E">
              <w:rPr>
                <w:lang w:val="en-GB"/>
              </w:rPr>
              <w:t xml:space="preserve"> an</w:t>
            </w:r>
            <w:r w:rsidRPr="00CB3F0E">
              <w:rPr>
                <w:lang w:val="en-GB"/>
              </w:rPr>
              <w:t xml:space="preserve"> Ability</w:t>
            </w:r>
          </w:p>
        </w:tc>
        <w:tc>
          <w:tcPr>
            <w:tcW w:w="711" w:type="dxa"/>
          </w:tcPr>
          <w:p w14:paraId="7C3022BF" w14:textId="7713493F" w:rsidR="00CB3F0E" w:rsidRDefault="00CB3F0E" w:rsidP="00CB3F0E">
            <w:pPr>
              <w:rPr>
                <w:lang w:val="en-GB"/>
              </w:rPr>
            </w:pPr>
            <w:r>
              <w:rPr>
                <w:lang w:val="en-GB"/>
              </w:rPr>
              <w:t>7</w:t>
            </w:r>
          </w:p>
        </w:tc>
      </w:tr>
      <w:tr w:rsidR="004C123E" w14:paraId="6228035A" w14:textId="77777777" w:rsidTr="006749A6">
        <w:tc>
          <w:tcPr>
            <w:tcW w:w="789" w:type="dxa"/>
          </w:tcPr>
          <w:p w14:paraId="0DDDFD55" w14:textId="0543C990" w:rsidR="00CB3F0E" w:rsidRDefault="00CB3F0E" w:rsidP="00CB3F0E">
            <w:pPr>
              <w:rPr>
                <w:lang w:val="en-GB"/>
              </w:rPr>
            </w:pPr>
            <w:r>
              <w:rPr>
                <w:lang w:val="en-GB"/>
              </w:rPr>
              <w:t>4</w:t>
            </w:r>
          </w:p>
        </w:tc>
        <w:tc>
          <w:tcPr>
            <w:tcW w:w="3197" w:type="dxa"/>
            <w:gridSpan w:val="2"/>
          </w:tcPr>
          <w:p w14:paraId="454BDB60" w14:textId="40B9A92A" w:rsidR="00CB3F0E" w:rsidRDefault="00CB3F0E" w:rsidP="00CB3F0E">
            <w:pPr>
              <w:rPr>
                <w:lang w:val="en-GB"/>
              </w:rPr>
            </w:pPr>
            <w:r>
              <w:rPr>
                <w:lang w:val="en-GB"/>
              </w:rPr>
              <w:t>Folkhero</w:t>
            </w:r>
          </w:p>
        </w:tc>
        <w:tc>
          <w:tcPr>
            <w:tcW w:w="4419" w:type="dxa"/>
            <w:gridSpan w:val="3"/>
          </w:tcPr>
          <w:p w14:paraId="01266CF4" w14:textId="77777777" w:rsidR="00CB3F0E" w:rsidRDefault="00CB3F0E" w:rsidP="00CB3F0E">
            <w:pPr>
              <w:rPr>
                <w:lang w:val="en-GB"/>
              </w:rPr>
            </w:pPr>
            <w:r>
              <w:rPr>
                <w:lang w:val="en-GB"/>
              </w:rPr>
              <w:t>+1 Action</w:t>
            </w:r>
          </w:p>
          <w:p w14:paraId="577232E3" w14:textId="77777777" w:rsidR="00CB3F0E" w:rsidRDefault="00CB3F0E" w:rsidP="00CB3F0E">
            <w:pPr>
              <w:rPr>
                <w:lang w:val="en-GB"/>
              </w:rPr>
            </w:pPr>
            <w:r w:rsidRPr="00CB3F0E">
              <w:rPr>
                <w:lang w:val="en-GB"/>
              </w:rPr>
              <w:t>Choose</w:t>
            </w:r>
            <w:r>
              <w:rPr>
                <w:lang w:val="en-GB"/>
              </w:rPr>
              <w:t xml:space="preserve"> Weapon Mastery</w:t>
            </w:r>
          </w:p>
          <w:p w14:paraId="39E675E5" w14:textId="1BBCF4B0" w:rsidR="00CB3F0E" w:rsidRDefault="00CB3F0E" w:rsidP="00CB3F0E">
            <w:pPr>
              <w:rPr>
                <w:lang w:val="en-GB"/>
              </w:rPr>
            </w:pPr>
            <w:r>
              <w:rPr>
                <w:lang w:val="en-GB"/>
              </w:rPr>
              <w:t>Choose one additional Skilled Talent</w:t>
            </w:r>
          </w:p>
        </w:tc>
        <w:tc>
          <w:tcPr>
            <w:tcW w:w="711" w:type="dxa"/>
          </w:tcPr>
          <w:p w14:paraId="28DA84DE" w14:textId="39EDF57E" w:rsidR="00CB3F0E" w:rsidRDefault="00CB3F0E" w:rsidP="00CB3F0E">
            <w:pPr>
              <w:rPr>
                <w:lang w:val="en-GB"/>
              </w:rPr>
            </w:pPr>
            <w:r>
              <w:rPr>
                <w:lang w:val="en-GB"/>
              </w:rPr>
              <w:t>8</w:t>
            </w:r>
          </w:p>
        </w:tc>
      </w:tr>
      <w:tr w:rsidR="004C123E" w14:paraId="4FFF89E0" w14:textId="77777777" w:rsidTr="006749A6">
        <w:tc>
          <w:tcPr>
            <w:tcW w:w="789" w:type="dxa"/>
          </w:tcPr>
          <w:p w14:paraId="34157135" w14:textId="14983B55" w:rsidR="00CB3F0E" w:rsidRDefault="00CB3F0E" w:rsidP="00CB3F0E">
            <w:pPr>
              <w:rPr>
                <w:lang w:val="en-GB"/>
              </w:rPr>
            </w:pPr>
            <w:r>
              <w:rPr>
                <w:lang w:val="en-GB"/>
              </w:rPr>
              <w:t>5</w:t>
            </w:r>
          </w:p>
        </w:tc>
        <w:tc>
          <w:tcPr>
            <w:tcW w:w="3197" w:type="dxa"/>
            <w:gridSpan w:val="2"/>
          </w:tcPr>
          <w:p w14:paraId="0E36F716" w14:textId="48661CF9" w:rsidR="00CB3F0E" w:rsidRDefault="00CB3F0E" w:rsidP="00CB3F0E">
            <w:pPr>
              <w:rPr>
                <w:lang w:val="en-GB"/>
              </w:rPr>
            </w:pPr>
            <w:r>
              <w:rPr>
                <w:lang w:val="en-GB"/>
              </w:rPr>
              <w:t>Folkhero</w:t>
            </w:r>
          </w:p>
        </w:tc>
        <w:tc>
          <w:tcPr>
            <w:tcW w:w="4419" w:type="dxa"/>
            <w:gridSpan w:val="3"/>
          </w:tcPr>
          <w:p w14:paraId="672DEE69" w14:textId="77777777" w:rsidR="00CB3F0E" w:rsidRDefault="00CB3F0E" w:rsidP="00CB3F0E">
            <w:pPr>
              <w:rPr>
                <w:lang w:val="en-GB"/>
              </w:rPr>
            </w:pPr>
            <w:r>
              <w:rPr>
                <w:lang w:val="en-GB"/>
              </w:rPr>
              <w:t>+1 Action</w:t>
            </w:r>
          </w:p>
          <w:p w14:paraId="18355644" w14:textId="3132B1F3" w:rsidR="00CB3F0E" w:rsidRDefault="00CB3F0E" w:rsidP="00CB3F0E">
            <w:pPr>
              <w:rPr>
                <w:lang w:val="en-GB"/>
              </w:rPr>
            </w:pPr>
            <w:r w:rsidRPr="00CB3F0E">
              <w:rPr>
                <w:lang w:val="en-GB"/>
              </w:rPr>
              <w:t xml:space="preserve">Add </w:t>
            </w:r>
            <w:r>
              <w:rPr>
                <w:lang w:val="en-GB"/>
              </w:rPr>
              <w:t>three</w:t>
            </w:r>
            <w:r w:rsidRPr="00CB3F0E">
              <w:rPr>
                <w:lang w:val="en-GB"/>
              </w:rPr>
              <w:t xml:space="preserve"> Base Attribute Poin</w:t>
            </w:r>
            <w:r>
              <w:rPr>
                <w:lang w:val="en-GB"/>
              </w:rPr>
              <w:t>ts</w:t>
            </w:r>
          </w:p>
        </w:tc>
        <w:tc>
          <w:tcPr>
            <w:tcW w:w="711" w:type="dxa"/>
          </w:tcPr>
          <w:p w14:paraId="4E0FD231" w14:textId="78EFA322" w:rsidR="00CB3F0E" w:rsidRDefault="00CB3F0E" w:rsidP="00CB3F0E">
            <w:pPr>
              <w:rPr>
                <w:lang w:val="en-GB"/>
              </w:rPr>
            </w:pPr>
            <w:r>
              <w:rPr>
                <w:lang w:val="en-GB"/>
              </w:rPr>
              <w:t>9</w:t>
            </w:r>
          </w:p>
        </w:tc>
      </w:tr>
      <w:tr w:rsidR="004C123E" w14:paraId="3B035406" w14:textId="77777777" w:rsidTr="006749A6">
        <w:tc>
          <w:tcPr>
            <w:tcW w:w="789" w:type="dxa"/>
          </w:tcPr>
          <w:p w14:paraId="19593BAE" w14:textId="2F28F130" w:rsidR="004C123E" w:rsidRDefault="004C123E" w:rsidP="00CB3F0E">
            <w:pPr>
              <w:rPr>
                <w:lang w:val="en-GB"/>
              </w:rPr>
            </w:pPr>
            <w:r>
              <w:rPr>
                <w:lang w:val="en-GB"/>
              </w:rPr>
              <w:t>6</w:t>
            </w:r>
          </w:p>
        </w:tc>
        <w:tc>
          <w:tcPr>
            <w:tcW w:w="3197" w:type="dxa"/>
            <w:gridSpan w:val="2"/>
          </w:tcPr>
          <w:p w14:paraId="09924C55" w14:textId="68954454" w:rsidR="004C123E" w:rsidRDefault="004C123E" w:rsidP="00CB3F0E">
            <w:pPr>
              <w:rPr>
                <w:lang w:val="en-GB"/>
              </w:rPr>
            </w:pPr>
            <w:r>
              <w:rPr>
                <w:lang w:val="en-GB"/>
              </w:rPr>
              <w:t>Folkhero</w:t>
            </w:r>
          </w:p>
        </w:tc>
        <w:tc>
          <w:tcPr>
            <w:tcW w:w="4419" w:type="dxa"/>
            <w:gridSpan w:val="3"/>
          </w:tcPr>
          <w:p w14:paraId="0748F01D" w14:textId="77777777" w:rsidR="004C123E" w:rsidRDefault="004C123E" w:rsidP="00CB3F0E">
            <w:pPr>
              <w:rPr>
                <w:lang w:val="en-GB"/>
              </w:rPr>
            </w:pPr>
            <w:r>
              <w:rPr>
                <w:lang w:val="en-GB"/>
              </w:rPr>
              <w:t>+1 Action</w:t>
            </w:r>
          </w:p>
          <w:p w14:paraId="2167F79D" w14:textId="389B8DCC" w:rsidR="004C123E" w:rsidRDefault="004C123E" w:rsidP="00CB3F0E">
            <w:pPr>
              <w:rPr>
                <w:lang w:val="en-GB"/>
              </w:rPr>
            </w:pPr>
            <w:r w:rsidRPr="00CB3F0E">
              <w:rPr>
                <w:lang w:val="en-GB"/>
              </w:rPr>
              <w:t>Choose</w:t>
            </w:r>
            <w:r>
              <w:rPr>
                <w:lang w:val="en-GB"/>
              </w:rPr>
              <w:t xml:space="preserve"> an </w:t>
            </w:r>
            <w:r w:rsidRPr="00CB3F0E">
              <w:rPr>
                <w:lang w:val="en-GB"/>
              </w:rPr>
              <w:t>Ability</w:t>
            </w:r>
          </w:p>
        </w:tc>
        <w:tc>
          <w:tcPr>
            <w:tcW w:w="711" w:type="dxa"/>
          </w:tcPr>
          <w:p w14:paraId="0CAF4554" w14:textId="1CEDEA78" w:rsidR="004C123E" w:rsidRDefault="004C123E" w:rsidP="00CB3F0E">
            <w:pPr>
              <w:rPr>
                <w:lang w:val="en-GB"/>
              </w:rPr>
            </w:pPr>
            <w:r>
              <w:rPr>
                <w:lang w:val="en-GB"/>
              </w:rPr>
              <w:t>10</w:t>
            </w:r>
          </w:p>
        </w:tc>
      </w:tr>
      <w:tr w:rsidR="00CB3F0E" w14:paraId="37AB8AE9" w14:textId="77777777" w:rsidTr="00B7261E">
        <w:trPr>
          <w:trHeight w:val="93"/>
        </w:trPr>
        <w:tc>
          <w:tcPr>
            <w:tcW w:w="9116" w:type="dxa"/>
            <w:gridSpan w:val="7"/>
          </w:tcPr>
          <w:p w14:paraId="4CB78664" w14:textId="529F6B00" w:rsidR="00CB3F0E" w:rsidRPr="00CB3F0E" w:rsidRDefault="00CB3F0E" w:rsidP="00CB3F0E">
            <w:pPr>
              <w:rPr>
                <w:b/>
                <w:bCs/>
                <w:lang w:val="en-GB"/>
              </w:rPr>
            </w:pPr>
            <w:r w:rsidRPr="00CB3F0E">
              <w:rPr>
                <w:b/>
                <w:bCs/>
                <w:lang w:val="en-GB"/>
              </w:rPr>
              <w:t>Branching Paths</w:t>
            </w:r>
          </w:p>
        </w:tc>
      </w:tr>
      <w:tr w:rsidR="004C123E" w14:paraId="4DAC5DFD" w14:textId="77777777" w:rsidTr="006749A6">
        <w:tc>
          <w:tcPr>
            <w:tcW w:w="789" w:type="dxa"/>
          </w:tcPr>
          <w:p w14:paraId="09BB3FFA" w14:textId="20AE7F9E" w:rsidR="00CB3F0E" w:rsidRPr="00CB3F0E" w:rsidRDefault="00CB3F0E" w:rsidP="00CB3F0E">
            <w:pPr>
              <w:rPr>
                <w:b/>
                <w:bCs/>
                <w:lang w:val="en-GB"/>
              </w:rPr>
            </w:pPr>
            <w:r w:rsidRPr="00CB3F0E">
              <w:rPr>
                <w:b/>
                <w:bCs/>
                <w:lang w:val="en-GB"/>
              </w:rPr>
              <w:t>Level</w:t>
            </w:r>
          </w:p>
        </w:tc>
        <w:tc>
          <w:tcPr>
            <w:tcW w:w="812" w:type="dxa"/>
          </w:tcPr>
          <w:p w14:paraId="6F920C78" w14:textId="259EE758" w:rsidR="00CB3F0E" w:rsidRPr="00CB3F0E" w:rsidRDefault="00CB3F0E" w:rsidP="00CB3F0E">
            <w:pPr>
              <w:rPr>
                <w:b/>
                <w:bCs/>
                <w:lang w:val="en-GB"/>
              </w:rPr>
            </w:pPr>
            <w:r w:rsidRPr="00CB3F0E">
              <w:rPr>
                <w:b/>
                <w:bCs/>
                <w:lang w:val="en-GB"/>
              </w:rPr>
              <w:t>Title</w:t>
            </w:r>
          </w:p>
        </w:tc>
        <w:tc>
          <w:tcPr>
            <w:tcW w:w="2385" w:type="dxa"/>
          </w:tcPr>
          <w:p w14:paraId="50F54FB4" w14:textId="3569BE9E" w:rsidR="00CB3F0E" w:rsidRPr="00CB3F0E" w:rsidRDefault="00CB3F0E" w:rsidP="00CB3F0E">
            <w:pPr>
              <w:rPr>
                <w:b/>
                <w:bCs/>
                <w:lang w:val="en-GB"/>
              </w:rPr>
            </w:pPr>
            <w:r w:rsidRPr="00CB3F0E">
              <w:rPr>
                <w:b/>
                <w:bCs/>
                <w:lang w:val="en-GB"/>
              </w:rPr>
              <w:t>Upgrade</w:t>
            </w:r>
          </w:p>
        </w:tc>
        <w:tc>
          <w:tcPr>
            <w:tcW w:w="698" w:type="dxa"/>
          </w:tcPr>
          <w:p w14:paraId="6DFF8CD2" w14:textId="756DC29A" w:rsidR="00CB3F0E" w:rsidRPr="00CB3F0E" w:rsidRDefault="00CB3F0E" w:rsidP="00CB3F0E">
            <w:pPr>
              <w:rPr>
                <w:b/>
                <w:bCs/>
                <w:lang w:val="en-GB"/>
              </w:rPr>
            </w:pPr>
            <w:r w:rsidRPr="00CB3F0E">
              <w:rPr>
                <w:b/>
                <w:bCs/>
                <w:lang w:val="en-GB"/>
              </w:rPr>
              <w:t>Level</w:t>
            </w:r>
          </w:p>
        </w:tc>
        <w:tc>
          <w:tcPr>
            <w:tcW w:w="1323" w:type="dxa"/>
          </w:tcPr>
          <w:p w14:paraId="7FCA4BB9" w14:textId="79040AD3" w:rsidR="00CB3F0E" w:rsidRPr="00CB3F0E" w:rsidRDefault="00CB3F0E" w:rsidP="00CB3F0E">
            <w:pPr>
              <w:rPr>
                <w:b/>
                <w:bCs/>
                <w:lang w:val="en-GB"/>
              </w:rPr>
            </w:pPr>
            <w:r w:rsidRPr="00CB3F0E">
              <w:rPr>
                <w:b/>
                <w:bCs/>
                <w:lang w:val="en-GB"/>
              </w:rPr>
              <w:t>Title</w:t>
            </w:r>
          </w:p>
        </w:tc>
        <w:tc>
          <w:tcPr>
            <w:tcW w:w="2398" w:type="dxa"/>
          </w:tcPr>
          <w:p w14:paraId="0EC7E6BB" w14:textId="4A565D0F" w:rsidR="00CB3F0E" w:rsidRPr="00CB3F0E" w:rsidRDefault="00CB3F0E" w:rsidP="00CB3F0E">
            <w:pPr>
              <w:rPr>
                <w:b/>
                <w:bCs/>
                <w:lang w:val="en-GB"/>
              </w:rPr>
            </w:pPr>
            <w:r w:rsidRPr="00CB3F0E">
              <w:rPr>
                <w:b/>
                <w:bCs/>
                <w:lang w:val="en-GB"/>
              </w:rPr>
              <w:t>Upgrade</w:t>
            </w:r>
          </w:p>
        </w:tc>
        <w:tc>
          <w:tcPr>
            <w:tcW w:w="711" w:type="dxa"/>
          </w:tcPr>
          <w:p w14:paraId="25EB446A" w14:textId="454B3B6B" w:rsidR="00CB3F0E" w:rsidRPr="00CB3F0E" w:rsidRDefault="00B7261E" w:rsidP="00CB3F0E">
            <w:pPr>
              <w:rPr>
                <w:b/>
                <w:bCs/>
                <w:lang w:val="en-GB"/>
              </w:rPr>
            </w:pPr>
            <w:r>
              <w:rPr>
                <w:b/>
                <w:bCs/>
                <w:lang w:val="en-GB"/>
              </w:rPr>
              <w:t>R+I</w:t>
            </w:r>
          </w:p>
        </w:tc>
      </w:tr>
      <w:tr w:rsidR="004C123E" w14:paraId="4B5197EE" w14:textId="77777777" w:rsidTr="006749A6">
        <w:tc>
          <w:tcPr>
            <w:tcW w:w="789" w:type="dxa"/>
          </w:tcPr>
          <w:p w14:paraId="689E97B0" w14:textId="72471FD6" w:rsidR="00CB3F0E" w:rsidRDefault="00CB3F0E" w:rsidP="00CB3F0E">
            <w:pPr>
              <w:rPr>
                <w:lang w:val="en-GB"/>
              </w:rPr>
            </w:pPr>
            <w:r>
              <w:rPr>
                <w:lang w:val="en-GB"/>
              </w:rPr>
              <w:t>7</w:t>
            </w:r>
          </w:p>
        </w:tc>
        <w:tc>
          <w:tcPr>
            <w:tcW w:w="812" w:type="dxa"/>
          </w:tcPr>
          <w:p w14:paraId="272E208B" w14:textId="66DFD653" w:rsidR="00CB3F0E" w:rsidRDefault="00CB3F0E" w:rsidP="00CB3F0E">
            <w:pPr>
              <w:rPr>
                <w:lang w:val="en-GB"/>
              </w:rPr>
            </w:pPr>
            <w:r>
              <w:rPr>
                <w:lang w:val="en-GB"/>
              </w:rPr>
              <w:t>Tragic Tale</w:t>
            </w:r>
          </w:p>
        </w:tc>
        <w:tc>
          <w:tcPr>
            <w:tcW w:w="2385" w:type="dxa"/>
          </w:tcPr>
          <w:p w14:paraId="1882A3C2" w14:textId="77777777" w:rsidR="00CB3F0E" w:rsidRDefault="00CB3F0E" w:rsidP="00CB3F0E">
            <w:pPr>
              <w:rPr>
                <w:lang w:val="en-GB"/>
              </w:rPr>
            </w:pPr>
            <w:r>
              <w:rPr>
                <w:lang w:val="en-GB"/>
              </w:rPr>
              <w:t>+1 Action</w:t>
            </w:r>
          </w:p>
          <w:p w14:paraId="63866375" w14:textId="77777777" w:rsidR="004C123E" w:rsidRDefault="004C123E" w:rsidP="004C123E">
            <w:pPr>
              <w:rPr>
                <w:lang w:val="en-GB"/>
              </w:rPr>
            </w:pPr>
            <w:r w:rsidRPr="00CB3F0E">
              <w:rPr>
                <w:lang w:val="en-GB"/>
              </w:rPr>
              <w:t>Choose</w:t>
            </w:r>
            <w:r>
              <w:rPr>
                <w:lang w:val="en-GB"/>
              </w:rPr>
              <w:t xml:space="preserve"> Weapon Mastery</w:t>
            </w:r>
          </w:p>
          <w:p w14:paraId="2FA333A9" w14:textId="503C95FE" w:rsidR="004C123E" w:rsidRDefault="004C123E" w:rsidP="00CB3F0E">
            <w:pPr>
              <w:rPr>
                <w:lang w:val="en-GB"/>
              </w:rPr>
            </w:pPr>
          </w:p>
        </w:tc>
        <w:tc>
          <w:tcPr>
            <w:tcW w:w="698" w:type="dxa"/>
          </w:tcPr>
          <w:p w14:paraId="2301B8F5" w14:textId="5B32A448" w:rsidR="00CB3F0E" w:rsidRDefault="00CB3F0E" w:rsidP="00CB3F0E">
            <w:pPr>
              <w:rPr>
                <w:lang w:val="en-GB"/>
              </w:rPr>
            </w:pPr>
            <w:r>
              <w:rPr>
                <w:lang w:val="en-GB"/>
              </w:rPr>
              <w:t>7</w:t>
            </w:r>
          </w:p>
        </w:tc>
        <w:tc>
          <w:tcPr>
            <w:tcW w:w="1323" w:type="dxa"/>
          </w:tcPr>
          <w:p w14:paraId="14214B53" w14:textId="266F87E5" w:rsidR="00CB3F0E" w:rsidRDefault="00CB3F0E" w:rsidP="00CB3F0E">
            <w:pPr>
              <w:rPr>
                <w:lang w:val="en-GB"/>
              </w:rPr>
            </w:pPr>
            <w:r>
              <w:rPr>
                <w:lang w:val="en-GB"/>
              </w:rPr>
              <w:t>Heroic Tale</w:t>
            </w:r>
          </w:p>
        </w:tc>
        <w:tc>
          <w:tcPr>
            <w:tcW w:w="2398" w:type="dxa"/>
          </w:tcPr>
          <w:p w14:paraId="31C25CF6" w14:textId="77777777" w:rsidR="00CB3F0E" w:rsidRDefault="00CB3F0E" w:rsidP="00CB3F0E">
            <w:pPr>
              <w:rPr>
                <w:lang w:val="en-GB"/>
              </w:rPr>
            </w:pPr>
            <w:r>
              <w:rPr>
                <w:lang w:val="en-GB"/>
              </w:rPr>
              <w:t>+1 Action</w:t>
            </w:r>
          </w:p>
          <w:p w14:paraId="5C536B18" w14:textId="21467EC3" w:rsidR="004C123E" w:rsidRDefault="004C123E" w:rsidP="00CB3F0E">
            <w:pPr>
              <w:rPr>
                <w:lang w:val="en-GB"/>
              </w:rPr>
            </w:pPr>
            <w:r w:rsidRPr="00CB3F0E">
              <w:rPr>
                <w:lang w:val="en-GB"/>
              </w:rPr>
              <w:t xml:space="preserve">Add </w:t>
            </w:r>
            <w:r>
              <w:rPr>
                <w:lang w:val="en-GB"/>
              </w:rPr>
              <w:t>three</w:t>
            </w:r>
            <w:r w:rsidRPr="00CB3F0E">
              <w:rPr>
                <w:lang w:val="en-GB"/>
              </w:rPr>
              <w:t xml:space="preserve"> Base Attribute Poin</w:t>
            </w:r>
            <w:r>
              <w:rPr>
                <w:lang w:val="en-GB"/>
              </w:rPr>
              <w:t>ts</w:t>
            </w:r>
          </w:p>
        </w:tc>
        <w:tc>
          <w:tcPr>
            <w:tcW w:w="711" w:type="dxa"/>
          </w:tcPr>
          <w:p w14:paraId="07405D8D" w14:textId="79FF4031" w:rsidR="00CB3F0E" w:rsidRDefault="00CB3F0E" w:rsidP="00CB3F0E">
            <w:pPr>
              <w:rPr>
                <w:lang w:val="en-GB"/>
              </w:rPr>
            </w:pPr>
            <w:r>
              <w:rPr>
                <w:lang w:val="en-GB"/>
              </w:rPr>
              <w:t>11</w:t>
            </w:r>
          </w:p>
        </w:tc>
      </w:tr>
      <w:tr w:rsidR="004C123E" w14:paraId="6E6299FE" w14:textId="77777777" w:rsidTr="006749A6">
        <w:tc>
          <w:tcPr>
            <w:tcW w:w="789" w:type="dxa"/>
          </w:tcPr>
          <w:p w14:paraId="08217C1F" w14:textId="2D9D4F7A" w:rsidR="00CB3F0E" w:rsidRDefault="00CB3F0E" w:rsidP="00CB3F0E">
            <w:pPr>
              <w:rPr>
                <w:lang w:val="en-GB"/>
              </w:rPr>
            </w:pPr>
            <w:r>
              <w:rPr>
                <w:lang w:val="en-GB"/>
              </w:rPr>
              <w:t>8</w:t>
            </w:r>
          </w:p>
        </w:tc>
        <w:tc>
          <w:tcPr>
            <w:tcW w:w="812" w:type="dxa"/>
          </w:tcPr>
          <w:p w14:paraId="07A37321" w14:textId="68C1013B" w:rsidR="00CB3F0E" w:rsidRDefault="00CB3F0E" w:rsidP="00CB3F0E">
            <w:pPr>
              <w:rPr>
                <w:lang w:val="en-GB"/>
              </w:rPr>
            </w:pPr>
            <w:r>
              <w:rPr>
                <w:lang w:val="en-GB"/>
              </w:rPr>
              <w:t>Tragic Tale</w:t>
            </w:r>
          </w:p>
        </w:tc>
        <w:tc>
          <w:tcPr>
            <w:tcW w:w="2385" w:type="dxa"/>
          </w:tcPr>
          <w:p w14:paraId="395820D3" w14:textId="77777777" w:rsidR="00CB3F0E" w:rsidRDefault="00CB3F0E" w:rsidP="00CB3F0E">
            <w:pPr>
              <w:rPr>
                <w:lang w:val="en-GB"/>
              </w:rPr>
            </w:pPr>
            <w:r>
              <w:rPr>
                <w:lang w:val="en-GB"/>
              </w:rPr>
              <w:t>+1 Action</w:t>
            </w:r>
          </w:p>
          <w:p w14:paraId="24845F81" w14:textId="4C3D2C05" w:rsidR="004C123E" w:rsidRDefault="004C123E" w:rsidP="00CB3F0E">
            <w:pPr>
              <w:rPr>
                <w:lang w:val="en-GB"/>
              </w:rPr>
            </w:pPr>
            <w:r>
              <w:rPr>
                <w:lang w:val="en-GB"/>
              </w:rPr>
              <w:t>Tragic Tale Embodiment</w:t>
            </w:r>
          </w:p>
        </w:tc>
        <w:tc>
          <w:tcPr>
            <w:tcW w:w="698" w:type="dxa"/>
          </w:tcPr>
          <w:p w14:paraId="05509948" w14:textId="40D54BED" w:rsidR="00CB3F0E" w:rsidRDefault="00CB3F0E" w:rsidP="00CB3F0E">
            <w:pPr>
              <w:rPr>
                <w:lang w:val="en-GB"/>
              </w:rPr>
            </w:pPr>
            <w:r>
              <w:rPr>
                <w:lang w:val="en-GB"/>
              </w:rPr>
              <w:t>8</w:t>
            </w:r>
          </w:p>
        </w:tc>
        <w:tc>
          <w:tcPr>
            <w:tcW w:w="1323" w:type="dxa"/>
          </w:tcPr>
          <w:p w14:paraId="0015023A" w14:textId="626616AF" w:rsidR="00CB3F0E" w:rsidRDefault="00CB3F0E" w:rsidP="00CB3F0E">
            <w:pPr>
              <w:rPr>
                <w:lang w:val="en-GB"/>
              </w:rPr>
            </w:pPr>
            <w:r>
              <w:rPr>
                <w:lang w:val="en-GB"/>
              </w:rPr>
              <w:t>Heroic Tale</w:t>
            </w:r>
          </w:p>
        </w:tc>
        <w:tc>
          <w:tcPr>
            <w:tcW w:w="2398" w:type="dxa"/>
          </w:tcPr>
          <w:p w14:paraId="610BF792" w14:textId="77777777" w:rsidR="00CB3F0E" w:rsidRDefault="00CB3F0E" w:rsidP="00CB3F0E">
            <w:pPr>
              <w:rPr>
                <w:lang w:val="en-GB"/>
              </w:rPr>
            </w:pPr>
            <w:r>
              <w:rPr>
                <w:lang w:val="en-GB"/>
              </w:rPr>
              <w:t>+1 Action</w:t>
            </w:r>
          </w:p>
          <w:p w14:paraId="41031ED9" w14:textId="09699C75" w:rsidR="004C123E" w:rsidRDefault="004C123E" w:rsidP="00CB3F0E">
            <w:pPr>
              <w:rPr>
                <w:lang w:val="en-GB"/>
              </w:rPr>
            </w:pPr>
            <w:r>
              <w:rPr>
                <w:lang w:val="en-GB"/>
              </w:rPr>
              <w:t>Heroic Tale Embodiment</w:t>
            </w:r>
          </w:p>
        </w:tc>
        <w:tc>
          <w:tcPr>
            <w:tcW w:w="711" w:type="dxa"/>
          </w:tcPr>
          <w:p w14:paraId="2FC33204" w14:textId="73C25DBE" w:rsidR="00CB3F0E" w:rsidRDefault="00CB3F0E" w:rsidP="00CB3F0E">
            <w:pPr>
              <w:rPr>
                <w:lang w:val="en-GB"/>
              </w:rPr>
            </w:pPr>
            <w:r>
              <w:rPr>
                <w:lang w:val="en-GB"/>
              </w:rPr>
              <w:t>12</w:t>
            </w:r>
          </w:p>
        </w:tc>
      </w:tr>
      <w:tr w:rsidR="004C123E" w14:paraId="2F796DA7" w14:textId="77777777" w:rsidTr="006749A6">
        <w:tc>
          <w:tcPr>
            <w:tcW w:w="789" w:type="dxa"/>
          </w:tcPr>
          <w:p w14:paraId="283B6E48" w14:textId="06FEC32E" w:rsidR="00CB3F0E" w:rsidRDefault="00CB3F0E" w:rsidP="00CB3F0E">
            <w:pPr>
              <w:rPr>
                <w:lang w:val="en-GB"/>
              </w:rPr>
            </w:pPr>
            <w:r>
              <w:rPr>
                <w:lang w:val="en-GB"/>
              </w:rPr>
              <w:t>9</w:t>
            </w:r>
          </w:p>
        </w:tc>
        <w:tc>
          <w:tcPr>
            <w:tcW w:w="812" w:type="dxa"/>
          </w:tcPr>
          <w:p w14:paraId="0B02804C" w14:textId="60705E4E" w:rsidR="00CB3F0E" w:rsidRDefault="00CB3F0E" w:rsidP="00CB3F0E">
            <w:pPr>
              <w:rPr>
                <w:lang w:val="en-GB"/>
              </w:rPr>
            </w:pPr>
            <w:r>
              <w:rPr>
                <w:lang w:val="en-GB"/>
              </w:rPr>
              <w:t>Tragic Tale</w:t>
            </w:r>
          </w:p>
        </w:tc>
        <w:tc>
          <w:tcPr>
            <w:tcW w:w="2385" w:type="dxa"/>
          </w:tcPr>
          <w:p w14:paraId="4BC6516C" w14:textId="77777777" w:rsidR="00CB3F0E" w:rsidRDefault="00CB3F0E" w:rsidP="00CB3F0E">
            <w:pPr>
              <w:rPr>
                <w:lang w:val="en-GB"/>
              </w:rPr>
            </w:pPr>
            <w:r>
              <w:rPr>
                <w:lang w:val="en-GB"/>
              </w:rPr>
              <w:t>+1 Action</w:t>
            </w:r>
          </w:p>
          <w:p w14:paraId="7A00A9AA" w14:textId="48CA2194" w:rsidR="004C123E" w:rsidRDefault="004C123E" w:rsidP="00CB3F0E">
            <w:pPr>
              <w:rPr>
                <w:lang w:val="en-GB"/>
              </w:rPr>
            </w:pPr>
            <w:r>
              <w:rPr>
                <w:lang w:val="en-GB"/>
              </w:rPr>
              <w:t>Choose an Ability</w:t>
            </w:r>
          </w:p>
        </w:tc>
        <w:tc>
          <w:tcPr>
            <w:tcW w:w="698" w:type="dxa"/>
          </w:tcPr>
          <w:p w14:paraId="0679D898" w14:textId="51CEA0E8" w:rsidR="00CB3F0E" w:rsidRDefault="00CB3F0E" w:rsidP="00CB3F0E">
            <w:pPr>
              <w:rPr>
                <w:lang w:val="en-GB"/>
              </w:rPr>
            </w:pPr>
            <w:r>
              <w:rPr>
                <w:lang w:val="en-GB"/>
              </w:rPr>
              <w:t>9</w:t>
            </w:r>
          </w:p>
        </w:tc>
        <w:tc>
          <w:tcPr>
            <w:tcW w:w="1323" w:type="dxa"/>
          </w:tcPr>
          <w:p w14:paraId="0B77002F" w14:textId="018126EC" w:rsidR="00CB3F0E" w:rsidRDefault="00CB3F0E" w:rsidP="00CB3F0E">
            <w:pPr>
              <w:rPr>
                <w:lang w:val="en-GB"/>
              </w:rPr>
            </w:pPr>
            <w:r>
              <w:rPr>
                <w:lang w:val="en-GB"/>
              </w:rPr>
              <w:t>Heroic Tale</w:t>
            </w:r>
          </w:p>
        </w:tc>
        <w:tc>
          <w:tcPr>
            <w:tcW w:w="2398" w:type="dxa"/>
          </w:tcPr>
          <w:p w14:paraId="0DBB6655" w14:textId="77777777" w:rsidR="00CB3F0E" w:rsidRDefault="00CB3F0E" w:rsidP="00CB3F0E">
            <w:pPr>
              <w:rPr>
                <w:lang w:val="en-GB"/>
              </w:rPr>
            </w:pPr>
            <w:r>
              <w:rPr>
                <w:lang w:val="en-GB"/>
              </w:rPr>
              <w:t>+1 Action</w:t>
            </w:r>
          </w:p>
          <w:p w14:paraId="6F4ED10E" w14:textId="69518E50" w:rsidR="004C123E" w:rsidRDefault="004C123E" w:rsidP="00CB3F0E">
            <w:pPr>
              <w:rPr>
                <w:lang w:val="en-GB"/>
              </w:rPr>
            </w:pPr>
            <w:r>
              <w:rPr>
                <w:lang w:val="en-GB"/>
              </w:rPr>
              <w:t>Choose an Ability</w:t>
            </w:r>
          </w:p>
        </w:tc>
        <w:tc>
          <w:tcPr>
            <w:tcW w:w="711" w:type="dxa"/>
          </w:tcPr>
          <w:p w14:paraId="3DB6F8F4" w14:textId="65E4E24D" w:rsidR="00CB3F0E" w:rsidRDefault="00CB3F0E" w:rsidP="00CB3F0E">
            <w:pPr>
              <w:rPr>
                <w:lang w:val="en-GB"/>
              </w:rPr>
            </w:pPr>
            <w:r>
              <w:rPr>
                <w:lang w:val="en-GB"/>
              </w:rPr>
              <w:t>13</w:t>
            </w:r>
          </w:p>
        </w:tc>
      </w:tr>
      <w:tr w:rsidR="00CB3F0E" w14:paraId="021CEA4A" w14:textId="77777777" w:rsidTr="00B7261E">
        <w:tc>
          <w:tcPr>
            <w:tcW w:w="9116" w:type="dxa"/>
            <w:gridSpan w:val="7"/>
          </w:tcPr>
          <w:p w14:paraId="17C88181" w14:textId="2B96B1E7" w:rsidR="00CB3F0E" w:rsidRPr="00CB3F0E" w:rsidRDefault="00CB3F0E" w:rsidP="00CB3F0E">
            <w:pPr>
              <w:rPr>
                <w:b/>
                <w:bCs/>
                <w:lang w:val="en-GB"/>
              </w:rPr>
            </w:pPr>
            <w:r w:rsidRPr="00CB3F0E">
              <w:rPr>
                <w:b/>
                <w:bCs/>
                <w:lang w:val="en-GB"/>
              </w:rPr>
              <w:t>Finale</w:t>
            </w:r>
          </w:p>
        </w:tc>
      </w:tr>
      <w:tr w:rsidR="004C123E" w14:paraId="0A95057E" w14:textId="77777777" w:rsidTr="006749A6">
        <w:tc>
          <w:tcPr>
            <w:tcW w:w="789" w:type="dxa"/>
          </w:tcPr>
          <w:p w14:paraId="625A1601" w14:textId="728E14C6" w:rsidR="00CB3F0E" w:rsidRPr="00CB3F0E" w:rsidRDefault="00CB3F0E" w:rsidP="00CB3F0E">
            <w:pPr>
              <w:rPr>
                <w:b/>
                <w:bCs/>
                <w:lang w:val="en-GB"/>
              </w:rPr>
            </w:pPr>
            <w:r w:rsidRPr="00CB3F0E">
              <w:rPr>
                <w:b/>
                <w:bCs/>
                <w:lang w:val="en-GB"/>
              </w:rPr>
              <w:t>Level</w:t>
            </w:r>
          </w:p>
        </w:tc>
        <w:tc>
          <w:tcPr>
            <w:tcW w:w="3197" w:type="dxa"/>
            <w:gridSpan w:val="2"/>
          </w:tcPr>
          <w:p w14:paraId="04D79F43" w14:textId="06CE9F3A" w:rsidR="00CB3F0E" w:rsidRPr="00CB3F0E" w:rsidRDefault="00CB3F0E" w:rsidP="00CB3F0E">
            <w:pPr>
              <w:rPr>
                <w:b/>
                <w:bCs/>
                <w:lang w:val="en-GB"/>
              </w:rPr>
            </w:pPr>
            <w:r w:rsidRPr="00CB3F0E">
              <w:rPr>
                <w:b/>
                <w:bCs/>
                <w:lang w:val="en-GB"/>
              </w:rPr>
              <w:t>Title</w:t>
            </w:r>
          </w:p>
        </w:tc>
        <w:tc>
          <w:tcPr>
            <w:tcW w:w="4419" w:type="dxa"/>
            <w:gridSpan w:val="3"/>
          </w:tcPr>
          <w:p w14:paraId="41EAA2A2" w14:textId="1A612ADC" w:rsidR="00CB3F0E" w:rsidRPr="00CB3F0E" w:rsidRDefault="00CB3F0E" w:rsidP="00CB3F0E">
            <w:pPr>
              <w:rPr>
                <w:b/>
                <w:bCs/>
                <w:lang w:val="en-GB"/>
              </w:rPr>
            </w:pPr>
            <w:r w:rsidRPr="00CB3F0E">
              <w:rPr>
                <w:b/>
                <w:bCs/>
                <w:lang w:val="en-GB"/>
              </w:rPr>
              <w:t>Upgrade</w:t>
            </w:r>
          </w:p>
        </w:tc>
        <w:tc>
          <w:tcPr>
            <w:tcW w:w="711" w:type="dxa"/>
          </w:tcPr>
          <w:p w14:paraId="3B9CD49B" w14:textId="37877122" w:rsidR="00CB3F0E" w:rsidRPr="00CB3F0E" w:rsidRDefault="00B7261E" w:rsidP="00CB3F0E">
            <w:pPr>
              <w:rPr>
                <w:b/>
                <w:bCs/>
                <w:lang w:val="en-GB"/>
              </w:rPr>
            </w:pPr>
            <w:r>
              <w:rPr>
                <w:b/>
                <w:bCs/>
                <w:lang w:val="en-GB"/>
              </w:rPr>
              <w:t>R+I</w:t>
            </w:r>
          </w:p>
        </w:tc>
      </w:tr>
      <w:tr w:rsidR="004C123E" w14:paraId="14D8B060" w14:textId="77777777" w:rsidTr="006749A6">
        <w:tc>
          <w:tcPr>
            <w:tcW w:w="789" w:type="dxa"/>
          </w:tcPr>
          <w:p w14:paraId="035F32CF" w14:textId="2255B036" w:rsidR="00CB3F0E" w:rsidRDefault="00CB3F0E" w:rsidP="00CB3F0E">
            <w:pPr>
              <w:rPr>
                <w:lang w:val="en-GB"/>
              </w:rPr>
            </w:pPr>
            <w:r>
              <w:rPr>
                <w:lang w:val="en-GB"/>
              </w:rPr>
              <w:t>10</w:t>
            </w:r>
          </w:p>
        </w:tc>
        <w:tc>
          <w:tcPr>
            <w:tcW w:w="3197" w:type="dxa"/>
            <w:gridSpan w:val="2"/>
          </w:tcPr>
          <w:p w14:paraId="32DB7A34" w14:textId="4F33BC97" w:rsidR="00CB3F0E" w:rsidRDefault="00CB3F0E" w:rsidP="00CB3F0E">
            <w:pPr>
              <w:rPr>
                <w:lang w:val="en-GB"/>
              </w:rPr>
            </w:pPr>
            <w:r>
              <w:rPr>
                <w:lang w:val="en-GB"/>
              </w:rPr>
              <w:t>Folktale</w:t>
            </w:r>
          </w:p>
        </w:tc>
        <w:tc>
          <w:tcPr>
            <w:tcW w:w="4419" w:type="dxa"/>
            <w:gridSpan w:val="3"/>
          </w:tcPr>
          <w:p w14:paraId="62C59C0C" w14:textId="77777777" w:rsidR="00CB3F0E" w:rsidRDefault="00CB3F0E" w:rsidP="00CB3F0E">
            <w:pPr>
              <w:rPr>
                <w:lang w:val="en-GB"/>
              </w:rPr>
            </w:pPr>
            <w:r>
              <w:rPr>
                <w:lang w:val="en-GB"/>
              </w:rPr>
              <w:t>+1 Action</w:t>
            </w:r>
          </w:p>
          <w:p w14:paraId="76B22E1F" w14:textId="127F20A8" w:rsidR="004C123E" w:rsidRDefault="004C123E" w:rsidP="00CB3F0E">
            <w:pPr>
              <w:rPr>
                <w:lang w:val="en-GB"/>
              </w:rPr>
            </w:pPr>
            <w:r>
              <w:rPr>
                <w:lang w:val="en-GB"/>
              </w:rPr>
              <w:t>Folktale Embodiment</w:t>
            </w:r>
          </w:p>
        </w:tc>
        <w:tc>
          <w:tcPr>
            <w:tcW w:w="711" w:type="dxa"/>
          </w:tcPr>
          <w:p w14:paraId="1011C5A9" w14:textId="2EC77505" w:rsidR="00CB3F0E" w:rsidRDefault="00CB3F0E" w:rsidP="00CB3F0E">
            <w:pPr>
              <w:rPr>
                <w:lang w:val="en-GB"/>
              </w:rPr>
            </w:pPr>
            <w:r>
              <w:rPr>
                <w:lang w:val="en-GB"/>
              </w:rPr>
              <w:t>14</w:t>
            </w:r>
          </w:p>
        </w:tc>
      </w:tr>
    </w:tbl>
    <w:p w14:paraId="35229658" w14:textId="064194AC" w:rsidR="00002D5C" w:rsidRDefault="00002D5C" w:rsidP="00002D5C">
      <w:pPr>
        <w:pStyle w:val="berschrift3"/>
        <w:rPr>
          <w:lang w:val="en-GB"/>
        </w:rPr>
      </w:pPr>
      <w:r>
        <w:rPr>
          <w:lang w:val="en-GB"/>
        </w:rPr>
        <w:t>Option 1: Beyond Folktales</w:t>
      </w:r>
    </w:p>
    <w:p w14:paraId="6EC02E14" w14:textId="1225AC69" w:rsidR="00002D5C" w:rsidRPr="00002D5C" w:rsidRDefault="00002D5C" w:rsidP="00002D5C">
      <w:pPr>
        <w:rPr>
          <w:lang w:val="en-GB"/>
        </w:rPr>
      </w:pPr>
      <w:r>
        <w:rPr>
          <w:lang w:val="en-GB"/>
        </w:rPr>
        <w:t xml:space="preserve">If your players have reached level 10 of the normal progression, you can just continue levelling. Either start back at the start of the </w:t>
      </w:r>
      <w:r w:rsidR="003B24BA">
        <w:rPr>
          <w:lang w:val="en-GB"/>
        </w:rPr>
        <w:t>Level Path</w:t>
      </w:r>
      <w:r>
        <w:rPr>
          <w:lang w:val="en-GB"/>
        </w:rPr>
        <w:t xml:space="preserve"> and just count up, or transition to Option 2.</w:t>
      </w:r>
    </w:p>
    <w:p w14:paraId="730AAB44" w14:textId="153E25E9" w:rsidR="00E10ACF" w:rsidRDefault="00002D5C" w:rsidP="00002D5C">
      <w:pPr>
        <w:pStyle w:val="berschrift3"/>
        <w:rPr>
          <w:lang w:val="en-GB"/>
        </w:rPr>
      </w:pPr>
      <w:r>
        <w:rPr>
          <w:lang w:val="en-GB"/>
        </w:rPr>
        <w:t>Option 2: Free levelling</w:t>
      </w:r>
    </w:p>
    <w:p w14:paraId="307B7C64" w14:textId="017D9F09" w:rsidR="00B7261E" w:rsidRPr="009F1B77" w:rsidRDefault="00002D5C" w:rsidP="009F1B77">
      <w:pPr>
        <w:rPr>
          <w:lang w:val="en-GB"/>
        </w:rPr>
      </w:pPr>
      <w:r>
        <w:rPr>
          <w:lang w:val="en-GB"/>
        </w:rPr>
        <w:t>If you plan to run a longer form adventure, the standard progression might be not extensive enough. You may want to opt for a free levelling approach in that case. Generally, each level should give players at least one additional Reaction or Incantation. Beyond that you should regularly allow players to pick additional character choices like abilities, base attribute increases or skilled talents.</w:t>
      </w:r>
    </w:p>
    <w:p w14:paraId="2C119C86" w14:textId="77777777" w:rsidR="005A2E3F" w:rsidRDefault="005A2E3F">
      <w:pPr>
        <w:rPr>
          <w:rFonts w:asciiTheme="majorHAnsi" w:eastAsiaTheme="majorEastAsia" w:hAnsiTheme="majorHAnsi" w:cstheme="majorBidi"/>
          <w:color w:val="0F4761" w:themeColor="accent1" w:themeShade="BF"/>
          <w:sz w:val="40"/>
          <w:szCs w:val="40"/>
          <w:lang w:val="en-GB"/>
        </w:rPr>
      </w:pPr>
      <w:r>
        <w:rPr>
          <w:lang w:val="en-GB"/>
        </w:rPr>
        <w:br w:type="page"/>
      </w:r>
    </w:p>
    <w:p w14:paraId="0F5F002F" w14:textId="5C43B207" w:rsidR="00C10147" w:rsidRPr="001361E1" w:rsidRDefault="00C10147" w:rsidP="00C10147">
      <w:pPr>
        <w:pStyle w:val="berschrift1"/>
        <w:jc w:val="center"/>
        <w:rPr>
          <w:lang w:val="en-GB"/>
        </w:rPr>
      </w:pPr>
      <w:r>
        <w:rPr>
          <w:lang w:val="en-GB"/>
        </w:rPr>
        <w:lastRenderedPageBreak/>
        <w:t>[MARROWING ART PAGE]</w:t>
      </w:r>
    </w:p>
    <w:p w14:paraId="7621F809" w14:textId="7C3B70B0" w:rsidR="00C10147" w:rsidRDefault="00C10147">
      <w:pPr>
        <w:rPr>
          <w:rFonts w:asciiTheme="majorHAnsi" w:eastAsiaTheme="majorEastAsia" w:hAnsiTheme="majorHAnsi" w:cstheme="majorBidi"/>
          <w:color w:val="0F4761" w:themeColor="accent1" w:themeShade="BF"/>
          <w:sz w:val="40"/>
          <w:szCs w:val="40"/>
          <w:lang w:val="en-GB"/>
        </w:rPr>
      </w:pPr>
      <w:r>
        <w:rPr>
          <w:lang w:val="en-GB"/>
        </w:rPr>
        <w:br w:type="page"/>
      </w:r>
    </w:p>
    <w:p w14:paraId="78CA5236" w14:textId="7451832B" w:rsidR="001361E1" w:rsidRPr="001361E1" w:rsidRDefault="00C10147" w:rsidP="00C10147">
      <w:pPr>
        <w:pStyle w:val="berschrift1"/>
        <w:jc w:val="center"/>
        <w:rPr>
          <w:lang w:val="en-GB"/>
        </w:rPr>
      </w:pPr>
      <w:r>
        <w:rPr>
          <w:lang w:val="en-GB"/>
        </w:rPr>
        <w:lastRenderedPageBreak/>
        <w:t>[MARROWING]</w:t>
      </w:r>
    </w:p>
    <w:p w14:paraId="47939912" w14:textId="08C92993" w:rsidR="00743D99" w:rsidRDefault="00743D99" w:rsidP="00743D99">
      <w:pPr>
        <w:pStyle w:val="berschrift2"/>
        <w:rPr>
          <w:lang w:val="en-GB"/>
        </w:rPr>
      </w:pPr>
      <w:r>
        <w:rPr>
          <w:lang w:val="en-GB"/>
        </w:rPr>
        <w:t>Marrow</w:t>
      </w:r>
    </w:p>
    <w:p w14:paraId="0222B83D" w14:textId="4A53FFB3" w:rsidR="005C3697" w:rsidRDefault="005C3697" w:rsidP="005C3697">
      <w:pPr>
        <w:rPr>
          <w:lang w:val="en-GB"/>
        </w:rPr>
      </w:pPr>
      <w:r>
        <w:rPr>
          <w:lang w:val="en-GB"/>
        </w:rPr>
        <w:t>The reign</w:t>
      </w:r>
      <w:r w:rsidR="00D84AAE">
        <w:rPr>
          <w:lang w:val="en-GB"/>
        </w:rPr>
        <w:t xml:space="preserve"> and following departure</w:t>
      </w:r>
      <w:r>
        <w:rPr>
          <w:lang w:val="en-GB"/>
        </w:rPr>
        <w:t xml:space="preserve"> of the Old Gods has changed the world in many ways. Stories are</w:t>
      </w:r>
      <w:r w:rsidR="00815758">
        <w:rPr>
          <w:lang w:val="en-GB"/>
        </w:rPr>
        <w:t xml:space="preserve"> acting as if alive, society is splintered, and monsters rule the space between enclaves of safety. But one of the largest changes came slowly. It started with the children. A young Folk falling off a tree and suddenly having a burst of eery energy that lasts days, if not weeks. When they finally calm down, usually it is discovered that they have a broken leg, rendering them bedridden immediately. Something changed within them, within their bones. Over time the old generation died, and left were only Folk with this newfound energy, trapped within their own bodies. Ready to jump out </w:t>
      </w:r>
      <w:r w:rsidR="00D84AAE">
        <w:rPr>
          <w:lang w:val="en-GB"/>
        </w:rPr>
        <w:t xml:space="preserve">at any time </w:t>
      </w:r>
      <w:r w:rsidR="00815758">
        <w:rPr>
          <w:lang w:val="en-GB"/>
        </w:rPr>
        <w:t>and rec havoc. The magic, innate to everything mortal, soon was named Marrow, for it was the marrow of bones that seemed to trap it best.</w:t>
      </w:r>
    </w:p>
    <w:p w14:paraId="5B116DE7" w14:textId="75D6040B" w:rsidR="00815758" w:rsidRPr="005C3697" w:rsidRDefault="00815758" w:rsidP="005C3697">
      <w:pPr>
        <w:rPr>
          <w:lang w:val="en-GB"/>
        </w:rPr>
      </w:pPr>
      <w:r>
        <w:rPr>
          <w:lang w:val="en-GB"/>
        </w:rPr>
        <w:t xml:space="preserve">Since these early times Marrow has been fully embraced as the only chip mortals have to offer in this cruel game of </w:t>
      </w:r>
      <w:r w:rsidR="00D84AAE">
        <w:rPr>
          <w:lang w:val="en-GB"/>
        </w:rPr>
        <w:t>fate</w:t>
      </w:r>
      <w:r>
        <w:rPr>
          <w:lang w:val="en-GB"/>
        </w:rPr>
        <w:t xml:space="preserve">. It has defined </w:t>
      </w:r>
      <w:r w:rsidR="00D84AAE">
        <w:rPr>
          <w:lang w:val="en-GB"/>
        </w:rPr>
        <w:t>cultures</w:t>
      </w:r>
      <w:r>
        <w:rPr>
          <w:lang w:val="en-GB"/>
        </w:rPr>
        <w:t xml:space="preserve"> of many villages and has spurred new stories and tales. And </w:t>
      </w:r>
      <w:r w:rsidR="00D84AAE">
        <w:rPr>
          <w:lang w:val="en-GB"/>
        </w:rPr>
        <w:t xml:space="preserve">exactly </w:t>
      </w:r>
      <w:r>
        <w:rPr>
          <w:lang w:val="en-GB"/>
        </w:rPr>
        <w:t>these stories propagate through the world</w:t>
      </w:r>
      <w:r w:rsidR="00D84AAE">
        <w:rPr>
          <w:lang w:val="en-GB"/>
        </w:rPr>
        <w:t xml:space="preserve"> by spoken word and scripture</w:t>
      </w:r>
      <w:r>
        <w:rPr>
          <w:lang w:val="en-GB"/>
        </w:rPr>
        <w:t xml:space="preserve"> and confirm themselves, by spurring</w:t>
      </w:r>
      <w:r w:rsidR="002202E8">
        <w:rPr>
          <w:lang w:val="en-GB"/>
        </w:rPr>
        <w:t xml:space="preserve"> on</w:t>
      </w:r>
      <w:r>
        <w:rPr>
          <w:lang w:val="en-GB"/>
        </w:rPr>
        <w:t xml:space="preserve"> ever new </w:t>
      </w:r>
      <w:r w:rsidR="002202E8">
        <w:rPr>
          <w:lang w:val="en-GB"/>
        </w:rPr>
        <w:t>discoveries in the field of Marrow.</w:t>
      </w:r>
    </w:p>
    <w:p w14:paraId="1C2308FE" w14:textId="73FE4618" w:rsidR="00743D99" w:rsidRDefault="00743D99" w:rsidP="001777C4">
      <w:pPr>
        <w:pStyle w:val="berschrift2"/>
        <w:rPr>
          <w:lang w:val="en-GB"/>
        </w:rPr>
      </w:pPr>
      <w:r>
        <w:rPr>
          <w:lang w:val="en-GB"/>
        </w:rPr>
        <w:t>Marrow Witches</w:t>
      </w:r>
    </w:p>
    <w:p w14:paraId="71C91791" w14:textId="21B803BC" w:rsidR="002202E8" w:rsidRDefault="002202E8" w:rsidP="002202E8">
      <w:pPr>
        <w:rPr>
          <w:lang w:val="en-GB"/>
        </w:rPr>
      </w:pPr>
      <w:r>
        <w:rPr>
          <w:lang w:val="en-GB"/>
        </w:rPr>
        <w:t xml:space="preserve">Marrow Witches are those proficient and trained in breaking their own bones to achieve anything their mind can </w:t>
      </w:r>
      <w:r w:rsidR="00D84AAE">
        <w:rPr>
          <w:lang w:val="en-GB"/>
        </w:rPr>
        <w:t>imagine</w:t>
      </w:r>
      <w:r>
        <w:rPr>
          <w:lang w:val="en-GB"/>
        </w:rPr>
        <w:t xml:space="preserve">. Obviously, anyone else is absolutely scared of these Folk shrouded in folklore, magic and gory practises. Due to that Marrow Witches are </w:t>
      </w:r>
      <w:r w:rsidR="00D84AAE">
        <w:rPr>
          <w:lang w:val="en-GB"/>
        </w:rPr>
        <w:t>yet another</w:t>
      </w:r>
      <w:r>
        <w:rPr>
          <w:lang w:val="en-GB"/>
        </w:rPr>
        <w:t xml:space="preserve"> hated, but very much required bad the world has to offer. They protect the village they are a part of, but anyone in the village tends to stay on arm’s length with them. Most settled Marrow Witches have accepted this fate, but it is understandable that some decide to hide their talents and practises, to have a relatively normal life in return. Same with many travelling Marrow Witches. It is far too much of a gamble to expect villagers to be </w:t>
      </w:r>
      <w:r>
        <w:rPr>
          <w:lang w:val="en-GB"/>
        </w:rPr>
        <w:t>welcoming to a possibly antagonistic Marrow Witch.</w:t>
      </w:r>
    </w:p>
    <w:p w14:paraId="3AEAB184" w14:textId="1AF59F84" w:rsidR="002202E8" w:rsidRDefault="002202E8" w:rsidP="002202E8">
      <w:pPr>
        <w:rPr>
          <w:lang w:val="en-GB"/>
        </w:rPr>
      </w:pPr>
      <w:r>
        <w:rPr>
          <w:lang w:val="en-GB"/>
        </w:rPr>
        <w:t>To be a Marrow Witch you just need practise. Even though some talent does aid as in all other professions. It is also generally accepted that Marrow Witch is a non-gendered profession, so men, women and non-binary Folk carry the same label, even</w:t>
      </w:r>
      <w:r w:rsidR="009958A5">
        <w:rPr>
          <w:lang w:val="en-GB"/>
        </w:rPr>
        <w:t xml:space="preserve"> if some prefer to name themselves </w:t>
      </w:r>
      <w:r w:rsidR="00D84AAE">
        <w:rPr>
          <w:lang w:val="en-GB"/>
        </w:rPr>
        <w:t>different</w:t>
      </w:r>
      <w:r w:rsidR="009958A5">
        <w:rPr>
          <w:lang w:val="en-GB"/>
        </w:rPr>
        <w:t xml:space="preserve">, just to define their own </w:t>
      </w:r>
      <w:r w:rsidR="00D84AAE">
        <w:rPr>
          <w:lang w:val="en-GB"/>
        </w:rPr>
        <w:t>narrative</w:t>
      </w:r>
      <w:r w:rsidR="009958A5">
        <w:rPr>
          <w:lang w:val="en-GB"/>
        </w:rPr>
        <w:t>.</w:t>
      </w:r>
    </w:p>
    <w:p w14:paraId="69F024B5" w14:textId="69BBCF53" w:rsidR="009958A5" w:rsidRDefault="009958A5" w:rsidP="002202E8">
      <w:pPr>
        <w:rPr>
          <w:lang w:val="en-GB"/>
        </w:rPr>
      </w:pPr>
      <w:r>
        <w:rPr>
          <w:lang w:val="en-GB"/>
        </w:rPr>
        <w:t xml:space="preserve">The training of becoming a Marrow Witch usually starts </w:t>
      </w:r>
      <w:r w:rsidR="00D84AAE">
        <w:rPr>
          <w:lang w:val="en-GB"/>
        </w:rPr>
        <w:t>young</w:t>
      </w:r>
      <w:r>
        <w:rPr>
          <w:lang w:val="en-GB"/>
        </w:rPr>
        <w:t>. The smallest bones most Folk possess and heal comparably fast are fingerbones. Due to this, a fully trained Marrow Witch tends to have crooked or weak fingers from many early</w:t>
      </w:r>
      <w:r w:rsidR="00D84AAE">
        <w:rPr>
          <w:lang w:val="en-GB"/>
        </w:rPr>
        <w:t xml:space="preserve"> years of</w:t>
      </w:r>
      <w:r>
        <w:rPr>
          <w:lang w:val="en-GB"/>
        </w:rPr>
        <w:t xml:space="preserve"> training. These many fractures usually strain in the presence of other sources of Marrowing, straining to </w:t>
      </w:r>
      <w:r w:rsidR="00D84AAE">
        <w:rPr>
          <w:lang w:val="en-GB"/>
        </w:rPr>
        <w:t xml:space="preserve">refracture </w:t>
      </w:r>
      <w:r>
        <w:rPr>
          <w:lang w:val="en-GB"/>
        </w:rPr>
        <w:t>and add onto the environmental magic. This way Marrow Witches are usually more talented in finding sources of Marrowing than other Folk.</w:t>
      </w:r>
    </w:p>
    <w:p w14:paraId="75E39AB9" w14:textId="5ABDDD50" w:rsidR="009958A5" w:rsidRPr="002202E8" w:rsidRDefault="009958A5" w:rsidP="002202E8">
      <w:pPr>
        <w:rPr>
          <w:lang w:val="en-GB"/>
        </w:rPr>
      </w:pPr>
      <w:r>
        <w:rPr>
          <w:lang w:val="en-GB"/>
        </w:rPr>
        <w:t>Of course, Marrow Witches are as much Folk as anyone else. So, they usually have other interests or professions than just Marrowing and use Marrowing in application of that other profession. Only the most dedicated take the immense bodily strain and social recluse onto them to follow the practise as their only life content.</w:t>
      </w:r>
    </w:p>
    <w:p w14:paraId="5AA92B9A" w14:textId="7DE6BE93" w:rsidR="00743D99" w:rsidRDefault="00743D99" w:rsidP="00743D99">
      <w:pPr>
        <w:pStyle w:val="berschrift2"/>
        <w:rPr>
          <w:lang w:val="en-GB"/>
        </w:rPr>
      </w:pPr>
      <w:r>
        <w:rPr>
          <w:lang w:val="en-GB"/>
        </w:rPr>
        <w:t>Marrowing</w:t>
      </w:r>
    </w:p>
    <w:p w14:paraId="0CB7DA32" w14:textId="763039FC" w:rsidR="009E009C" w:rsidRDefault="009E009C" w:rsidP="009E009C">
      <w:pPr>
        <w:rPr>
          <w:lang w:val="en-GB"/>
        </w:rPr>
      </w:pPr>
      <w:r>
        <w:rPr>
          <w:lang w:val="en-GB"/>
        </w:rPr>
        <w:t xml:space="preserve">Marrowing is the name of the magic surrounding bone marrow. Every Folk can utilize Marrowing, but some are trained in doing it while suffering the minimum amount of harm. This is described by being skilled in the Talent Marrow. </w:t>
      </w:r>
      <w:r w:rsidR="002202E8">
        <w:rPr>
          <w:lang w:val="en-GB"/>
        </w:rPr>
        <w:t>Generally,</w:t>
      </w:r>
      <w:r>
        <w:rPr>
          <w:lang w:val="en-GB"/>
        </w:rPr>
        <w:t xml:space="preserve"> these Folk are referred to as Marrow Witches by most societies.</w:t>
      </w:r>
    </w:p>
    <w:p w14:paraId="7900F545" w14:textId="59539472" w:rsidR="009E009C" w:rsidRDefault="009E009C" w:rsidP="009E009C">
      <w:pPr>
        <w:pStyle w:val="berschrift3"/>
        <w:rPr>
          <w:lang w:val="en-GB"/>
        </w:rPr>
      </w:pPr>
      <w:r>
        <w:rPr>
          <w:lang w:val="en-GB"/>
        </w:rPr>
        <w:t>Marrowing Challenge</w:t>
      </w:r>
    </w:p>
    <w:p w14:paraId="2BB21B00" w14:textId="06F7872B" w:rsidR="009E009C" w:rsidRDefault="009E009C" w:rsidP="009E009C">
      <w:pPr>
        <w:rPr>
          <w:lang w:val="en-GB"/>
        </w:rPr>
      </w:pPr>
      <w:r>
        <w:rPr>
          <w:lang w:val="en-GB"/>
        </w:rPr>
        <w:t xml:space="preserve">During gameplay any use of Marrowing brings with it a Marrowing Challenge. A Marrowing Challenge has a Base Attribute set by the game master or the rules, just as any other Challenge, but the only Talent that may be applied is Marrow. </w:t>
      </w:r>
      <w:r w:rsidR="00696424">
        <w:rPr>
          <w:lang w:val="en-GB"/>
        </w:rPr>
        <w:t>Additionally,</w:t>
      </w:r>
      <w:r>
        <w:rPr>
          <w:lang w:val="en-GB"/>
        </w:rPr>
        <w:t xml:space="preserve"> </w:t>
      </w:r>
      <w:r w:rsidR="00F33671">
        <w:rPr>
          <w:lang w:val="en-GB"/>
        </w:rPr>
        <w:t xml:space="preserve">before </w:t>
      </w:r>
      <w:r>
        <w:rPr>
          <w:lang w:val="en-GB"/>
        </w:rPr>
        <w:t>you roll a</w:t>
      </w:r>
      <w:r w:rsidR="00F33671">
        <w:rPr>
          <w:lang w:val="en-GB"/>
        </w:rPr>
        <w:t>ny</w:t>
      </w:r>
      <w:r>
        <w:rPr>
          <w:lang w:val="en-GB"/>
        </w:rPr>
        <w:t xml:space="preserve"> Marrowing Challenge, you may</w:t>
      </w:r>
      <w:r w:rsidR="00F33671">
        <w:rPr>
          <w:lang w:val="en-GB"/>
        </w:rPr>
        <w:t xml:space="preserve"> decide to</w:t>
      </w:r>
      <w:r>
        <w:rPr>
          <w:lang w:val="en-GB"/>
        </w:rPr>
        <w:t xml:space="preserve"> reduce the</w:t>
      </w:r>
      <w:r w:rsidR="00F33671">
        <w:rPr>
          <w:lang w:val="en-GB"/>
        </w:rPr>
        <w:t xml:space="preserve"> size of the</w:t>
      </w:r>
      <w:r>
        <w:rPr>
          <w:lang w:val="en-GB"/>
        </w:rPr>
        <w:t xml:space="preserve"> Challenge Dice Pool </w:t>
      </w:r>
      <w:r w:rsidR="00F33671">
        <w:rPr>
          <w:lang w:val="en-GB"/>
        </w:rPr>
        <w:t xml:space="preserve">by any </w:t>
      </w:r>
      <w:r w:rsidR="00F33671">
        <w:rPr>
          <w:lang w:val="en-GB"/>
        </w:rPr>
        <w:lastRenderedPageBreak/>
        <w:t>number</w:t>
      </w:r>
      <w:r>
        <w:rPr>
          <w:lang w:val="en-GB"/>
        </w:rPr>
        <w:t xml:space="preserve">. </w:t>
      </w:r>
      <w:r w:rsidR="00696424">
        <w:rPr>
          <w:lang w:val="en-GB"/>
        </w:rPr>
        <w:t>Technically you can roll any Marrowing Challenge with no dice in your Challenge Dice Pool due to that.</w:t>
      </w:r>
    </w:p>
    <w:p w14:paraId="57744795" w14:textId="18030CD0" w:rsidR="00696424" w:rsidRDefault="00696424" w:rsidP="009E009C">
      <w:pPr>
        <w:rPr>
          <w:lang w:val="en-GB"/>
        </w:rPr>
      </w:pPr>
      <w:r>
        <w:rPr>
          <w:lang w:val="en-GB"/>
        </w:rPr>
        <w:t>Any successes gathered with your challenge are used to determine and scale the effect of your incantation or other use of Marrowing.</w:t>
      </w:r>
    </w:p>
    <w:p w14:paraId="518B7250" w14:textId="293FD588" w:rsidR="00696424" w:rsidRDefault="00696424" w:rsidP="009E009C">
      <w:pPr>
        <w:rPr>
          <w:lang w:val="en-GB"/>
        </w:rPr>
      </w:pPr>
      <w:r>
        <w:rPr>
          <w:lang w:val="en-GB"/>
        </w:rPr>
        <w:t xml:space="preserve">Any failures of </w:t>
      </w:r>
      <w:r w:rsidR="00F33671">
        <w:rPr>
          <w:lang w:val="en-GB"/>
        </w:rPr>
        <w:t xml:space="preserve">the Challenge </w:t>
      </w:r>
      <w:r>
        <w:rPr>
          <w:lang w:val="en-GB"/>
        </w:rPr>
        <w:t>are treated differently to other challenges. Each failure deals Hit Point Damage (see Chapter 5?) to you equal to the displayed number on the d20.</w:t>
      </w:r>
    </w:p>
    <w:p w14:paraId="6680C049" w14:textId="619AD81B" w:rsidR="00696424" w:rsidRDefault="00696424" w:rsidP="00696424">
      <w:pPr>
        <w:pStyle w:val="berschrift3"/>
        <w:rPr>
          <w:lang w:val="en-GB"/>
        </w:rPr>
      </w:pPr>
      <w:r>
        <w:rPr>
          <w:lang w:val="en-GB"/>
        </w:rPr>
        <w:t>Incantations</w:t>
      </w:r>
    </w:p>
    <w:p w14:paraId="3C8EB4BF" w14:textId="06B93204" w:rsidR="00696424" w:rsidRDefault="006749A6" w:rsidP="00696424">
      <w:pPr>
        <w:rPr>
          <w:lang w:val="en-GB"/>
        </w:rPr>
      </w:pPr>
      <w:r w:rsidRPr="006749A6">
        <w:rPr>
          <w:noProof/>
          <w:lang w:val="en-GB"/>
        </w:rPr>
        <mc:AlternateContent>
          <mc:Choice Requires="wps">
            <w:drawing>
              <wp:anchor distT="45720" distB="45720" distL="114300" distR="114300" simplePos="0" relativeHeight="251696128" behindDoc="0" locked="0" layoutInCell="1" allowOverlap="1" wp14:anchorId="1ECB89C5" wp14:editId="7086DB9B">
                <wp:simplePos x="0" y="0"/>
                <wp:positionH relativeFrom="column">
                  <wp:align>right</wp:align>
                </wp:positionH>
                <wp:positionV relativeFrom="paragraph">
                  <wp:posOffset>969273</wp:posOffset>
                </wp:positionV>
                <wp:extent cx="2647950" cy="2604770"/>
                <wp:effectExtent l="0" t="0" r="19050" b="24130"/>
                <wp:wrapSquare wrapText="bothSides"/>
                <wp:docPr id="9910279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604770"/>
                        </a:xfrm>
                        <a:prstGeom prst="rect">
                          <a:avLst/>
                        </a:prstGeom>
                        <a:solidFill>
                          <a:srgbClr val="FFFFFF"/>
                        </a:solidFill>
                        <a:ln w="9525">
                          <a:solidFill>
                            <a:srgbClr val="000000"/>
                          </a:solidFill>
                          <a:miter lim="800000"/>
                          <a:headEnd/>
                          <a:tailEnd/>
                        </a:ln>
                      </wps:spPr>
                      <wps:txbx>
                        <w:txbxConten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4"/>
                              <w:gridCol w:w="2599"/>
                            </w:tblGrid>
                            <w:tr w:rsidR="006749A6" w14:paraId="0B4CB19B" w14:textId="77777777" w:rsidTr="006749A6">
                              <w:tc>
                                <w:tcPr>
                                  <w:tcW w:w="2073" w:type="dxa"/>
                                </w:tcPr>
                                <w:p w14:paraId="2EA4FB2D" w14:textId="77777777" w:rsidR="006749A6" w:rsidRPr="00B97330" w:rsidRDefault="006749A6" w:rsidP="006749A6">
                                  <w:pPr>
                                    <w:spacing w:line="360" w:lineRule="auto"/>
                                    <w:rPr>
                                      <w:b/>
                                      <w:bCs/>
                                      <w:lang w:val="en-GB"/>
                                    </w:rPr>
                                  </w:pPr>
                                  <w:r>
                                    <w:rPr>
                                      <w:b/>
                                      <w:bCs/>
                                      <w:lang w:val="en-GB"/>
                                    </w:rPr>
                                    <w:t>Name</w:t>
                                  </w:r>
                                </w:p>
                              </w:tc>
                              <w:tc>
                                <w:tcPr>
                                  <w:tcW w:w="6658" w:type="dxa"/>
                                </w:tcPr>
                                <w:p w14:paraId="0A44C52B" w14:textId="77777777" w:rsidR="006749A6" w:rsidRDefault="006749A6" w:rsidP="006749A6">
                                  <w:pPr>
                                    <w:spacing w:line="360" w:lineRule="auto"/>
                                    <w:rPr>
                                      <w:lang w:val="en-GB"/>
                                    </w:rPr>
                                  </w:pPr>
                                  <w:r>
                                    <w:rPr>
                                      <w:lang w:val="en-GB"/>
                                    </w:rPr>
                                    <w:t>Name of the Incantation.</w:t>
                                  </w:r>
                                </w:p>
                              </w:tc>
                            </w:tr>
                            <w:tr w:rsidR="006749A6" w:rsidRPr="00113F7C" w14:paraId="79A885EB" w14:textId="77777777" w:rsidTr="006749A6">
                              <w:tc>
                                <w:tcPr>
                                  <w:tcW w:w="2073" w:type="dxa"/>
                                </w:tcPr>
                                <w:p w14:paraId="18463684" w14:textId="77777777" w:rsidR="006749A6" w:rsidRPr="00B97330" w:rsidRDefault="006749A6" w:rsidP="006749A6">
                                  <w:pPr>
                                    <w:spacing w:line="360" w:lineRule="auto"/>
                                    <w:rPr>
                                      <w:b/>
                                      <w:bCs/>
                                      <w:lang w:val="en-GB"/>
                                    </w:rPr>
                                  </w:pPr>
                                  <w:r w:rsidRPr="00B97330">
                                    <w:rPr>
                                      <w:b/>
                                      <w:bCs/>
                                      <w:lang w:val="en-GB"/>
                                    </w:rPr>
                                    <w:t>AP</w:t>
                                  </w:r>
                                </w:p>
                              </w:tc>
                              <w:tc>
                                <w:tcPr>
                                  <w:tcW w:w="6658" w:type="dxa"/>
                                </w:tcPr>
                                <w:p w14:paraId="58A62A10" w14:textId="77777777" w:rsidR="006749A6" w:rsidRDefault="006749A6" w:rsidP="006749A6">
                                  <w:pPr>
                                    <w:spacing w:line="360" w:lineRule="auto"/>
                                    <w:rPr>
                                      <w:lang w:val="en-GB"/>
                                    </w:rPr>
                                  </w:pPr>
                                  <w:r>
                                    <w:rPr>
                                      <w:lang w:val="en-GB"/>
                                    </w:rPr>
                                    <w:t>AP cost to cast the Incantation.</w:t>
                                  </w:r>
                                </w:p>
                              </w:tc>
                            </w:tr>
                            <w:tr w:rsidR="006749A6" w:rsidRPr="00113F7C" w14:paraId="4867F74A" w14:textId="77777777" w:rsidTr="006749A6">
                              <w:tc>
                                <w:tcPr>
                                  <w:tcW w:w="2073" w:type="dxa"/>
                                </w:tcPr>
                                <w:p w14:paraId="51268DF8" w14:textId="77777777" w:rsidR="006749A6" w:rsidRPr="00B97330" w:rsidRDefault="006749A6" w:rsidP="006749A6">
                                  <w:pPr>
                                    <w:spacing w:line="360" w:lineRule="auto"/>
                                    <w:rPr>
                                      <w:b/>
                                      <w:bCs/>
                                      <w:lang w:val="en-GB"/>
                                    </w:rPr>
                                  </w:pPr>
                                  <w:r w:rsidRPr="00B97330">
                                    <w:rPr>
                                      <w:b/>
                                      <w:bCs/>
                                      <w:lang w:val="en-GB"/>
                                    </w:rPr>
                                    <w:t>Type</w:t>
                                  </w:r>
                                </w:p>
                              </w:tc>
                              <w:tc>
                                <w:tcPr>
                                  <w:tcW w:w="6658" w:type="dxa"/>
                                </w:tcPr>
                                <w:p w14:paraId="4F2137D6" w14:textId="77777777" w:rsidR="006749A6" w:rsidRDefault="006749A6" w:rsidP="006749A6">
                                  <w:pPr>
                                    <w:spacing w:line="360" w:lineRule="auto"/>
                                    <w:rPr>
                                      <w:lang w:val="en-GB"/>
                                    </w:rPr>
                                  </w:pPr>
                                  <w:r>
                                    <w:rPr>
                                      <w:lang w:val="en-GB"/>
                                    </w:rPr>
                                    <w:t>If the Incantation is a Reaction, and which type.</w:t>
                                  </w:r>
                                </w:p>
                              </w:tc>
                            </w:tr>
                            <w:tr w:rsidR="006749A6" w:rsidRPr="00113F7C" w14:paraId="54A201BA" w14:textId="77777777" w:rsidTr="006749A6">
                              <w:tc>
                                <w:tcPr>
                                  <w:tcW w:w="2073" w:type="dxa"/>
                                </w:tcPr>
                                <w:p w14:paraId="5786B6F6" w14:textId="77777777" w:rsidR="006749A6" w:rsidRPr="00B97330" w:rsidRDefault="006749A6" w:rsidP="006749A6">
                                  <w:pPr>
                                    <w:spacing w:line="360" w:lineRule="auto"/>
                                    <w:rPr>
                                      <w:b/>
                                      <w:bCs/>
                                      <w:lang w:val="en-GB"/>
                                    </w:rPr>
                                  </w:pPr>
                                  <w:r>
                                    <w:rPr>
                                      <w:b/>
                                      <w:bCs/>
                                      <w:lang w:val="en-GB"/>
                                    </w:rPr>
                                    <w:t>(</w:t>
                                  </w:r>
                                  <w:r w:rsidRPr="00B97330">
                                    <w:rPr>
                                      <w:b/>
                                      <w:bCs/>
                                      <w:lang w:val="en-GB"/>
                                    </w:rPr>
                                    <w:t>Base</w:t>
                                  </w:r>
                                  <w:r>
                                    <w:rPr>
                                      <w:b/>
                                      <w:bCs/>
                                      <w:lang w:val="en-GB"/>
                                    </w:rPr>
                                    <w:t>)</w:t>
                                  </w:r>
                                  <w:r w:rsidRPr="00B97330">
                                    <w:rPr>
                                      <w:b/>
                                      <w:bCs/>
                                      <w:lang w:val="en-GB"/>
                                    </w:rPr>
                                    <w:t xml:space="preserve"> Attribute</w:t>
                                  </w:r>
                                </w:p>
                              </w:tc>
                              <w:tc>
                                <w:tcPr>
                                  <w:tcW w:w="6658" w:type="dxa"/>
                                </w:tcPr>
                                <w:p w14:paraId="6625D67A" w14:textId="77777777" w:rsidR="006749A6" w:rsidRDefault="006749A6" w:rsidP="006749A6">
                                  <w:pPr>
                                    <w:spacing w:line="360" w:lineRule="auto"/>
                                    <w:rPr>
                                      <w:lang w:val="en-GB"/>
                                    </w:rPr>
                                  </w:pPr>
                                  <w:r>
                                    <w:rPr>
                                      <w:lang w:val="en-GB"/>
                                    </w:rPr>
                                    <w:t>Which Base Attribute is used for the Marrowing Challenge.</w:t>
                                  </w:r>
                                </w:p>
                              </w:tc>
                            </w:tr>
                            <w:tr w:rsidR="006749A6" w:rsidRPr="00113F7C" w14:paraId="67CDFF3D" w14:textId="77777777" w:rsidTr="006749A6">
                              <w:tc>
                                <w:tcPr>
                                  <w:tcW w:w="2073" w:type="dxa"/>
                                </w:tcPr>
                                <w:p w14:paraId="66291CA0" w14:textId="77777777" w:rsidR="006749A6" w:rsidRPr="00B97330" w:rsidRDefault="006749A6" w:rsidP="006749A6">
                                  <w:pPr>
                                    <w:spacing w:line="360" w:lineRule="auto"/>
                                    <w:rPr>
                                      <w:b/>
                                      <w:bCs/>
                                      <w:lang w:val="en-GB"/>
                                    </w:rPr>
                                  </w:pPr>
                                  <w:r>
                                    <w:rPr>
                                      <w:b/>
                                      <w:bCs/>
                                      <w:lang w:val="en-GB"/>
                                    </w:rPr>
                                    <w:t>Effect</w:t>
                                  </w:r>
                                </w:p>
                              </w:tc>
                              <w:tc>
                                <w:tcPr>
                                  <w:tcW w:w="6658" w:type="dxa"/>
                                </w:tcPr>
                                <w:p w14:paraId="523C2115" w14:textId="77777777" w:rsidR="006749A6" w:rsidRDefault="006749A6" w:rsidP="006749A6">
                                  <w:pPr>
                                    <w:rPr>
                                      <w:lang w:val="en-GB"/>
                                    </w:rPr>
                                  </w:pPr>
                                  <w:r>
                                    <w:rPr>
                                      <w:lang w:val="en-GB"/>
                                    </w:rPr>
                                    <w:t>The effects of the Incantation, usually scaling with Successes of the Marrowing Challenge.</w:t>
                                  </w:r>
                                </w:p>
                              </w:tc>
                            </w:tr>
                          </w:tbl>
                          <w:p w14:paraId="31202592" w14:textId="2089B77F" w:rsidR="006749A6" w:rsidRPr="006749A6" w:rsidRDefault="006749A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B89C5" id="_x0000_s1035" type="#_x0000_t202" style="position:absolute;margin-left:157.3pt;margin-top:76.3pt;width:208.5pt;height:205.1pt;z-index:25169612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">
                <v:textbox>
                  <w:txbxConten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4"/>
                        <w:gridCol w:w="2599"/>
                      </w:tblGrid>
                      <w:tr w:rsidR="006749A6" w14:paraId="0B4CB19B" w14:textId="77777777" w:rsidTr="006749A6">
                        <w:tc>
                          <w:tcPr>
                            <w:tcW w:w="2073" w:type="dxa"/>
                          </w:tcPr>
                          <w:p w14:paraId="2EA4FB2D" w14:textId="77777777" w:rsidR="006749A6" w:rsidRPr="00B97330" w:rsidRDefault="006749A6" w:rsidP="006749A6">
                            <w:pPr>
                              <w:spacing w:line="360" w:lineRule="auto"/>
                              <w:rPr>
                                <w:b/>
                                <w:bCs/>
                                <w:lang w:val="en-GB"/>
                              </w:rPr>
                            </w:pPr>
                            <w:r>
                              <w:rPr>
                                <w:b/>
                                <w:bCs/>
                                <w:lang w:val="en-GB"/>
                              </w:rPr>
                              <w:t>Name</w:t>
                            </w:r>
                          </w:p>
                        </w:tc>
                        <w:tc>
                          <w:tcPr>
                            <w:tcW w:w="6658" w:type="dxa"/>
                          </w:tcPr>
                          <w:p w14:paraId="0A44C52B" w14:textId="77777777" w:rsidR="006749A6" w:rsidRDefault="006749A6" w:rsidP="006749A6">
                            <w:pPr>
                              <w:spacing w:line="360" w:lineRule="auto"/>
                              <w:rPr>
                                <w:lang w:val="en-GB"/>
                              </w:rPr>
                            </w:pPr>
                            <w:r>
                              <w:rPr>
                                <w:lang w:val="en-GB"/>
                              </w:rPr>
                              <w:t>Name of the Incantation.</w:t>
                            </w:r>
                          </w:p>
                        </w:tc>
                      </w:tr>
                      <w:tr w:rsidR="006749A6" w:rsidRPr="00113F7C" w14:paraId="79A885EB" w14:textId="77777777" w:rsidTr="006749A6">
                        <w:tc>
                          <w:tcPr>
                            <w:tcW w:w="2073" w:type="dxa"/>
                          </w:tcPr>
                          <w:p w14:paraId="18463684" w14:textId="77777777" w:rsidR="006749A6" w:rsidRPr="00B97330" w:rsidRDefault="006749A6" w:rsidP="006749A6">
                            <w:pPr>
                              <w:spacing w:line="360" w:lineRule="auto"/>
                              <w:rPr>
                                <w:b/>
                                <w:bCs/>
                                <w:lang w:val="en-GB"/>
                              </w:rPr>
                            </w:pPr>
                            <w:r w:rsidRPr="00B97330">
                              <w:rPr>
                                <w:b/>
                                <w:bCs/>
                                <w:lang w:val="en-GB"/>
                              </w:rPr>
                              <w:t>AP</w:t>
                            </w:r>
                          </w:p>
                        </w:tc>
                        <w:tc>
                          <w:tcPr>
                            <w:tcW w:w="6658" w:type="dxa"/>
                          </w:tcPr>
                          <w:p w14:paraId="58A62A10" w14:textId="77777777" w:rsidR="006749A6" w:rsidRDefault="006749A6" w:rsidP="006749A6">
                            <w:pPr>
                              <w:spacing w:line="360" w:lineRule="auto"/>
                              <w:rPr>
                                <w:lang w:val="en-GB"/>
                              </w:rPr>
                            </w:pPr>
                            <w:r>
                              <w:rPr>
                                <w:lang w:val="en-GB"/>
                              </w:rPr>
                              <w:t>AP cost to cast the Incantation.</w:t>
                            </w:r>
                          </w:p>
                        </w:tc>
                      </w:tr>
                      <w:tr w:rsidR="006749A6" w:rsidRPr="00113F7C" w14:paraId="4867F74A" w14:textId="77777777" w:rsidTr="006749A6">
                        <w:tc>
                          <w:tcPr>
                            <w:tcW w:w="2073" w:type="dxa"/>
                          </w:tcPr>
                          <w:p w14:paraId="51268DF8" w14:textId="77777777" w:rsidR="006749A6" w:rsidRPr="00B97330" w:rsidRDefault="006749A6" w:rsidP="006749A6">
                            <w:pPr>
                              <w:spacing w:line="360" w:lineRule="auto"/>
                              <w:rPr>
                                <w:b/>
                                <w:bCs/>
                                <w:lang w:val="en-GB"/>
                              </w:rPr>
                            </w:pPr>
                            <w:r w:rsidRPr="00B97330">
                              <w:rPr>
                                <w:b/>
                                <w:bCs/>
                                <w:lang w:val="en-GB"/>
                              </w:rPr>
                              <w:t>Type</w:t>
                            </w:r>
                          </w:p>
                        </w:tc>
                        <w:tc>
                          <w:tcPr>
                            <w:tcW w:w="6658" w:type="dxa"/>
                          </w:tcPr>
                          <w:p w14:paraId="4F2137D6" w14:textId="77777777" w:rsidR="006749A6" w:rsidRDefault="006749A6" w:rsidP="006749A6">
                            <w:pPr>
                              <w:spacing w:line="360" w:lineRule="auto"/>
                              <w:rPr>
                                <w:lang w:val="en-GB"/>
                              </w:rPr>
                            </w:pPr>
                            <w:r>
                              <w:rPr>
                                <w:lang w:val="en-GB"/>
                              </w:rPr>
                              <w:t>If the Incantation is a Reaction, and which type.</w:t>
                            </w:r>
                          </w:p>
                        </w:tc>
                      </w:tr>
                      <w:tr w:rsidR="006749A6" w:rsidRPr="00113F7C" w14:paraId="54A201BA" w14:textId="77777777" w:rsidTr="006749A6">
                        <w:tc>
                          <w:tcPr>
                            <w:tcW w:w="2073" w:type="dxa"/>
                          </w:tcPr>
                          <w:p w14:paraId="5786B6F6" w14:textId="77777777" w:rsidR="006749A6" w:rsidRPr="00B97330" w:rsidRDefault="006749A6" w:rsidP="006749A6">
                            <w:pPr>
                              <w:spacing w:line="360" w:lineRule="auto"/>
                              <w:rPr>
                                <w:b/>
                                <w:bCs/>
                                <w:lang w:val="en-GB"/>
                              </w:rPr>
                            </w:pPr>
                            <w:r>
                              <w:rPr>
                                <w:b/>
                                <w:bCs/>
                                <w:lang w:val="en-GB"/>
                              </w:rPr>
                              <w:t>(</w:t>
                            </w:r>
                            <w:r w:rsidRPr="00B97330">
                              <w:rPr>
                                <w:b/>
                                <w:bCs/>
                                <w:lang w:val="en-GB"/>
                              </w:rPr>
                              <w:t>Base</w:t>
                            </w:r>
                            <w:r>
                              <w:rPr>
                                <w:b/>
                                <w:bCs/>
                                <w:lang w:val="en-GB"/>
                              </w:rPr>
                              <w:t>)</w:t>
                            </w:r>
                            <w:r w:rsidRPr="00B97330">
                              <w:rPr>
                                <w:b/>
                                <w:bCs/>
                                <w:lang w:val="en-GB"/>
                              </w:rPr>
                              <w:t xml:space="preserve"> Attribute</w:t>
                            </w:r>
                          </w:p>
                        </w:tc>
                        <w:tc>
                          <w:tcPr>
                            <w:tcW w:w="6658" w:type="dxa"/>
                          </w:tcPr>
                          <w:p w14:paraId="6625D67A" w14:textId="77777777" w:rsidR="006749A6" w:rsidRDefault="006749A6" w:rsidP="006749A6">
                            <w:pPr>
                              <w:spacing w:line="360" w:lineRule="auto"/>
                              <w:rPr>
                                <w:lang w:val="en-GB"/>
                              </w:rPr>
                            </w:pPr>
                            <w:r>
                              <w:rPr>
                                <w:lang w:val="en-GB"/>
                              </w:rPr>
                              <w:t>Which Base Attribute is used for the Marrowing Challenge.</w:t>
                            </w:r>
                          </w:p>
                        </w:tc>
                      </w:tr>
                      <w:tr w:rsidR="006749A6" w:rsidRPr="00113F7C" w14:paraId="67CDFF3D" w14:textId="77777777" w:rsidTr="006749A6">
                        <w:tc>
                          <w:tcPr>
                            <w:tcW w:w="2073" w:type="dxa"/>
                          </w:tcPr>
                          <w:p w14:paraId="66291CA0" w14:textId="77777777" w:rsidR="006749A6" w:rsidRPr="00B97330" w:rsidRDefault="006749A6" w:rsidP="006749A6">
                            <w:pPr>
                              <w:spacing w:line="360" w:lineRule="auto"/>
                              <w:rPr>
                                <w:b/>
                                <w:bCs/>
                                <w:lang w:val="en-GB"/>
                              </w:rPr>
                            </w:pPr>
                            <w:r>
                              <w:rPr>
                                <w:b/>
                                <w:bCs/>
                                <w:lang w:val="en-GB"/>
                              </w:rPr>
                              <w:t>Effect</w:t>
                            </w:r>
                          </w:p>
                        </w:tc>
                        <w:tc>
                          <w:tcPr>
                            <w:tcW w:w="6658" w:type="dxa"/>
                          </w:tcPr>
                          <w:p w14:paraId="523C2115" w14:textId="77777777" w:rsidR="006749A6" w:rsidRDefault="006749A6" w:rsidP="006749A6">
                            <w:pPr>
                              <w:rPr>
                                <w:lang w:val="en-GB"/>
                              </w:rPr>
                            </w:pPr>
                            <w:r>
                              <w:rPr>
                                <w:lang w:val="en-GB"/>
                              </w:rPr>
                              <w:t>The effects of the Incantation, usually scaling with Successes of the Marrowing Challenge.</w:t>
                            </w:r>
                          </w:p>
                        </w:tc>
                      </w:tr>
                    </w:tbl>
                    <w:p w14:paraId="31202592" w14:textId="2089B77F" w:rsidR="006749A6" w:rsidRPr="006749A6" w:rsidRDefault="006749A6">
                      <w:pPr>
                        <w:rPr>
                          <w:lang w:val="en-US"/>
                        </w:rPr>
                      </w:pPr>
                    </w:p>
                  </w:txbxContent>
                </v:textbox>
                <w10:wrap type="square"/>
              </v:shape>
            </w:pict>
          </mc:Fallback>
        </mc:AlternateContent>
      </w:r>
      <w:r w:rsidR="00860455">
        <w:rPr>
          <w:lang w:val="en-GB"/>
        </w:rPr>
        <w:t>Incantations are trained and memorized patterns of Marrowing, that users can reproduce at will and in any situation even under pressure.</w:t>
      </w:r>
      <w:r w:rsidR="00D246C0">
        <w:rPr>
          <w:lang w:val="en-GB"/>
        </w:rPr>
        <w:t xml:space="preserve"> An Incantation is always defined by the following aspects:</w:t>
      </w:r>
    </w:p>
    <w:p w14:paraId="43ED073E" w14:textId="54D09B72" w:rsidR="00D246C0" w:rsidRDefault="00D246C0" w:rsidP="00696424">
      <w:pPr>
        <w:rPr>
          <w:lang w:val="en-GB"/>
        </w:rPr>
      </w:pPr>
      <w:r>
        <w:rPr>
          <w:lang w:val="en-GB"/>
        </w:rPr>
        <w:t xml:space="preserve">Incantations are a Character Option that </w:t>
      </w:r>
      <w:r w:rsidR="004C5FFD">
        <w:rPr>
          <w:lang w:val="en-GB"/>
        </w:rPr>
        <w:t>are</w:t>
      </w:r>
      <w:r>
        <w:rPr>
          <w:lang w:val="en-GB"/>
        </w:rPr>
        <w:t xml:space="preserve"> interchangeable with Reactions (i.e. you may only have four Incantations or Reactions active at a time. See Chapter 7?).</w:t>
      </w:r>
    </w:p>
    <w:p w14:paraId="2D7450A1" w14:textId="3BF9D3F1" w:rsidR="004C5FFD" w:rsidRDefault="004C5FFD" w:rsidP="004C5FFD">
      <w:pPr>
        <w:pStyle w:val="berschrift3"/>
        <w:rPr>
          <w:lang w:val="en-GB"/>
        </w:rPr>
      </w:pPr>
      <w:r>
        <w:rPr>
          <w:lang w:val="en-GB"/>
        </w:rPr>
        <w:t>Option: Free Marrowing</w:t>
      </w:r>
    </w:p>
    <w:p w14:paraId="32B733F2" w14:textId="4D01EF91" w:rsidR="004C5FFD" w:rsidRDefault="004C5FFD" w:rsidP="004C5FFD">
      <w:pPr>
        <w:rPr>
          <w:lang w:val="en-GB"/>
        </w:rPr>
      </w:pPr>
      <w:r>
        <w:rPr>
          <w:lang w:val="en-GB"/>
        </w:rPr>
        <w:t xml:space="preserve">As an alternative to defaulting to Incantation you may try to freely </w:t>
      </w:r>
      <w:r w:rsidR="00F33671">
        <w:rPr>
          <w:lang w:val="en-GB"/>
        </w:rPr>
        <w:t xml:space="preserve">use </w:t>
      </w:r>
      <w:r>
        <w:rPr>
          <w:lang w:val="en-GB"/>
        </w:rPr>
        <w:t>Marrowing. To perform free Marrowing you also need to roll a Marrowing Challenge, but the successes are not used to scale an Incantation but to judge the success of the challenge like in a normal Base Attribute Challenge.</w:t>
      </w:r>
    </w:p>
    <w:p w14:paraId="6B6EB742" w14:textId="17A5616E" w:rsidR="004C5FFD" w:rsidRDefault="004C5FFD" w:rsidP="004C5FFD">
      <w:pPr>
        <w:rPr>
          <w:lang w:val="en-GB"/>
        </w:rPr>
      </w:pPr>
      <w:r>
        <w:rPr>
          <w:lang w:val="en-GB"/>
        </w:rPr>
        <w:t>Marrowing is generally a soft magic system, so you can be as creative in its applications, if you have a good in character explanation why it should work. There are limits to each Base Attribute used during Marrowing though, so you should keep those in mind when thinking of arguments</w:t>
      </w:r>
      <w:r w:rsidR="006749A6">
        <w:rPr>
          <w:lang w:val="en-GB"/>
        </w:rPr>
        <w:t xml:space="preserve"> (see Marrowing Applications Box)</w:t>
      </w:r>
      <w:r>
        <w:rPr>
          <w:lang w:val="en-GB"/>
        </w:rPr>
        <w:t>.</w:t>
      </w:r>
      <w:r w:rsidR="00897543">
        <w:rPr>
          <w:lang w:val="en-GB"/>
        </w:rPr>
        <w:t xml:space="preserve"> Your goal is to connect what you are doing to bones, even if they are metaphorical bones.</w:t>
      </w:r>
    </w:p>
    <w:p w14:paraId="25D4708A" w14:textId="140240A3" w:rsidR="004C5FFD" w:rsidRPr="004C5FFD" w:rsidRDefault="004C5FFD" w:rsidP="004C5FFD">
      <w:pPr>
        <w:rPr>
          <w:lang w:val="en-GB"/>
        </w:rPr>
      </w:pPr>
    </w:p>
    <w:p w14:paraId="5207F8BD" w14:textId="61E84B5D" w:rsidR="00C10147" w:rsidRDefault="00D37B17">
      <w:pPr>
        <w:rPr>
          <w:lang w:val="en-GB"/>
        </w:rPr>
      </w:pPr>
      <w:r w:rsidRPr="006749A6">
        <w:rPr>
          <w:noProof/>
          <w:lang w:val="en-GB"/>
        </w:rPr>
        <mc:AlternateContent>
          <mc:Choice Requires="wps">
            <w:drawing>
              <wp:anchor distT="45720" distB="45720" distL="114300" distR="114300" simplePos="0" relativeHeight="251694080" behindDoc="1" locked="0" layoutInCell="1" allowOverlap="1" wp14:anchorId="02D003D4" wp14:editId="5AFF4B37">
                <wp:simplePos x="0" y="0"/>
                <wp:positionH relativeFrom="margin">
                  <wp:align>left</wp:align>
                </wp:positionH>
                <wp:positionV relativeFrom="margin">
                  <wp:posOffset>6242685</wp:posOffset>
                </wp:positionV>
                <wp:extent cx="5735955" cy="2811145"/>
                <wp:effectExtent l="0" t="0" r="17145" b="27305"/>
                <wp:wrapSquare wrapText="bothSides"/>
                <wp:docPr id="33092995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955" cy="2811145"/>
                        </a:xfrm>
                        <a:prstGeom prst="rect">
                          <a:avLst/>
                        </a:prstGeom>
                        <a:solidFill>
                          <a:srgbClr val="FFFFFF"/>
                        </a:solidFill>
                        <a:ln w="9525">
                          <a:solidFill>
                            <a:srgbClr val="000000"/>
                          </a:solidFill>
                          <a:miter lim="800000"/>
                          <a:headEnd/>
                          <a:tailEnd/>
                        </a:ln>
                      </wps:spPr>
                      <wps:txbx>
                        <w:txbxContent>
                          <w:p w14:paraId="1091A81F" w14:textId="6B4B45AE" w:rsidR="006749A6" w:rsidRDefault="006749A6" w:rsidP="00D37B17">
                            <w:pPr>
                              <w:pStyle w:val="berschrift4"/>
                            </w:pPr>
                            <w:r>
                              <w:t>Marrowing Applications</w:t>
                            </w:r>
                          </w:p>
                          <w:tbl>
                            <w:tblPr>
                              <w:tblStyle w:val="Tabellenraster"/>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7"/>
                              <w:gridCol w:w="3144"/>
                              <w:gridCol w:w="3980"/>
                            </w:tblGrid>
                            <w:tr w:rsidR="006749A6" w14:paraId="7290F45D" w14:textId="77777777" w:rsidTr="006749A6">
                              <w:tc>
                                <w:tcPr>
                                  <w:tcW w:w="1807" w:type="dxa"/>
                                </w:tcPr>
                                <w:p w14:paraId="2019DD64" w14:textId="77777777" w:rsidR="006749A6" w:rsidRPr="00897543" w:rsidRDefault="006749A6" w:rsidP="006749A6">
                                  <w:pPr>
                                    <w:spacing w:line="360" w:lineRule="auto"/>
                                    <w:rPr>
                                      <w:b/>
                                      <w:bCs/>
                                      <w:lang w:val="en-GB"/>
                                    </w:rPr>
                                  </w:pPr>
                                  <w:r w:rsidRPr="00897543">
                                    <w:rPr>
                                      <w:b/>
                                      <w:bCs/>
                                      <w:lang w:val="en-GB"/>
                                    </w:rPr>
                                    <w:t>Base Attribute</w:t>
                                  </w:r>
                                </w:p>
                              </w:tc>
                              <w:tc>
                                <w:tcPr>
                                  <w:tcW w:w="3144" w:type="dxa"/>
                                </w:tcPr>
                                <w:p w14:paraId="1B4F1880" w14:textId="77777777" w:rsidR="006749A6" w:rsidRPr="00897543" w:rsidRDefault="006749A6" w:rsidP="006749A6">
                                  <w:pPr>
                                    <w:spacing w:line="360" w:lineRule="auto"/>
                                    <w:rPr>
                                      <w:b/>
                                      <w:bCs/>
                                      <w:lang w:val="en-GB"/>
                                    </w:rPr>
                                  </w:pPr>
                                  <w:r w:rsidRPr="00897543">
                                    <w:rPr>
                                      <w:b/>
                                      <w:bCs/>
                                      <w:lang w:val="en-GB"/>
                                    </w:rPr>
                                    <w:t>General Area of Application</w:t>
                                  </w:r>
                                </w:p>
                              </w:tc>
                              <w:tc>
                                <w:tcPr>
                                  <w:tcW w:w="3980" w:type="dxa"/>
                                </w:tcPr>
                                <w:p w14:paraId="446BB1CE" w14:textId="77777777" w:rsidR="006749A6" w:rsidRPr="00897543" w:rsidRDefault="006749A6" w:rsidP="006749A6">
                                  <w:pPr>
                                    <w:spacing w:line="360" w:lineRule="auto"/>
                                    <w:rPr>
                                      <w:b/>
                                      <w:bCs/>
                                      <w:lang w:val="en-GB"/>
                                    </w:rPr>
                                  </w:pPr>
                                  <w:r w:rsidRPr="00897543">
                                    <w:rPr>
                                      <w:b/>
                                      <w:bCs/>
                                      <w:lang w:val="en-GB"/>
                                    </w:rPr>
                                    <w:t xml:space="preserve">Example </w:t>
                                  </w:r>
                                  <w:r>
                                    <w:rPr>
                                      <w:b/>
                                      <w:bCs/>
                                      <w:lang w:val="en-GB"/>
                                    </w:rPr>
                                    <w:t>of</w:t>
                                  </w:r>
                                  <w:r w:rsidRPr="00897543">
                                    <w:rPr>
                                      <w:b/>
                                      <w:bCs/>
                                      <w:lang w:val="en-GB"/>
                                    </w:rPr>
                                    <w:t xml:space="preserve"> a metaphor</w:t>
                                  </w:r>
                                </w:p>
                              </w:tc>
                            </w:tr>
                            <w:tr w:rsidR="006749A6" w:rsidRPr="00113F7C" w14:paraId="39469FBD" w14:textId="77777777" w:rsidTr="006749A6">
                              <w:tc>
                                <w:tcPr>
                                  <w:tcW w:w="1807" w:type="dxa"/>
                                </w:tcPr>
                                <w:p w14:paraId="3DFB8D65" w14:textId="77777777" w:rsidR="006749A6" w:rsidRDefault="006749A6" w:rsidP="006749A6">
                                  <w:pPr>
                                    <w:spacing w:line="600" w:lineRule="auto"/>
                                    <w:jc w:val="center"/>
                                    <w:rPr>
                                      <w:lang w:val="en-GB"/>
                                    </w:rPr>
                                  </w:pPr>
                                  <w:r>
                                    <w:rPr>
                                      <w:lang w:val="en-GB"/>
                                    </w:rPr>
                                    <w:t>Intelligence</w:t>
                                  </w:r>
                                </w:p>
                              </w:tc>
                              <w:tc>
                                <w:tcPr>
                                  <w:tcW w:w="3144" w:type="dxa"/>
                                </w:tcPr>
                                <w:p w14:paraId="766C2E09" w14:textId="77777777" w:rsidR="006749A6" w:rsidRDefault="006749A6" w:rsidP="006749A6">
                                  <w:pPr>
                                    <w:rPr>
                                      <w:lang w:val="en-GB"/>
                                    </w:rPr>
                                  </w:pPr>
                                  <w:r>
                                    <w:rPr>
                                      <w:lang w:val="en-GB"/>
                                    </w:rPr>
                                    <w:t>Any changes within objects or Folk</w:t>
                                  </w:r>
                                </w:p>
                              </w:tc>
                              <w:tc>
                                <w:tcPr>
                                  <w:tcW w:w="3980" w:type="dxa"/>
                                </w:tcPr>
                                <w:p w14:paraId="2F2F0103" w14:textId="77777777" w:rsidR="006749A6" w:rsidRDefault="006749A6" w:rsidP="006749A6">
                                  <w:pPr>
                                    <w:rPr>
                                      <w:lang w:val="en-GB"/>
                                    </w:rPr>
                                  </w:pPr>
                                  <w:r>
                                    <w:rPr>
                                      <w:lang w:val="en-GB"/>
                                    </w:rPr>
                                    <w:t>A tree’s bark is like its bones, so you can change it into gold or repair it.</w:t>
                                  </w:r>
                                </w:p>
                              </w:tc>
                            </w:tr>
                            <w:tr w:rsidR="006749A6" w:rsidRPr="00113F7C" w14:paraId="40028311" w14:textId="77777777" w:rsidTr="006749A6">
                              <w:tc>
                                <w:tcPr>
                                  <w:tcW w:w="1807" w:type="dxa"/>
                                </w:tcPr>
                                <w:p w14:paraId="656AF2B8" w14:textId="77777777" w:rsidR="006749A6" w:rsidRDefault="006749A6" w:rsidP="006749A6">
                                  <w:pPr>
                                    <w:jc w:val="center"/>
                                    <w:rPr>
                                      <w:lang w:val="en-GB"/>
                                    </w:rPr>
                                  </w:pPr>
                                  <w:r>
                                    <w:rPr>
                                      <w:lang w:val="en-GB"/>
                                    </w:rPr>
                                    <w:t>Feel</w:t>
                                  </w:r>
                                </w:p>
                              </w:tc>
                              <w:tc>
                                <w:tcPr>
                                  <w:tcW w:w="3144" w:type="dxa"/>
                                </w:tcPr>
                                <w:p w14:paraId="52EE6D9C" w14:textId="77777777" w:rsidR="006749A6" w:rsidRDefault="006749A6" w:rsidP="006749A6">
                                  <w:pPr>
                                    <w:rPr>
                                      <w:lang w:val="en-GB"/>
                                    </w:rPr>
                                  </w:pPr>
                                  <w:r>
                                    <w:rPr>
                                      <w:lang w:val="en-GB"/>
                                    </w:rPr>
                                    <w:t>Any forces on objects or</w:t>
                                  </w:r>
                                </w:p>
                                <w:p w14:paraId="1FEFE1AD" w14:textId="77777777" w:rsidR="006749A6" w:rsidRDefault="006749A6" w:rsidP="006749A6">
                                  <w:pPr>
                                    <w:spacing w:line="600" w:lineRule="auto"/>
                                    <w:rPr>
                                      <w:lang w:val="en-GB"/>
                                    </w:rPr>
                                  </w:pPr>
                                  <w:r>
                                    <w:rPr>
                                      <w:lang w:val="en-GB"/>
                                    </w:rPr>
                                    <w:t>Folk from the outside</w:t>
                                  </w:r>
                                </w:p>
                              </w:tc>
                              <w:tc>
                                <w:tcPr>
                                  <w:tcW w:w="3980" w:type="dxa"/>
                                </w:tcPr>
                                <w:p w14:paraId="50B161D2" w14:textId="77777777" w:rsidR="006749A6" w:rsidRDefault="006749A6" w:rsidP="006749A6">
                                  <w:pPr>
                                    <w:rPr>
                                      <w:lang w:val="en-GB"/>
                                    </w:rPr>
                                  </w:pPr>
                                  <w:r>
                                    <w:rPr>
                                      <w:lang w:val="en-GB"/>
                                    </w:rPr>
                                    <w:t>Torrents of winds work together like joints of bones, so you can move them to topple the tree.</w:t>
                                  </w:r>
                                </w:p>
                              </w:tc>
                            </w:tr>
                            <w:tr w:rsidR="006749A6" w:rsidRPr="00113F7C" w14:paraId="21F49E9F" w14:textId="77777777" w:rsidTr="006749A6">
                              <w:tc>
                                <w:tcPr>
                                  <w:tcW w:w="1807" w:type="dxa"/>
                                </w:tcPr>
                                <w:p w14:paraId="3B6AEB7B" w14:textId="77777777" w:rsidR="006749A6" w:rsidRDefault="006749A6" w:rsidP="006749A6">
                                  <w:pPr>
                                    <w:jc w:val="center"/>
                                    <w:rPr>
                                      <w:lang w:val="en-GB"/>
                                    </w:rPr>
                                  </w:pPr>
                                  <w:r>
                                    <w:rPr>
                                      <w:lang w:val="en-GB"/>
                                    </w:rPr>
                                    <w:t>Experience</w:t>
                                  </w:r>
                                </w:p>
                              </w:tc>
                              <w:tc>
                                <w:tcPr>
                                  <w:tcW w:w="3144" w:type="dxa"/>
                                </w:tcPr>
                                <w:p w14:paraId="0FD8B264" w14:textId="77777777" w:rsidR="006749A6" w:rsidRDefault="006749A6" w:rsidP="006749A6">
                                  <w:pPr>
                                    <w:rPr>
                                      <w:lang w:val="en-GB"/>
                                    </w:rPr>
                                  </w:pPr>
                                  <w:r>
                                    <w:rPr>
                                      <w:lang w:val="en-GB"/>
                                    </w:rPr>
                                    <w:t>Knowledge gained and</w:t>
                                  </w:r>
                                </w:p>
                                <w:p w14:paraId="07405E9A" w14:textId="77777777" w:rsidR="006749A6" w:rsidRDefault="006749A6" w:rsidP="006749A6">
                                  <w:pPr>
                                    <w:spacing w:line="600" w:lineRule="auto"/>
                                    <w:rPr>
                                      <w:lang w:val="en-GB"/>
                                    </w:rPr>
                                  </w:pPr>
                                  <w:r>
                                    <w:rPr>
                                      <w:lang w:val="en-GB"/>
                                    </w:rPr>
                                    <w:t>Information discovered</w:t>
                                  </w:r>
                                </w:p>
                              </w:tc>
                              <w:tc>
                                <w:tcPr>
                                  <w:tcW w:w="3980" w:type="dxa"/>
                                </w:tcPr>
                                <w:p w14:paraId="4B79FD3B" w14:textId="77777777" w:rsidR="006749A6" w:rsidRDefault="006749A6" w:rsidP="006749A6">
                                  <w:pPr>
                                    <w:rPr>
                                      <w:lang w:val="en-GB"/>
                                    </w:rPr>
                                  </w:pPr>
                                  <w:r>
                                    <w:rPr>
                                      <w:lang w:val="en-GB"/>
                                    </w:rPr>
                                    <w:t>The rings of a tree are like the Marrow of its bones, so you can read from it who planted it.</w:t>
                                  </w:r>
                                </w:p>
                              </w:tc>
                            </w:tr>
                            <w:tr w:rsidR="006749A6" w:rsidRPr="00113F7C" w14:paraId="3F493740" w14:textId="77777777" w:rsidTr="006749A6">
                              <w:tc>
                                <w:tcPr>
                                  <w:tcW w:w="1807" w:type="dxa"/>
                                </w:tcPr>
                                <w:p w14:paraId="4075F99A" w14:textId="77777777" w:rsidR="006749A6" w:rsidRDefault="006749A6" w:rsidP="006749A6">
                                  <w:pPr>
                                    <w:jc w:val="center"/>
                                    <w:rPr>
                                      <w:lang w:val="en-GB"/>
                                    </w:rPr>
                                  </w:pPr>
                                  <w:r>
                                    <w:rPr>
                                      <w:lang w:val="en-GB"/>
                                    </w:rPr>
                                    <w:t>Impression</w:t>
                                  </w:r>
                                </w:p>
                              </w:tc>
                              <w:tc>
                                <w:tcPr>
                                  <w:tcW w:w="3144" w:type="dxa"/>
                                </w:tcPr>
                                <w:p w14:paraId="08F5597F" w14:textId="77777777" w:rsidR="006749A6" w:rsidRDefault="006749A6" w:rsidP="006749A6">
                                  <w:pPr>
                                    <w:rPr>
                                      <w:lang w:val="en-GB"/>
                                    </w:rPr>
                                  </w:pPr>
                                  <w:r>
                                    <w:rPr>
                                      <w:lang w:val="en-GB"/>
                                    </w:rPr>
                                    <w:t>Anything affecting the mind of Folk</w:t>
                                  </w:r>
                                </w:p>
                              </w:tc>
                              <w:tc>
                                <w:tcPr>
                                  <w:tcW w:w="3980" w:type="dxa"/>
                                </w:tcPr>
                                <w:p w14:paraId="47771ABA" w14:textId="77777777" w:rsidR="006749A6" w:rsidRDefault="006749A6" w:rsidP="006749A6">
                                  <w:pPr>
                                    <w:rPr>
                                      <w:lang w:val="en-GB"/>
                                    </w:rPr>
                                  </w:pPr>
                                  <w:r>
                                    <w:rPr>
                                      <w:lang w:val="en-GB"/>
                                    </w:rPr>
                                    <w:t>The minds of folk can be trained by muscles, so there must be bones being moved by those muscles. I can affect these bones to make the Folk think the tree attacks them.</w:t>
                                  </w:r>
                                </w:p>
                              </w:tc>
                            </w:tr>
                          </w:tbl>
                          <w:p w14:paraId="2F4EBC8A" w14:textId="6A333F55" w:rsidR="006749A6" w:rsidRPr="006749A6" w:rsidRDefault="006749A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003D4" id="_x0000_s1036" type="#_x0000_t202" style="position:absolute;margin-left:0;margin-top:491.55pt;width:451.65pt;height:221.35pt;z-index:-251622400;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">
                <v:textbox>
                  <w:txbxContent>
                    <w:p w14:paraId="1091A81F" w14:textId="6B4B45AE" w:rsidR="006749A6" w:rsidRDefault="006749A6" w:rsidP="00D37B17">
                      <w:pPr>
                        <w:pStyle w:val="berschrift4"/>
                      </w:pPr>
                      <w:r>
                        <w:t>Marrowing Applications</w:t>
                      </w:r>
                    </w:p>
                    <w:tbl>
                      <w:tblPr>
                        <w:tblStyle w:val="Tabellenraster"/>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7"/>
                        <w:gridCol w:w="3144"/>
                        <w:gridCol w:w="3980"/>
                      </w:tblGrid>
                      <w:tr w:rsidR="006749A6" w14:paraId="7290F45D" w14:textId="77777777" w:rsidTr="006749A6">
                        <w:tc>
                          <w:tcPr>
                            <w:tcW w:w="1807" w:type="dxa"/>
                          </w:tcPr>
                          <w:p w14:paraId="2019DD64" w14:textId="77777777" w:rsidR="006749A6" w:rsidRPr="00897543" w:rsidRDefault="006749A6" w:rsidP="006749A6">
                            <w:pPr>
                              <w:spacing w:line="360" w:lineRule="auto"/>
                              <w:rPr>
                                <w:b/>
                                <w:bCs/>
                                <w:lang w:val="en-GB"/>
                              </w:rPr>
                            </w:pPr>
                            <w:r w:rsidRPr="00897543">
                              <w:rPr>
                                <w:b/>
                                <w:bCs/>
                                <w:lang w:val="en-GB"/>
                              </w:rPr>
                              <w:t>Base Attribute</w:t>
                            </w:r>
                          </w:p>
                        </w:tc>
                        <w:tc>
                          <w:tcPr>
                            <w:tcW w:w="3144" w:type="dxa"/>
                          </w:tcPr>
                          <w:p w14:paraId="1B4F1880" w14:textId="77777777" w:rsidR="006749A6" w:rsidRPr="00897543" w:rsidRDefault="006749A6" w:rsidP="006749A6">
                            <w:pPr>
                              <w:spacing w:line="360" w:lineRule="auto"/>
                              <w:rPr>
                                <w:b/>
                                <w:bCs/>
                                <w:lang w:val="en-GB"/>
                              </w:rPr>
                            </w:pPr>
                            <w:r w:rsidRPr="00897543">
                              <w:rPr>
                                <w:b/>
                                <w:bCs/>
                                <w:lang w:val="en-GB"/>
                              </w:rPr>
                              <w:t>General Area of Application</w:t>
                            </w:r>
                          </w:p>
                        </w:tc>
                        <w:tc>
                          <w:tcPr>
                            <w:tcW w:w="3980" w:type="dxa"/>
                          </w:tcPr>
                          <w:p w14:paraId="446BB1CE" w14:textId="77777777" w:rsidR="006749A6" w:rsidRPr="00897543" w:rsidRDefault="006749A6" w:rsidP="006749A6">
                            <w:pPr>
                              <w:spacing w:line="360" w:lineRule="auto"/>
                              <w:rPr>
                                <w:b/>
                                <w:bCs/>
                                <w:lang w:val="en-GB"/>
                              </w:rPr>
                            </w:pPr>
                            <w:r w:rsidRPr="00897543">
                              <w:rPr>
                                <w:b/>
                                <w:bCs/>
                                <w:lang w:val="en-GB"/>
                              </w:rPr>
                              <w:t xml:space="preserve">Example </w:t>
                            </w:r>
                            <w:r>
                              <w:rPr>
                                <w:b/>
                                <w:bCs/>
                                <w:lang w:val="en-GB"/>
                              </w:rPr>
                              <w:t>of</w:t>
                            </w:r>
                            <w:r w:rsidRPr="00897543">
                              <w:rPr>
                                <w:b/>
                                <w:bCs/>
                                <w:lang w:val="en-GB"/>
                              </w:rPr>
                              <w:t xml:space="preserve"> a metaphor</w:t>
                            </w:r>
                          </w:p>
                        </w:tc>
                      </w:tr>
                      <w:tr w:rsidR="006749A6" w:rsidRPr="00113F7C" w14:paraId="39469FBD" w14:textId="77777777" w:rsidTr="006749A6">
                        <w:tc>
                          <w:tcPr>
                            <w:tcW w:w="1807" w:type="dxa"/>
                          </w:tcPr>
                          <w:p w14:paraId="3DFB8D65" w14:textId="77777777" w:rsidR="006749A6" w:rsidRDefault="006749A6" w:rsidP="006749A6">
                            <w:pPr>
                              <w:spacing w:line="600" w:lineRule="auto"/>
                              <w:jc w:val="center"/>
                              <w:rPr>
                                <w:lang w:val="en-GB"/>
                              </w:rPr>
                            </w:pPr>
                            <w:r>
                              <w:rPr>
                                <w:lang w:val="en-GB"/>
                              </w:rPr>
                              <w:t>Intelligence</w:t>
                            </w:r>
                          </w:p>
                        </w:tc>
                        <w:tc>
                          <w:tcPr>
                            <w:tcW w:w="3144" w:type="dxa"/>
                          </w:tcPr>
                          <w:p w14:paraId="766C2E09" w14:textId="77777777" w:rsidR="006749A6" w:rsidRDefault="006749A6" w:rsidP="006749A6">
                            <w:pPr>
                              <w:rPr>
                                <w:lang w:val="en-GB"/>
                              </w:rPr>
                            </w:pPr>
                            <w:r>
                              <w:rPr>
                                <w:lang w:val="en-GB"/>
                              </w:rPr>
                              <w:t>Any changes within objects or Folk</w:t>
                            </w:r>
                          </w:p>
                        </w:tc>
                        <w:tc>
                          <w:tcPr>
                            <w:tcW w:w="3980" w:type="dxa"/>
                          </w:tcPr>
                          <w:p w14:paraId="2F2F0103" w14:textId="77777777" w:rsidR="006749A6" w:rsidRDefault="006749A6" w:rsidP="006749A6">
                            <w:pPr>
                              <w:rPr>
                                <w:lang w:val="en-GB"/>
                              </w:rPr>
                            </w:pPr>
                            <w:r>
                              <w:rPr>
                                <w:lang w:val="en-GB"/>
                              </w:rPr>
                              <w:t>A tree’s bark is like its bones, so you can change it into gold or repair it.</w:t>
                            </w:r>
                          </w:p>
                        </w:tc>
                      </w:tr>
                      <w:tr w:rsidR="006749A6" w:rsidRPr="00113F7C" w14:paraId="40028311" w14:textId="77777777" w:rsidTr="006749A6">
                        <w:tc>
                          <w:tcPr>
                            <w:tcW w:w="1807" w:type="dxa"/>
                          </w:tcPr>
                          <w:p w14:paraId="656AF2B8" w14:textId="77777777" w:rsidR="006749A6" w:rsidRDefault="006749A6" w:rsidP="006749A6">
                            <w:pPr>
                              <w:jc w:val="center"/>
                              <w:rPr>
                                <w:lang w:val="en-GB"/>
                              </w:rPr>
                            </w:pPr>
                            <w:r>
                              <w:rPr>
                                <w:lang w:val="en-GB"/>
                              </w:rPr>
                              <w:t>Feel</w:t>
                            </w:r>
                          </w:p>
                        </w:tc>
                        <w:tc>
                          <w:tcPr>
                            <w:tcW w:w="3144" w:type="dxa"/>
                          </w:tcPr>
                          <w:p w14:paraId="52EE6D9C" w14:textId="77777777" w:rsidR="006749A6" w:rsidRDefault="006749A6" w:rsidP="006749A6">
                            <w:pPr>
                              <w:rPr>
                                <w:lang w:val="en-GB"/>
                              </w:rPr>
                            </w:pPr>
                            <w:r>
                              <w:rPr>
                                <w:lang w:val="en-GB"/>
                              </w:rPr>
                              <w:t>Any forces on objects or</w:t>
                            </w:r>
                          </w:p>
                          <w:p w14:paraId="1FEFE1AD" w14:textId="77777777" w:rsidR="006749A6" w:rsidRDefault="006749A6" w:rsidP="006749A6">
                            <w:pPr>
                              <w:spacing w:line="600" w:lineRule="auto"/>
                              <w:rPr>
                                <w:lang w:val="en-GB"/>
                              </w:rPr>
                            </w:pPr>
                            <w:r>
                              <w:rPr>
                                <w:lang w:val="en-GB"/>
                              </w:rPr>
                              <w:t>Folk from the outside</w:t>
                            </w:r>
                          </w:p>
                        </w:tc>
                        <w:tc>
                          <w:tcPr>
                            <w:tcW w:w="3980" w:type="dxa"/>
                          </w:tcPr>
                          <w:p w14:paraId="50B161D2" w14:textId="77777777" w:rsidR="006749A6" w:rsidRDefault="006749A6" w:rsidP="006749A6">
                            <w:pPr>
                              <w:rPr>
                                <w:lang w:val="en-GB"/>
                              </w:rPr>
                            </w:pPr>
                            <w:r>
                              <w:rPr>
                                <w:lang w:val="en-GB"/>
                              </w:rPr>
                              <w:t>Torrents of winds work together like joints of bones, so you can move them to topple the tree.</w:t>
                            </w:r>
                          </w:p>
                        </w:tc>
                      </w:tr>
                      <w:tr w:rsidR="006749A6" w:rsidRPr="00113F7C" w14:paraId="21F49E9F" w14:textId="77777777" w:rsidTr="006749A6">
                        <w:tc>
                          <w:tcPr>
                            <w:tcW w:w="1807" w:type="dxa"/>
                          </w:tcPr>
                          <w:p w14:paraId="3B6AEB7B" w14:textId="77777777" w:rsidR="006749A6" w:rsidRDefault="006749A6" w:rsidP="006749A6">
                            <w:pPr>
                              <w:jc w:val="center"/>
                              <w:rPr>
                                <w:lang w:val="en-GB"/>
                              </w:rPr>
                            </w:pPr>
                            <w:r>
                              <w:rPr>
                                <w:lang w:val="en-GB"/>
                              </w:rPr>
                              <w:t>Experience</w:t>
                            </w:r>
                          </w:p>
                        </w:tc>
                        <w:tc>
                          <w:tcPr>
                            <w:tcW w:w="3144" w:type="dxa"/>
                          </w:tcPr>
                          <w:p w14:paraId="0FD8B264" w14:textId="77777777" w:rsidR="006749A6" w:rsidRDefault="006749A6" w:rsidP="006749A6">
                            <w:pPr>
                              <w:rPr>
                                <w:lang w:val="en-GB"/>
                              </w:rPr>
                            </w:pPr>
                            <w:r>
                              <w:rPr>
                                <w:lang w:val="en-GB"/>
                              </w:rPr>
                              <w:t>Knowledge gained and</w:t>
                            </w:r>
                          </w:p>
                          <w:p w14:paraId="07405E9A" w14:textId="77777777" w:rsidR="006749A6" w:rsidRDefault="006749A6" w:rsidP="006749A6">
                            <w:pPr>
                              <w:spacing w:line="600" w:lineRule="auto"/>
                              <w:rPr>
                                <w:lang w:val="en-GB"/>
                              </w:rPr>
                            </w:pPr>
                            <w:r>
                              <w:rPr>
                                <w:lang w:val="en-GB"/>
                              </w:rPr>
                              <w:t>Information discovered</w:t>
                            </w:r>
                          </w:p>
                        </w:tc>
                        <w:tc>
                          <w:tcPr>
                            <w:tcW w:w="3980" w:type="dxa"/>
                          </w:tcPr>
                          <w:p w14:paraId="4B79FD3B" w14:textId="77777777" w:rsidR="006749A6" w:rsidRDefault="006749A6" w:rsidP="006749A6">
                            <w:pPr>
                              <w:rPr>
                                <w:lang w:val="en-GB"/>
                              </w:rPr>
                            </w:pPr>
                            <w:r>
                              <w:rPr>
                                <w:lang w:val="en-GB"/>
                              </w:rPr>
                              <w:t>The rings of a tree are like the Marrow of its bones, so you can read from it who planted it.</w:t>
                            </w:r>
                          </w:p>
                        </w:tc>
                      </w:tr>
                      <w:tr w:rsidR="006749A6" w:rsidRPr="00113F7C" w14:paraId="3F493740" w14:textId="77777777" w:rsidTr="006749A6">
                        <w:tc>
                          <w:tcPr>
                            <w:tcW w:w="1807" w:type="dxa"/>
                          </w:tcPr>
                          <w:p w14:paraId="4075F99A" w14:textId="77777777" w:rsidR="006749A6" w:rsidRDefault="006749A6" w:rsidP="006749A6">
                            <w:pPr>
                              <w:jc w:val="center"/>
                              <w:rPr>
                                <w:lang w:val="en-GB"/>
                              </w:rPr>
                            </w:pPr>
                            <w:r>
                              <w:rPr>
                                <w:lang w:val="en-GB"/>
                              </w:rPr>
                              <w:t>Impression</w:t>
                            </w:r>
                          </w:p>
                        </w:tc>
                        <w:tc>
                          <w:tcPr>
                            <w:tcW w:w="3144" w:type="dxa"/>
                          </w:tcPr>
                          <w:p w14:paraId="08F5597F" w14:textId="77777777" w:rsidR="006749A6" w:rsidRDefault="006749A6" w:rsidP="006749A6">
                            <w:pPr>
                              <w:rPr>
                                <w:lang w:val="en-GB"/>
                              </w:rPr>
                            </w:pPr>
                            <w:r>
                              <w:rPr>
                                <w:lang w:val="en-GB"/>
                              </w:rPr>
                              <w:t>Anything affecting the mind of Folk</w:t>
                            </w:r>
                          </w:p>
                        </w:tc>
                        <w:tc>
                          <w:tcPr>
                            <w:tcW w:w="3980" w:type="dxa"/>
                          </w:tcPr>
                          <w:p w14:paraId="47771ABA" w14:textId="77777777" w:rsidR="006749A6" w:rsidRDefault="006749A6" w:rsidP="006749A6">
                            <w:pPr>
                              <w:rPr>
                                <w:lang w:val="en-GB"/>
                              </w:rPr>
                            </w:pPr>
                            <w:r>
                              <w:rPr>
                                <w:lang w:val="en-GB"/>
                              </w:rPr>
                              <w:t>The minds of folk can be trained by muscles, so there must be bones being moved by those muscles. I can affect these bones to make the Folk think the tree attacks them.</w:t>
                            </w:r>
                          </w:p>
                        </w:tc>
                      </w:tr>
                    </w:tbl>
                    <w:p w14:paraId="2F4EBC8A" w14:textId="6A333F55" w:rsidR="006749A6" w:rsidRPr="006749A6" w:rsidRDefault="006749A6">
                      <w:pPr>
                        <w:rPr>
                          <w:lang w:val="en-US"/>
                        </w:rPr>
                      </w:pPr>
                    </w:p>
                  </w:txbxContent>
                </v:textbox>
                <w10:wrap type="square" anchorx="margin" anchory="margin"/>
              </v:shape>
            </w:pict>
          </mc:Fallback>
        </mc:AlternateContent>
      </w:r>
      <w:r w:rsidR="00C10147">
        <w:rPr>
          <w:lang w:val="en-GB"/>
        </w:rPr>
        <w:br w:type="page"/>
      </w:r>
    </w:p>
    <w:p w14:paraId="6A2076B8" w14:textId="731B5A9D" w:rsidR="001361E1" w:rsidRPr="001361E1" w:rsidRDefault="00C10147" w:rsidP="00C10147">
      <w:pPr>
        <w:pStyle w:val="berschrift1"/>
        <w:jc w:val="center"/>
        <w:rPr>
          <w:lang w:val="en-GB"/>
        </w:rPr>
      </w:pPr>
      <w:r>
        <w:rPr>
          <w:lang w:val="en-GB"/>
        </w:rPr>
        <w:lastRenderedPageBreak/>
        <w:t>[COMBAT]</w:t>
      </w:r>
    </w:p>
    <w:p w14:paraId="67E63480" w14:textId="77777777" w:rsidR="003C690A" w:rsidRPr="003C690A" w:rsidRDefault="003C690A" w:rsidP="003C690A">
      <w:pPr>
        <w:rPr>
          <w:lang w:val="en-GB"/>
        </w:rPr>
      </w:pPr>
    </w:p>
    <w:p w14:paraId="4EC02372" w14:textId="3E900D82" w:rsidR="000D4ADD" w:rsidRDefault="000D4ADD" w:rsidP="000D4ADD">
      <w:pPr>
        <w:pStyle w:val="berschrift2"/>
        <w:rPr>
          <w:lang w:val="en-GB"/>
        </w:rPr>
      </w:pPr>
      <w:r>
        <w:rPr>
          <w:lang w:val="en-GB"/>
        </w:rPr>
        <w:t>Initiative</w:t>
      </w:r>
    </w:p>
    <w:p w14:paraId="43D704B9" w14:textId="1CD78282" w:rsidR="000D4ADD" w:rsidRDefault="000D4ADD" w:rsidP="000D4ADD">
      <w:pPr>
        <w:rPr>
          <w:lang w:val="en-GB"/>
        </w:rPr>
      </w:pPr>
      <w:r>
        <w:rPr>
          <w:lang w:val="en-GB"/>
        </w:rPr>
        <w:t>Initiative can be called by the game master as soon as a group initiates physical conflict, or a tense scene takes place with a lot of actions happening at the same time.</w:t>
      </w:r>
    </w:p>
    <w:p w14:paraId="5B6F13B6" w14:textId="69FAFE58" w:rsidR="000D4ADD" w:rsidRDefault="000D4ADD" w:rsidP="000D4ADD">
      <w:pPr>
        <w:rPr>
          <w:lang w:val="en-GB"/>
        </w:rPr>
      </w:pPr>
      <w:r>
        <w:rPr>
          <w:lang w:val="en-GB"/>
        </w:rPr>
        <w:t>If only a single character attacks something or someone, without danger of a reaction or time pressure, the game master should opt to resolve the action as a simple challenge.</w:t>
      </w:r>
    </w:p>
    <w:p w14:paraId="673B1C00" w14:textId="71279386" w:rsidR="000D4ADD" w:rsidRDefault="000D4ADD" w:rsidP="000D4ADD">
      <w:pPr>
        <w:rPr>
          <w:lang w:val="en-GB"/>
        </w:rPr>
      </w:pPr>
      <w:r>
        <w:rPr>
          <w:lang w:val="en-GB"/>
        </w:rPr>
        <w:t xml:space="preserve">At the start of initiative every player character rolls for their placement in their round and all non-player characters are sorted in either allies of the player characters or other alignments or factions. </w:t>
      </w:r>
    </w:p>
    <w:p w14:paraId="221B453D" w14:textId="148FD9A9" w:rsidR="000D4ADD" w:rsidRDefault="000D4ADD" w:rsidP="000D4ADD">
      <w:pPr>
        <w:pStyle w:val="berschrift3"/>
        <w:rPr>
          <w:lang w:val="en-GB"/>
        </w:rPr>
      </w:pPr>
      <w:r>
        <w:rPr>
          <w:lang w:val="en-GB"/>
        </w:rPr>
        <w:t>Initiative Roll</w:t>
      </w:r>
    </w:p>
    <w:p w14:paraId="1B08B37E" w14:textId="135FC68D" w:rsidR="000D4ADD" w:rsidRDefault="00D03EAB" w:rsidP="000D4ADD">
      <w:pPr>
        <w:rPr>
          <w:lang w:val="en-GB"/>
        </w:rPr>
      </w:pPr>
      <w:r>
        <w:rPr>
          <w:lang w:val="en-GB"/>
        </w:rPr>
        <w:t>To determine the placement of your character within their round, roll a d20 and add the number of points you have in the Speed Base Attribute.</w:t>
      </w:r>
    </w:p>
    <w:p w14:paraId="66B87EBE" w14:textId="2EE5543A" w:rsidR="00D03EAB" w:rsidRDefault="00D03EAB" w:rsidP="00D03EAB">
      <w:pPr>
        <w:pStyle w:val="berschrift3"/>
        <w:rPr>
          <w:lang w:val="en-GB"/>
        </w:rPr>
      </w:pPr>
      <w:r>
        <w:rPr>
          <w:lang w:val="en-GB"/>
        </w:rPr>
        <w:t>Action Points</w:t>
      </w:r>
    </w:p>
    <w:p w14:paraId="74F884AC" w14:textId="2A528AA5" w:rsidR="00D03EAB" w:rsidRDefault="006749A6" w:rsidP="00D03EAB">
      <w:pPr>
        <w:rPr>
          <w:lang w:val="en-GB"/>
        </w:rPr>
      </w:pPr>
      <w:r w:rsidRPr="00A25947">
        <w:rPr>
          <w:noProof/>
          <w:lang w:val="en-GB"/>
        </w:rPr>
        <mc:AlternateContent>
          <mc:Choice Requires="wps">
            <w:drawing>
              <wp:anchor distT="45720" distB="45720" distL="114300" distR="114300" simplePos="0" relativeHeight="251663360" behindDoc="0" locked="0" layoutInCell="1" allowOverlap="1" wp14:anchorId="6DD5C5B3" wp14:editId="063F70AD">
                <wp:simplePos x="0" y="0"/>
                <wp:positionH relativeFrom="margin">
                  <wp:align>right</wp:align>
                </wp:positionH>
                <wp:positionV relativeFrom="margin">
                  <wp:posOffset>6389370</wp:posOffset>
                </wp:positionV>
                <wp:extent cx="5744845" cy="2659380"/>
                <wp:effectExtent l="0" t="0" r="27305" b="26670"/>
                <wp:wrapSquare wrapText="bothSides"/>
                <wp:docPr id="166066230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4845" cy="2659380"/>
                        </a:xfrm>
                        <a:prstGeom prst="rect">
                          <a:avLst/>
                        </a:prstGeom>
                        <a:solidFill>
                          <a:srgbClr val="FFFFFF"/>
                        </a:solidFill>
                        <a:ln w="9525">
                          <a:solidFill>
                            <a:srgbClr val="000000"/>
                          </a:solidFill>
                          <a:miter lim="800000"/>
                          <a:headEnd/>
                          <a:tailEnd/>
                        </a:ln>
                      </wps:spPr>
                      <wps:txbx>
                        <w:txbxContent>
                          <w:p w14:paraId="08D20319" w14:textId="7F8DA9A2" w:rsidR="00A25947" w:rsidRDefault="00A25947" w:rsidP="00D37B17">
                            <w:pPr>
                              <w:pStyle w:val="berschrift4"/>
                            </w:pPr>
                            <w:r>
                              <w:t>AP Time List</w:t>
                            </w:r>
                          </w:p>
                          <w:tbl>
                            <w:tblPr>
                              <w:tblStyle w:val="Tabellenraster"/>
                              <w:tblW w:w="8926" w:type="dxa"/>
                              <w:tblLook w:val="04A0" w:firstRow="1" w:lastRow="0" w:firstColumn="1" w:lastColumn="0" w:noHBand="0" w:noVBand="1"/>
                            </w:tblPr>
                            <w:tblGrid>
                              <w:gridCol w:w="2263"/>
                              <w:gridCol w:w="6663"/>
                            </w:tblGrid>
                            <w:tr w:rsidR="00A25947" w:rsidRPr="00113F7C" w14:paraId="08F1F9D4" w14:textId="77777777" w:rsidTr="006749A6">
                              <w:tc>
                                <w:tcPr>
                                  <w:tcW w:w="2263" w:type="dxa"/>
                                </w:tcPr>
                                <w:p w14:paraId="6585CA16" w14:textId="52B9178E" w:rsidR="00A25947" w:rsidRDefault="00A25947" w:rsidP="006749A6">
                                  <w:pPr>
                                    <w:jc w:val="right"/>
                                  </w:pPr>
                                  <w:r>
                                    <w:t>1-2 AP</w:t>
                                  </w:r>
                                </w:p>
                              </w:tc>
                              <w:tc>
                                <w:tcPr>
                                  <w:tcW w:w="6663" w:type="dxa"/>
                                </w:tcPr>
                                <w:p w14:paraId="4B2CB315" w14:textId="1B3FE27C" w:rsidR="00A25947" w:rsidRDefault="00A25947" w:rsidP="006749A6">
                                  <w:pPr>
                                    <w:jc w:val="center"/>
                                    <w:rPr>
                                      <w:lang w:val="en-US"/>
                                    </w:rPr>
                                  </w:pPr>
                                  <w:r w:rsidRPr="00A25947">
                                    <w:rPr>
                                      <w:lang w:val="en-US"/>
                                    </w:rPr>
                                    <w:t xml:space="preserve">Split second </w:t>
                                  </w:r>
                                  <w:r>
                                    <w:rPr>
                                      <w:lang w:val="en-US"/>
                                    </w:rPr>
                                    <w:t>decisions</w:t>
                                  </w:r>
                                  <w:r w:rsidR="00D069CF">
                                    <w:rPr>
                                      <w:lang w:val="en-US"/>
                                    </w:rPr>
                                    <w:t>.</w:t>
                                  </w:r>
                                </w:p>
                                <w:p w14:paraId="58A69012" w14:textId="3B4D303A" w:rsidR="00A25947" w:rsidRPr="00A25947" w:rsidRDefault="00A25947" w:rsidP="006749A6">
                                  <w:pPr>
                                    <w:spacing w:line="360" w:lineRule="auto"/>
                                    <w:jc w:val="center"/>
                                    <w:rPr>
                                      <w:lang w:val="en-US"/>
                                    </w:rPr>
                                  </w:pPr>
                                  <w:r>
                                    <w:rPr>
                                      <w:lang w:val="en-US"/>
                                    </w:rPr>
                                    <w:t xml:space="preserve">Quick, imprecise </w:t>
                                  </w:r>
                                  <w:r w:rsidRPr="00A25947">
                                    <w:rPr>
                                      <w:lang w:val="en-US"/>
                                    </w:rPr>
                                    <w:t>m</w:t>
                                  </w:r>
                                  <w:r>
                                    <w:rPr>
                                      <w:lang w:val="en-US"/>
                                    </w:rPr>
                                    <w:t>ovements of muscle memory</w:t>
                                  </w:r>
                                  <w:r w:rsidR="00D069CF">
                                    <w:rPr>
                                      <w:lang w:val="en-US"/>
                                    </w:rPr>
                                    <w:t>.</w:t>
                                  </w:r>
                                </w:p>
                              </w:tc>
                            </w:tr>
                            <w:tr w:rsidR="00A25947" w:rsidRPr="00113F7C" w14:paraId="4BC05A6B" w14:textId="77777777" w:rsidTr="006749A6">
                              <w:tc>
                                <w:tcPr>
                                  <w:tcW w:w="2263" w:type="dxa"/>
                                </w:tcPr>
                                <w:p w14:paraId="3EFEE0E8" w14:textId="25FA6683" w:rsidR="00A25947" w:rsidRPr="00A25947" w:rsidRDefault="00A25947" w:rsidP="006749A6">
                                  <w:pPr>
                                    <w:jc w:val="right"/>
                                    <w:rPr>
                                      <w:lang w:val="en-US"/>
                                    </w:rPr>
                                  </w:pPr>
                                  <w:r>
                                    <w:rPr>
                                      <w:lang w:val="en-US"/>
                                    </w:rPr>
                                    <w:t>3 AP</w:t>
                                  </w:r>
                                </w:p>
                              </w:tc>
                              <w:tc>
                                <w:tcPr>
                                  <w:tcW w:w="6663" w:type="dxa"/>
                                </w:tcPr>
                                <w:p w14:paraId="4A7ABA75" w14:textId="77777777" w:rsidR="00A25947" w:rsidRDefault="00A25947" w:rsidP="006749A6">
                                  <w:pPr>
                                    <w:jc w:val="center"/>
                                    <w:rPr>
                                      <w:lang w:val="en-US"/>
                                    </w:rPr>
                                  </w:pPr>
                                  <w:r>
                                    <w:rPr>
                                      <w:lang w:val="en-US"/>
                                    </w:rPr>
                                    <w:t>Quick trained movements</w:t>
                                  </w:r>
                                  <w:r w:rsidR="00D069CF">
                                    <w:rPr>
                                      <w:lang w:val="en-US"/>
                                    </w:rPr>
                                    <w:t>.</w:t>
                                  </w:r>
                                </w:p>
                                <w:p w14:paraId="5306ED09" w14:textId="298B1975" w:rsidR="00D069CF" w:rsidRPr="00A25947" w:rsidRDefault="00D069CF" w:rsidP="006749A6">
                                  <w:pPr>
                                    <w:spacing w:line="360" w:lineRule="auto"/>
                                    <w:jc w:val="center"/>
                                    <w:rPr>
                                      <w:lang w:val="en-US"/>
                                    </w:rPr>
                                  </w:pPr>
                                  <w:r>
                                    <w:rPr>
                                      <w:lang w:val="en-US"/>
                                    </w:rPr>
                                    <w:t>Actions barely taking thoughts to execute.</w:t>
                                  </w:r>
                                </w:p>
                              </w:tc>
                            </w:tr>
                            <w:tr w:rsidR="00A25947" w:rsidRPr="00113F7C" w14:paraId="0D686EE1" w14:textId="77777777" w:rsidTr="006749A6">
                              <w:tc>
                                <w:tcPr>
                                  <w:tcW w:w="2263" w:type="dxa"/>
                                </w:tcPr>
                                <w:p w14:paraId="2D59A725" w14:textId="2A5E4476" w:rsidR="00A25947" w:rsidRPr="00A25947" w:rsidRDefault="00A25947" w:rsidP="006749A6">
                                  <w:pPr>
                                    <w:jc w:val="right"/>
                                    <w:rPr>
                                      <w:lang w:val="en-US"/>
                                    </w:rPr>
                                  </w:pPr>
                                  <w:r>
                                    <w:rPr>
                                      <w:lang w:val="en-US"/>
                                    </w:rPr>
                                    <w:t>4 AP</w:t>
                                  </w:r>
                                </w:p>
                              </w:tc>
                              <w:tc>
                                <w:tcPr>
                                  <w:tcW w:w="6663" w:type="dxa"/>
                                </w:tcPr>
                                <w:p w14:paraId="6D3BC992" w14:textId="77777777" w:rsidR="00A25947" w:rsidRDefault="00A25947" w:rsidP="006749A6">
                                  <w:pPr>
                                    <w:jc w:val="center"/>
                                    <w:rPr>
                                      <w:lang w:val="en-US"/>
                                    </w:rPr>
                                  </w:pPr>
                                  <w:r>
                                    <w:rPr>
                                      <w:lang w:val="en-US"/>
                                    </w:rPr>
                                    <w:t>Trained movements of average speed</w:t>
                                  </w:r>
                                  <w:r w:rsidR="00D069CF">
                                    <w:rPr>
                                      <w:lang w:val="en-US"/>
                                    </w:rPr>
                                    <w:t>.</w:t>
                                  </w:r>
                                </w:p>
                                <w:p w14:paraId="636DFBF9" w14:textId="67A9F25A" w:rsidR="00D069CF" w:rsidRPr="00A25947" w:rsidRDefault="00D069CF" w:rsidP="006749A6">
                                  <w:pPr>
                                    <w:spacing w:line="360" w:lineRule="auto"/>
                                    <w:jc w:val="center"/>
                                    <w:rPr>
                                      <w:lang w:val="en-US"/>
                                    </w:rPr>
                                  </w:pPr>
                                  <w:r>
                                    <w:rPr>
                                      <w:lang w:val="en-US"/>
                                    </w:rPr>
                                    <w:t>Preplanned actions that require little additional thought.</w:t>
                                  </w:r>
                                </w:p>
                              </w:tc>
                            </w:tr>
                            <w:tr w:rsidR="00A25947" w:rsidRPr="00113F7C" w14:paraId="7E78948D" w14:textId="77777777" w:rsidTr="006749A6">
                              <w:tc>
                                <w:tcPr>
                                  <w:tcW w:w="2263" w:type="dxa"/>
                                </w:tcPr>
                                <w:p w14:paraId="7A726508" w14:textId="058A9345" w:rsidR="00A25947" w:rsidRPr="00A25947" w:rsidRDefault="00A25947" w:rsidP="006749A6">
                                  <w:pPr>
                                    <w:jc w:val="right"/>
                                    <w:rPr>
                                      <w:lang w:val="en-US"/>
                                    </w:rPr>
                                  </w:pPr>
                                  <w:r>
                                    <w:rPr>
                                      <w:lang w:val="en-US"/>
                                    </w:rPr>
                                    <w:t>5 AP</w:t>
                                  </w:r>
                                </w:p>
                              </w:tc>
                              <w:tc>
                                <w:tcPr>
                                  <w:tcW w:w="6663" w:type="dxa"/>
                                </w:tcPr>
                                <w:p w14:paraId="47924DCD" w14:textId="77777777" w:rsidR="00A25947" w:rsidRDefault="00A25947" w:rsidP="006749A6">
                                  <w:pPr>
                                    <w:jc w:val="center"/>
                                    <w:rPr>
                                      <w:lang w:val="en-US"/>
                                    </w:rPr>
                                  </w:pPr>
                                  <w:r>
                                    <w:rPr>
                                      <w:lang w:val="en-US"/>
                                    </w:rPr>
                                    <w:t>Trained movements of slower than average speed</w:t>
                                  </w:r>
                                  <w:r w:rsidR="00D069CF">
                                    <w:rPr>
                                      <w:lang w:val="en-US"/>
                                    </w:rPr>
                                    <w:t>.</w:t>
                                  </w:r>
                                </w:p>
                                <w:p w14:paraId="119AE60F" w14:textId="7022CD0F" w:rsidR="00D069CF" w:rsidRPr="00A25947" w:rsidRDefault="00D069CF" w:rsidP="006749A6">
                                  <w:pPr>
                                    <w:spacing w:line="360" w:lineRule="auto"/>
                                    <w:jc w:val="center"/>
                                    <w:rPr>
                                      <w:lang w:val="en-US"/>
                                    </w:rPr>
                                  </w:pPr>
                                  <w:r>
                                    <w:rPr>
                                      <w:lang w:val="en-US"/>
                                    </w:rPr>
                                    <w:t>Improvised actions with a base need of coordination.</w:t>
                                  </w:r>
                                </w:p>
                              </w:tc>
                            </w:tr>
                            <w:tr w:rsidR="00A25947" w:rsidRPr="00A25947" w14:paraId="32B1FD6E" w14:textId="77777777" w:rsidTr="006749A6">
                              <w:tc>
                                <w:tcPr>
                                  <w:tcW w:w="2263" w:type="dxa"/>
                                </w:tcPr>
                                <w:p w14:paraId="72E7F3E2" w14:textId="42F9C404" w:rsidR="00A25947" w:rsidRPr="00A25947" w:rsidRDefault="00A25947" w:rsidP="006749A6">
                                  <w:pPr>
                                    <w:jc w:val="right"/>
                                    <w:rPr>
                                      <w:lang w:val="en-US"/>
                                    </w:rPr>
                                  </w:pPr>
                                  <w:r>
                                    <w:rPr>
                                      <w:lang w:val="en-US"/>
                                    </w:rPr>
                                    <w:t>6 AP</w:t>
                                  </w:r>
                                </w:p>
                              </w:tc>
                              <w:tc>
                                <w:tcPr>
                                  <w:tcW w:w="6663" w:type="dxa"/>
                                </w:tcPr>
                                <w:p w14:paraId="4C3778E1" w14:textId="77777777" w:rsidR="00A25947" w:rsidRDefault="00A25947" w:rsidP="006749A6">
                                  <w:pPr>
                                    <w:jc w:val="center"/>
                                    <w:rPr>
                                      <w:lang w:val="en-US"/>
                                    </w:rPr>
                                  </w:pPr>
                                  <w:r>
                                    <w:rPr>
                                      <w:lang w:val="en-US"/>
                                    </w:rPr>
                                    <w:t>Trained movements of slow speed</w:t>
                                  </w:r>
                                  <w:r w:rsidR="00D069CF">
                                    <w:rPr>
                                      <w:lang w:val="en-US"/>
                                    </w:rPr>
                                    <w:t>.</w:t>
                                  </w:r>
                                </w:p>
                                <w:p w14:paraId="7CB51B34" w14:textId="5D329ECB" w:rsidR="00D069CF" w:rsidRDefault="00D069CF" w:rsidP="006749A6">
                                  <w:pPr>
                                    <w:jc w:val="center"/>
                                    <w:rPr>
                                      <w:lang w:val="en-US"/>
                                    </w:rPr>
                                  </w:pPr>
                                  <w:r>
                                    <w:rPr>
                                      <w:lang w:val="en-US"/>
                                    </w:rPr>
                                    <w:t>Unplanned actions, not possible without active</w:t>
                                  </w:r>
                                </w:p>
                                <w:p w14:paraId="47841F4F" w14:textId="712D94DF" w:rsidR="00D069CF" w:rsidRPr="00A25947" w:rsidRDefault="00D069CF" w:rsidP="006749A6">
                                  <w:pPr>
                                    <w:spacing w:line="360" w:lineRule="auto"/>
                                    <w:jc w:val="center"/>
                                    <w:rPr>
                                      <w:lang w:val="en-US"/>
                                    </w:rPr>
                                  </w:pPr>
                                  <w:r>
                                    <w:rPr>
                                      <w:lang w:val="en-US"/>
                                    </w:rPr>
                                    <w:t>consideration.</w:t>
                                  </w:r>
                                </w:p>
                              </w:tc>
                            </w:tr>
                            <w:tr w:rsidR="00A25947" w:rsidRPr="00113F7C" w14:paraId="40022823" w14:textId="77777777" w:rsidTr="006749A6">
                              <w:tc>
                                <w:tcPr>
                                  <w:tcW w:w="2263" w:type="dxa"/>
                                </w:tcPr>
                                <w:p w14:paraId="715435BB" w14:textId="0B149C6C" w:rsidR="00A25947" w:rsidRPr="00A25947" w:rsidRDefault="00A25947" w:rsidP="006749A6">
                                  <w:pPr>
                                    <w:jc w:val="right"/>
                                    <w:rPr>
                                      <w:lang w:val="en-US"/>
                                    </w:rPr>
                                  </w:pPr>
                                  <w:r>
                                    <w:rPr>
                                      <w:lang w:val="en-US"/>
                                    </w:rPr>
                                    <w:t>6+ AP</w:t>
                                  </w:r>
                                </w:p>
                              </w:tc>
                              <w:tc>
                                <w:tcPr>
                                  <w:tcW w:w="6663" w:type="dxa"/>
                                </w:tcPr>
                                <w:p w14:paraId="469E3FCB" w14:textId="4B7F14C0" w:rsidR="00A25947" w:rsidRPr="00A25947" w:rsidRDefault="00D069CF" w:rsidP="006749A6">
                                  <w:pPr>
                                    <w:jc w:val="center"/>
                                    <w:rPr>
                                      <w:lang w:val="en-US"/>
                                    </w:rPr>
                                  </w:pPr>
                                  <w:r>
                                    <w:rPr>
                                      <w:lang w:val="en-US"/>
                                    </w:rPr>
                                    <w:t>Movement and actions that require immense concentration and effort.</w:t>
                                  </w:r>
                                </w:p>
                              </w:tc>
                            </w:tr>
                          </w:tbl>
                          <w:p w14:paraId="515F1B36" w14:textId="77777777" w:rsidR="00A25947" w:rsidRPr="00A25947" w:rsidRDefault="00A25947" w:rsidP="00A2594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5C5B3" id="_x0000_s1037" type="#_x0000_t202" style="position:absolute;margin-left:401.15pt;margin-top:503.1pt;width:452.35pt;height:209.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">
                <v:textbox>
                  <w:txbxContent>
                    <w:p w14:paraId="08D20319" w14:textId="7F8DA9A2" w:rsidR="00A25947" w:rsidRDefault="00A25947" w:rsidP="00D37B17">
                      <w:pPr>
                        <w:pStyle w:val="berschrift4"/>
                      </w:pPr>
                      <w:r>
                        <w:t>AP Time List</w:t>
                      </w:r>
                    </w:p>
                    <w:tbl>
                      <w:tblPr>
                        <w:tblStyle w:val="Tabellenraster"/>
                        <w:tblW w:w="8926" w:type="dxa"/>
                        <w:tblLook w:val="04A0" w:firstRow="1" w:lastRow="0" w:firstColumn="1" w:lastColumn="0" w:noHBand="0" w:noVBand="1"/>
                      </w:tblPr>
                      <w:tblGrid>
                        <w:gridCol w:w="2263"/>
                        <w:gridCol w:w="6663"/>
                      </w:tblGrid>
                      <w:tr w:rsidR="00A25947" w:rsidRPr="00113F7C" w14:paraId="08F1F9D4" w14:textId="77777777" w:rsidTr="006749A6">
                        <w:tc>
                          <w:tcPr>
                            <w:tcW w:w="2263" w:type="dxa"/>
                          </w:tcPr>
                          <w:p w14:paraId="6585CA16" w14:textId="52B9178E" w:rsidR="00A25947" w:rsidRDefault="00A25947" w:rsidP="006749A6">
                            <w:pPr>
                              <w:jc w:val="right"/>
                            </w:pPr>
                            <w:r>
                              <w:t>1-2 AP</w:t>
                            </w:r>
                          </w:p>
                        </w:tc>
                        <w:tc>
                          <w:tcPr>
                            <w:tcW w:w="6663" w:type="dxa"/>
                          </w:tcPr>
                          <w:p w14:paraId="4B2CB315" w14:textId="1B3FE27C" w:rsidR="00A25947" w:rsidRDefault="00A25947" w:rsidP="006749A6">
                            <w:pPr>
                              <w:jc w:val="center"/>
                              <w:rPr>
                                <w:lang w:val="en-US"/>
                              </w:rPr>
                            </w:pPr>
                            <w:r w:rsidRPr="00A25947">
                              <w:rPr>
                                <w:lang w:val="en-US"/>
                              </w:rPr>
                              <w:t xml:space="preserve">Split second </w:t>
                            </w:r>
                            <w:r>
                              <w:rPr>
                                <w:lang w:val="en-US"/>
                              </w:rPr>
                              <w:t>decisions</w:t>
                            </w:r>
                            <w:r w:rsidR="00D069CF">
                              <w:rPr>
                                <w:lang w:val="en-US"/>
                              </w:rPr>
                              <w:t>.</w:t>
                            </w:r>
                          </w:p>
                          <w:p w14:paraId="58A69012" w14:textId="3B4D303A" w:rsidR="00A25947" w:rsidRPr="00A25947" w:rsidRDefault="00A25947" w:rsidP="006749A6">
                            <w:pPr>
                              <w:spacing w:line="360" w:lineRule="auto"/>
                              <w:jc w:val="center"/>
                              <w:rPr>
                                <w:lang w:val="en-US"/>
                              </w:rPr>
                            </w:pPr>
                            <w:r>
                              <w:rPr>
                                <w:lang w:val="en-US"/>
                              </w:rPr>
                              <w:t xml:space="preserve">Quick, imprecise </w:t>
                            </w:r>
                            <w:r w:rsidRPr="00A25947">
                              <w:rPr>
                                <w:lang w:val="en-US"/>
                              </w:rPr>
                              <w:t>m</w:t>
                            </w:r>
                            <w:r>
                              <w:rPr>
                                <w:lang w:val="en-US"/>
                              </w:rPr>
                              <w:t>ovements of muscle memory</w:t>
                            </w:r>
                            <w:r w:rsidR="00D069CF">
                              <w:rPr>
                                <w:lang w:val="en-US"/>
                              </w:rPr>
                              <w:t>.</w:t>
                            </w:r>
                          </w:p>
                        </w:tc>
                      </w:tr>
                      <w:tr w:rsidR="00A25947" w:rsidRPr="00113F7C" w14:paraId="4BC05A6B" w14:textId="77777777" w:rsidTr="006749A6">
                        <w:tc>
                          <w:tcPr>
                            <w:tcW w:w="2263" w:type="dxa"/>
                          </w:tcPr>
                          <w:p w14:paraId="3EFEE0E8" w14:textId="25FA6683" w:rsidR="00A25947" w:rsidRPr="00A25947" w:rsidRDefault="00A25947" w:rsidP="006749A6">
                            <w:pPr>
                              <w:jc w:val="right"/>
                              <w:rPr>
                                <w:lang w:val="en-US"/>
                              </w:rPr>
                            </w:pPr>
                            <w:r>
                              <w:rPr>
                                <w:lang w:val="en-US"/>
                              </w:rPr>
                              <w:t>3 AP</w:t>
                            </w:r>
                          </w:p>
                        </w:tc>
                        <w:tc>
                          <w:tcPr>
                            <w:tcW w:w="6663" w:type="dxa"/>
                          </w:tcPr>
                          <w:p w14:paraId="4A7ABA75" w14:textId="77777777" w:rsidR="00A25947" w:rsidRDefault="00A25947" w:rsidP="006749A6">
                            <w:pPr>
                              <w:jc w:val="center"/>
                              <w:rPr>
                                <w:lang w:val="en-US"/>
                              </w:rPr>
                            </w:pPr>
                            <w:r>
                              <w:rPr>
                                <w:lang w:val="en-US"/>
                              </w:rPr>
                              <w:t>Quick trained movements</w:t>
                            </w:r>
                            <w:r w:rsidR="00D069CF">
                              <w:rPr>
                                <w:lang w:val="en-US"/>
                              </w:rPr>
                              <w:t>.</w:t>
                            </w:r>
                          </w:p>
                          <w:p w14:paraId="5306ED09" w14:textId="298B1975" w:rsidR="00D069CF" w:rsidRPr="00A25947" w:rsidRDefault="00D069CF" w:rsidP="006749A6">
                            <w:pPr>
                              <w:spacing w:line="360" w:lineRule="auto"/>
                              <w:jc w:val="center"/>
                              <w:rPr>
                                <w:lang w:val="en-US"/>
                              </w:rPr>
                            </w:pPr>
                            <w:r>
                              <w:rPr>
                                <w:lang w:val="en-US"/>
                              </w:rPr>
                              <w:t>Actions barely taking thoughts to execute.</w:t>
                            </w:r>
                          </w:p>
                        </w:tc>
                      </w:tr>
                      <w:tr w:rsidR="00A25947" w:rsidRPr="00113F7C" w14:paraId="0D686EE1" w14:textId="77777777" w:rsidTr="006749A6">
                        <w:tc>
                          <w:tcPr>
                            <w:tcW w:w="2263" w:type="dxa"/>
                          </w:tcPr>
                          <w:p w14:paraId="2D59A725" w14:textId="2A5E4476" w:rsidR="00A25947" w:rsidRPr="00A25947" w:rsidRDefault="00A25947" w:rsidP="006749A6">
                            <w:pPr>
                              <w:jc w:val="right"/>
                              <w:rPr>
                                <w:lang w:val="en-US"/>
                              </w:rPr>
                            </w:pPr>
                            <w:r>
                              <w:rPr>
                                <w:lang w:val="en-US"/>
                              </w:rPr>
                              <w:t>4 AP</w:t>
                            </w:r>
                          </w:p>
                        </w:tc>
                        <w:tc>
                          <w:tcPr>
                            <w:tcW w:w="6663" w:type="dxa"/>
                          </w:tcPr>
                          <w:p w14:paraId="6D3BC992" w14:textId="77777777" w:rsidR="00A25947" w:rsidRDefault="00A25947" w:rsidP="006749A6">
                            <w:pPr>
                              <w:jc w:val="center"/>
                              <w:rPr>
                                <w:lang w:val="en-US"/>
                              </w:rPr>
                            </w:pPr>
                            <w:r>
                              <w:rPr>
                                <w:lang w:val="en-US"/>
                              </w:rPr>
                              <w:t>Trained movements of average speed</w:t>
                            </w:r>
                            <w:r w:rsidR="00D069CF">
                              <w:rPr>
                                <w:lang w:val="en-US"/>
                              </w:rPr>
                              <w:t>.</w:t>
                            </w:r>
                          </w:p>
                          <w:p w14:paraId="636DFBF9" w14:textId="67A9F25A" w:rsidR="00D069CF" w:rsidRPr="00A25947" w:rsidRDefault="00D069CF" w:rsidP="006749A6">
                            <w:pPr>
                              <w:spacing w:line="360" w:lineRule="auto"/>
                              <w:jc w:val="center"/>
                              <w:rPr>
                                <w:lang w:val="en-US"/>
                              </w:rPr>
                            </w:pPr>
                            <w:r>
                              <w:rPr>
                                <w:lang w:val="en-US"/>
                              </w:rPr>
                              <w:t>Preplanned actions that require little additional thought.</w:t>
                            </w:r>
                          </w:p>
                        </w:tc>
                      </w:tr>
                      <w:tr w:rsidR="00A25947" w:rsidRPr="00113F7C" w14:paraId="7E78948D" w14:textId="77777777" w:rsidTr="006749A6">
                        <w:tc>
                          <w:tcPr>
                            <w:tcW w:w="2263" w:type="dxa"/>
                          </w:tcPr>
                          <w:p w14:paraId="7A726508" w14:textId="058A9345" w:rsidR="00A25947" w:rsidRPr="00A25947" w:rsidRDefault="00A25947" w:rsidP="006749A6">
                            <w:pPr>
                              <w:jc w:val="right"/>
                              <w:rPr>
                                <w:lang w:val="en-US"/>
                              </w:rPr>
                            </w:pPr>
                            <w:r>
                              <w:rPr>
                                <w:lang w:val="en-US"/>
                              </w:rPr>
                              <w:t>5 AP</w:t>
                            </w:r>
                          </w:p>
                        </w:tc>
                        <w:tc>
                          <w:tcPr>
                            <w:tcW w:w="6663" w:type="dxa"/>
                          </w:tcPr>
                          <w:p w14:paraId="47924DCD" w14:textId="77777777" w:rsidR="00A25947" w:rsidRDefault="00A25947" w:rsidP="006749A6">
                            <w:pPr>
                              <w:jc w:val="center"/>
                              <w:rPr>
                                <w:lang w:val="en-US"/>
                              </w:rPr>
                            </w:pPr>
                            <w:r>
                              <w:rPr>
                                <w:lang w:val="en-US"/>
                              </w:rPr>
                              <w:t>Trained movements of slower than average speed</w:t>
                            </w:r>
                            <w:r w:rsidR="00D069CF">
                              <w:rPr>
                                <w:lang w:val="en-US"/>
                              </w:rPr>
                              <w:t>.</w:t>
                            </w:r>
                          </w:p>
                          <w:p w14:paraId="119AE60F" w14:textId="7022CD0F" w:rsidR="00D069CF" w:rsidRPr="00A25947" w:rsidRDefault="00D069CF" w:rsidP="006749A6">
                            <w:pPr>
                              <w:spacing w:line="360" w:lineRule="auto"/>
                              <w:jc w:val="center"/>
                              <w:rPr>
                                <w:lang w:val="en-US"/>
                              </w:rPr>
                            </w:pPr>
                            <w:r>
                              <w:rPr>
                                <w:lang w:val="en-US"/>
                              </w:rPr>
                              <w:t>Improvised actions with a base need of coordination.</w:t>
                            </w:r>
                          </w:p>
                        </w:tc>
                      </w:tr>
                      <w:tr w:rsidR="00A25947" w:rsidRPr="00A25947" w14:paraId="32B1FD6E" w14:textId="77777777" w:rsidTr="006749A6">
                        <w:tc>
                          <w:tcPr>
                            <w:tcW w:w="2263" w:type="dxa"/>
                          </w:tcPr>
                          <w:p w14:paraId="72E7F3E2" w14:textId="42F9C404" w:rsidR="00A25947" w:rsidRPr="00A25947" w:rsidRDefault="00A25947" w:rsidP="006749A6">
                            <w:pPr>
                              <w:jc w:val="right"/>
                              <w:rPr>
                                <w:lang w:val="en-US"/>
                              </w:rPr>
                            </w:pPr>
                            <w:r>
                              <w:rPr>
                                <w:lang w:val="en-US"/>
                              </w:rPr>
                              <w:t>6 AP</w:t>
                            </w:r>
                          </w:p>
                        </w:tc>
                        <w:tc>
                          <w:tcPr>
                            <w:tcW w:w="6663" w:type="dxa"/>
                          </w:tcPr>
                          <w:p w14:paraId="4C3778E1" w14:textId="77777777" w:rsidR="00A25947" w:rsidRDefault="00A25947" w:rsidP="006749A6">
                            <w:pPr>
                              <w:jc w:val="center"/>
                              <w:rPr>
                                <w:lang w:val="en-US"/>
                              </w:rPr>
                            </w:pPr>
                            <w:r>
                              <w:rPr>
                                <w:lang w:val="en-US"/>
                              </w:rPr>
                              <w:t>Trained movements of slow speed</w:t>
                            </w:r>
                            <w:r w:rsidR="00D069CF">
                              <w:rPr>
                                <w:lang w:val="en-US"/>
                              </w:rPr>
                              <w:t>.</w:t>
                            </w:r>
                          </w:p>
                          <w:p w14:paraId="7CB51B34" w14:textId="5D329ECB" w:rsidR="00D069CF" w:rsidRDefault="00D069CF" w:rsidP="006749A6">
                            <w:pPr>
                              <w:jc w:val="center"/>
                              <w:rPr>
                                <w:lang w:val="en-US"/>
                              </w:rPr>
                            </w:pPr>
                            <w:r>
                              <w:rPr>
                                <w:lang w:val="en-US"/>
                              </w:rPr>
                              <w:t>Unplanned actions, not possible without active</w:t>
                            </w:r>
                          </w:p>
                          <w:p w14:paraId="47841F4F" w14:textId="712D94DF" w:rsidR="00D069CF" w:rsidRPr="00A25947" w:rsidRDefault="00D069CF" w:rsidP="006749A6">
                            <w:pPr>
                              <w:spacing w:line="360" w:lineRule="auto"/>
                              <w:jc w:val="center"/>
                              <w:rPr>
                                <w:lang w:val="en-US"/>
                              </w:rPr>
                            </w:pPr>
                            <w:r>
                              <w:rPr>
                                <w:lang w:val="en-US"/>
                              </w:rPr>
                              <w:t>consideration.</w:t>
                            </w:r>
                          </w:p>
                        </w:tc>
                      </w:tr>
                      <w:tr w:rsidR="00A25947" w:rsidRPr="00113F7C" w14:paraId="40022823" w14:textId="77777777" w:rsidTr="006749A6">
                        <w:tc>
                          <w:tcPr>
                            <w:tcW w:w="2263" w:type="dxa"/>
                          </w:tcPr>
                          <w:p w14:paraId="715435BB" w14:textId="0B149C6C" w:rsidR="00A25947" w:rsidRPr="00A25947" w:rsidRDefault="00A25947" w:rsidP="006749A6">
                            <w:pPr>
                              <w:jc w:val="right"/>
                              <w:rPr>
                                <w:lang w:val="en-US"/>
                              </w:rPr>
                            </w:pPr>
                            <w:r>
                              <w:rPr>
                                <w:lang w:val="en-US"/>
                              </w:rPr>
                              <w:t>6+ AP</w:t>
                            </w:r>
                          </w:p>
                        </w:tc>
                        <w:tc>
                          <w:tcPr>
                            <w:tcW w:w="6663" w:type="dxa"/>
                          </w:tcPr>
                          <w:p w14:paraId="469E3FCB" w14:textId="4B7F14C0" w:rsidR="00A25947" w:rsidRPr="00A25947" w:rsidRDefault="00D069CF" w:rsidP="006749A6">
                            <w:pPr>
                              <w:jc w:val="center"/>
                              <w:rPr>
                                <w:lang w:val="en-US"/>
                              </w:rPr>
                            </w:pPr>
                            <w:r>
                              <w:rPr>
                                <w:lang w:val="en-US"/>
                              </w:rPr>
                              <w:t>Movement and actions that require immense concentration and effort.</w:t>
                            </w:r>
                          </w:p>
                        </w:tc>
                      </w:tr>
                    </w:tbl>
                    <w:p w14:paraId="515F1B36" w14:textId="77777777" w:rsidR="00A25947" w:rsidRPr="00A25947" w:rsidRDefault="00A25947" w:rsidP="00A25947">
                      <w:pPr>
                        <w:rPr>
                          <w:lang w:val="en-US"/>
                        </w:rPr>
                      </w:pPr>
                    </w:p>
                  </w:txbxContent>
                </v:textbox>
                <w10:wrap type="square" anchorx="margin" anchory="margin"/>
              </v:shape>
            </w:pict>
          </mc:Fallback>
        </mc:AlternateContent>
      </w:r>
      <w:r w:rsidR="00D03EAB">
        <w:rPr>
          <w:lang w:val="en-GB"/>
        </w:rPr>
        <w:t xml:space="preserve">Most actions during initiative cost Action Points (AP) to perform. All character options like Reactions or Incantations have an associated AP-cost, as specified in the rules. Any actions you improvise have to be described in detail and receive an </w:t>
      </w:r>
      <w:r w:rsidR="00A25947">
        <w:rPr>
          <w:lang w:val="en-GB"/>
        </w:rPr>
        <w:t>AP-</w:t>
      </w:r>
      <w:r w:rsidR="00D03EAB">
        <w:rPr>
          <w:lang w:val="en-GB"/>
        </w:rPr>
        <w:t>cost by the game master.</w:t>
      </w:r>
    </w:p>
    <w:p w14:paraId="3AC88868" w14:textId="1704B2F8" w:rsidR="00D069CF" w:rsidRDefault="00D069CF" w:rsidP="00D03EAB">
      <w:pPr>
        <w:rPr>
          <w:lang w:val="en-GB"/>
        </w:rPr>
      </w:pPr>
      <w:r>
        <w:rPr>
          <w:lang w:val="en-GB"/>
        </w:rPr>
        <w:t>The game master may increase any rules-specified AP-costs, if the environment does not facilitate fast actions, for example under water or during covert operations.</w:t>
      </w:r>
    </w:p>
    <w:p w14:paraId="0347A32E" w14:textId="54445493" w:rsidR="00D03EAB" w:rsidRDefault="00D03EAB" w:rsidP="00D03EAB">
      <w:pPr>
        <w:rPr>
          <w:lang w:val="en-GB"/>
        </w:rPr>
      </w:pPr>
      <w:r>
        <w:rPr>
          <w:lang w:val="en-GB"/>
        </w:rPr>
        <w:t xml:space="preserve">Action Points are a representation of how quickly </w:t>
      </w:r>
      <w:r w:rsidR="003619DE">
        <w:rPr>
          <w:lang w:val="en-GB"/>
        </w:rPr>
        <w:t>or</w:t>
      </w:r>
      <w:r>
        <w:rPr>
          <w:lang w:val="en-GB"/>
        </w:rPr>
        <w:t xml:space="preserve"> slowly an action is to take. </w:t>
      </w:r>
      <w:r w:rsidR="00A25947">
        <w:rPr>
          <w:lang w:val="en-GB"/>
        </w:rPr>
        <w:t>As rounds are a pure gameplay system, single AP-Values do not have a</w:t>
      </w:r>
      <w:r w:rsidR="00D069CF">
        <w:rPr>
          <w:lang w:val="en-GB"/>
        </w:rPr>
        <w:t>n</w:t>
      </w:r>
      <w:r w:rsidR="00A25947">
        <w:rPr>
          <w:lang w:val="en-GB"/>
        </w:rPr>
        <w:t xml:space="preserve"> </w:t>
      </w:r>
      <w:r w:rsidR="00D069CF">
        <w:rPr>
          <w:lang w:val="en-GB"/>
        </w:rPr>
        <w:t>explicit duration</w:t>
      </w:r>
      <w:r w:rsidR="00A25947">
        <w:rPr>
          <w:lang w:val="en-GB"/>
        </w:rPr>
        <w:t xml:space="preserve"> associated with them. </w:t>
      </w:r>
      <w:r w:rsidR="00D069CF">
        <w:rPr>
          <w:lang w:val="en-GB"/>
        </w:rPr>
        <w:t>They each rather accommodate a type of action</w:t>
      </w:r>
      <w:r w:rsidR="00A25947">
        <w:rPr>
          <w:lang w:val="en-GB"/>
        </w:rPr>
        <w:t xml:space="preserve"> (see AP Time List).</w:t>
      </w:r>
    </w:p>
    <w:p w14:paraId="30DFBFD9" w14:textId="12788BEE" w:rsidR="00E56BA0" w:rsidRDefault="00E56BA0" w:rsidP="00E56BA0">
      <w:pPr>
        <w:pStyle w:val="berschrift3"/>
        <w:rPr>
          <w:lang w:val="en-GB"/>
        </w:rPr>
      </w:pPr>
      <w:r>
        <w:rPr>
          <w:lang w:val="en-GB"/>
        </w:rPr>
        <w:t>Round</w:t>
      </w:r>
    </w:p>
    <w:p w14:paraId="7F913846" w14:textId="48CEA63C" w:rsidR="00E56BA0" w:rsidRDefault="00E56BA0" w:rsidP="00E56BA0">
      <w:pPr>
        <w:rPr>
          <w:lang w:val="en-GB"/>
        </w:rPr>
      </w:pPr>
      <w:r>
        <w:rPr>
          <w:lang w:val="en-GB"/>
        </w:rPr>
        <w:t>Initiative is resolved in rounds. At the start of each round the opposing forces get their turns and may perform their actions, followed by the allied characters to take turns. Action Points and Status effects are always constricted to within one round.</w:t>
      </w:r>
    </w:p>
    <w:p w14:paraId="06E6846C" w14:textId="14D72A39" w:rsidR="00E56BA0" w:rsidRDefault="00E56BA0" w:rsidP="00E56BA0">
      <w:pPr>
        <w:rPr>
          <w:lang w:val="en-GB"/>
        </w:rPr>
      </w:pPr>
      <w:r>
        <w:rPr>
          <w:lang w:val="en-GB"/>
        </w:rPr>
        <w:t xml:space="preserve">At the start of your </w:t>
      </w:r>
      <w:r w:rsidR="0019315D">
        <w:rPr>
          <w:lang w:val="en-GB"/>
        </w:rPr>
        <w:t>round,</w:t>
      </w:r>
      <w:r>
        <w:rPr>
          <w:lang w:val="en-GB"/>
        </w:rPr>
        <w:t xml:space="preserve"> you regain all your Action Points</w:t>
      </w:r>
      <w:r w:rsidR="0019315D">
        <w:rPr>
          <w:lang w:val="en-GB"/>
        </w:rPr>
        <w:t>, so you can react to the opponents’ actions as soon as they happen.</w:t>
      </w:r>
    </w:p>
    <w:p w14:paraId="435EBE83" w14:textId="2C84792A" w:rsidR="0019315D" w:rsidRDefault="0019315D" w:rsidP="00E56BA0">
      <w:pPr>
        <w:rPr>
          <w:lang w:val="en-GB"/>
        </w:rPr>
      </w:pPr>
      <w:r>
        <w:rPr>
          <w:lang w:val="en-GB"/>
        </w:rPr>
        <w:t>At the end of your turn, you lose all unspent Action Points, so do remember to leave as few remaining as possible at the end of your turn.</w:t>
      </w:r>
    </w:p>
    <w:p w14:paraId="79242ABF" w14:textId="27BB6FE9" w:rsidR="0019315D" w:rsidRDefault="0019315D" w:rsidP="00E56BA0">
      <w:pPr>
        <w:rPr>
          <w:lang w:val="en-GB"/>
        </w:rPr>
      </w:pPr>
      <w:r>
        <w:rPr>
          <w:lang w:val="en-GB"/>
        </w:rPr>
        <w:t>At the end your round, you get rid of any Status effects gained during the preceding round.</w:t>
      </w:r>
      <w:r w:rsidR="00285496">
        <w:rPr>
          <w:lang w:val="en-GB"/>
        </w:rPr>
        <w:br/>
        <w:t>Additionally the last player character in initiative is put at the top of the initiative order. This is equivalent of adding 20 to the last player character’s initiative.</w:t>
      </w:r>
    </w:p>
    <w:p w14:paraId="44A191D4" w14:textId="5A76DD01" w:rsidR="00E56BA0" w:rsidRDefault="00E56BA0" w:rsidP="00E56BA0">
      <w:pPr>
        <w:pStyle w:val="berschrift4"/>
        <w:rPr>
          <w:lang w:val="en-GB"/>
        </w:rPr>
      </w:pPr>
      <w:r>
        <w:rPr>
          <w:lang w:val="en-GB"/>
        </w:rPr>
        <w:lastRenderedPageBreak/>
        <w:t>Encounter</w:t>
      </w:r>
    </w:p>
    <w:p w14:paraId="5C337A41" w14:textId="08135033" w:rsidR="00E56BA0" w:rsidRDefault="00E56BA0" w:rsidP="00E56BA0">
      <w:pPr>
        <w:rPr>
          <w:lang w:val="en-GB"/>
        </w:rPr>
      </w:pPr>
      <w:r>
        <w:rPr>
          <w:lang w:val="en-GB"/>
        </w:rPr>
        <w:t>Each initiative is set up out of two parts. The group around the player characters, including their allies, and the Encounter. The encounter are any non-player characters or environmental processes that act against the wishes of the player characters. The encounter does not need to be allied within itself.</w:t>
      </w:r>
    </w:p>
    <w:p w14:paraId="41CE881C" w14:textId="3FE40A0E" w:rsidR="00E56BA0" w:rsidRDefault="00E56BA0" w:rsidP="00E56BA0">
      <w:pPr>
        <w:rPr>
          <w:lang w:val="en-GB"/>
        </w:rPr>
      </w:pPr>
      <w:r>
        <w:rPr>
          <w:lang w:val="en-GB"/>
        </w:rPr>
        <w:t>Each encounter shares a single Action Point total, to streamline combat and describe the effects of group coordination amongst the participants of the encounter. Any action taken by any participant of the encounter removes AP from that shared total.</w:t>
      </w:r>
    </w:p>
    <w:p w14:paraId="28A61D95" w14:textId="6471840D" w:rsidR="0019315D" w:rsidRDefault="0019315D" w:rsidP="00E56BA0">
      <w:pPr>
        <w:rPr>
          <w:lang w:val="en-GB"/>
        </w:rPr>
      </w:pPr>
      <w:r>
        <w:rPr>
          <w:lang w:val="en-GB"/>
        </w:rPr>
        <w:t>An encounter has their own round, that is structured the same as the round of the player characters. The initiative is counted with perspective towards the players’ rounds, so when initiative starts, the round of the encounter “starts” in its middle (see Round Checklist for clarification).</w:t>
      </w:r>
    </w:p>
    <w:p w14:paraId="43DDAF77" w14:textId="407DDE2C" w:rsidR="00E56BA0" w:rsidRDefault="00285496" w:rsidP="00285496">
      <w:pPr>
        <w:pStyle w:val="berschrift3"/>
        <w:rPr>
          <w:lang w:val="en-GB"/>
        </w:rPr>
      </w:pPr>
      <w:r>
        <w:rPr>
          <w:lang w:val="en-GB"/>
        </w:rPr>
        <w:t>Turn</w:t>
      </w:r>
    </w:p>
    <w:p w14:paraId="50C76954" w14:textId="4252C667" w:rsidR="00285496" w:rsidRDefault="00285496" w:rsidP="00285496">
      <w:pPr>
        <w:rPr>
          <w:lang w:val="en-GB"/>
        </w:rPr>
      </w:pPr>
      <w:r>
        <w:rPr>
          <w:lang w:val="en-GB"/>
        </w:rPr>
        <w:t xml:space="preserve">Your turn occurs when the round resolves the turns of your group in the initiative, and it </w:t>
      </w:r>
      <w:r w:rsidR="002D2A67">
        <w:rPr>
          <w:lang w:val="en-GB"/>
        </w:rPr>
        <w:t>comes to your rolled placement</w:t>
      </w:r>
      <w:r>
        <w:rPr>
          <w:lang w:val="en-GB"/>
        </w:rPr>
        <w:t xml:space="preserve">. Within your turn you can do anything, if it is less than </w:t>
      </w:r>
      <w:r w:rsidR="002D2A67">
        <w:rPr>
          <w:lang w:val="en-GB"/>
        </w:rPr>
        <w:t>your remaining AP</w:t>
      </w:r>
      <w:r>
        <w:rPr>
          <w:lang w:val="en-GB"/>
        </w:rPr>
        <w:t>, according to the game master. Every character can perform four types of core</w:t>
      </w:r>
      <w:r w:rsidR="00BC0753">
        <w:rPr>
          <w:lang w:val="en-GB"/>
        </w:rPr>
        <w:t xml:space="preserve"> actions</w:t>
      </w:r>
      <w:r>
        <w:rPr>
          <w:lang w:val="en-GB"/>
        </w:rPr>
        <w:t>. See the box Action Overview</w:t>
      </w:r>
      <w:r w:rsidR="00395E39">
        <w:rPr>
          <w:lang w:val="en-GB"/>
        </w:rPr>
        <w:t xml:space="preserve"> on the next page</w:t>
      </w:r>
      <w:r>
        <w:rPr>
          <w:lang w:val="en-GB"/>
        </w:rPr>
        <w:t xml:space="preserve"> for more information.</w:t>
      </w:r>
    </w:p>
    <w:p w14:paraId="6EA8C525" w14:textId="00EB84DC" w:rsidR="00285496" w:rsidRDefault="00285496" w:rsidP="00285496">
      <w:pPr>
        <w:rPr>
          <w:lang w:val="en-GB"/>
        </w:rPr>
      </w:pPr>
      <w:r>
        <w:rPr>
          <w:lang w:val="en-GB"/>
        </w:rPr>
        <w:t xml:space="preserve">Outside of your turn you may only ever use Reactions or </w:t>
      </w:r>
      <w:r w:rsidR="002D2A67">
        <w:rPr>
          <w:lang w:val="en-GB"/>
        </w:rPr>
        <w:t xml:space="preserve">Reaction </w:t>
      </w:r>
      <w:r>
        <w:rPr>
          <w:lang w:val="en-GB"/>
        </w:rPr>
        <w:t>Incantations.</w:t>
      </w:r>
    </w:p>
    <w:p w14:paraId="573E0AAC" w14:textId="6E61689D" w:rsidR="00F73996" w:rsidRDefault="00D37B17" w:rsidP="00285496">
      <w:pPr>
        <w:rPr>
          <w:lang w:val="en-GB"/>
        </w:rPr>
      </w:pPr>
      <w:r w:rsidRPr="0019315D">
        <w:rPr>
          <w:noProof/>
          <w:lang w:val="en-GB"/>
        </w:rPr>
        <mc:AlternateContent>
          <mc:Choice Requires="wps">
            <w:drawing>
              <wp:anchor distT="45720" distB="45720" distL="114300" distR="114300" simplePos="0" relativeHeight="251665408" behindDoc="0" locked="0" layoutInCell="1" allowOverlap="1" wp14:anchorId="2B5E7175" wp14:editId="36CB36E3">
                <wp:simplePos x="0" y="0"/>
                <wp:positionH relativeFrom="margin">
                  <wp:align>left</wp:align>
                </wp:positionH>
                <wp:positionV relativeFrom="margin">
                  <wp:posOffset>6872605</wp:posOffset>
                </wp:positionV>
                <wp:extent cx="5886450" cy="2177415"/>
                <wp:effectExtent l="0" t="0" r="19050" b="13335"/>
                <wp:wrapSquare wrapText="bothSides"/>
                <wp:docPr id="15133646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2177415"/>
                        </a:xfrm>
                        <a:prstGeom prst="rect">
                          <a:avLst/>
                        </a:prstGeom>
                        <a:solidFill>
                          <a:srgbClr val="FFFFFF"/>
                        </a:solidFill>
                        <a:ln w="9525">
                          <a:solidFill>
                            <a:srgbClr val="000000"/>
                          </a:solidFill>
                          <a:miter lim="800000"/>
                          <a:headEnd/>
                          <a:tailEnd/>
                        </a:ln>
                      </wps:spPr>
                      <wps:txbx>
                        <w:txbxContent>
                          <w:p w14:paraId="415953B3" w14:textId="0A3449AB" w:rsidR="0019315D" w:rsidRPr="005371F3" w:rsidRDefault="0019315D" w:rsidP="00D37B17">
                            <w:pPr>
                              <w:pStyle w:val="berschrift4"/>
                              <w:rPr>
                                <w:lang w:val="en-US"/>
                              </w:rPr>
                            </w:pPr>
                            <w:r w:rsidRPr="005371F3">
                              <w:rPr>
                                <w:lang w:val="en-US"/>
                              </w:rPr>
                              <w:t>Round Checklist</w:t>
                            </w:r>
                          </w:p>
                          <w:p w14:paraId="62691753" w14:textId="77777777" w:rsidR="0019315D" w:rsidRPr="0019315D" w:rsidRDefault="0019315D">
                            <w:pPr>
                              <w:rPr>
                                <w:lang w:val="en-US"/>
                              </w:rPr>
                            </w:pPr>
                            <w:r w:rsidRPr="0019315D">
                              <w:rPr>
                                <w:lang w:val="en-US"/>
                              </w:rPr>
                              <w:t>Each round of the player characters resolves as follows:</w:t>
                            </w:r>
                          </w:p>
                          <w:tbl>
                            <w:tblPr>
                              <w:tblStyle w:val="Tabellenraster"/>
                              <w:tblW w:w="9209" w:type="dxa"/>
                              <w:tblLook w:val="04A0" w:firstRow="1" w:lastRow="0" w:firstColumn="1" w:lastColumn="0" w:noHBand="0" w:noVBand="1"/>
                            </w:tblPr>
                            <w:tblGrid>
                              <w:gridCol w:w="421"/>
                              <w:gridCol w:w="2693"/>
                              <w:gridCol w:w="6095"/>
                            </w:tblGrid>
                            <w:tr w:rsidR="0019315D" w14:paraId="1A8E36BC" w14:textId="77777777" w:rsidTr="00285496">
                              <w:tc>
                                <w:tcPr>
                                  <w:tcW w:w="421" w:type="dxa"/>
                                </w:tcPr>
                                <w:p w14:paraId="2CD824B8" w14:textId="20A32D20" w:rsidR="0019315D" w:rsidRDefault="0019315D">
                                  <w:pPr>
                                    <w:rPr>
                                      <w:lang w:val="en-US"/>
                                    </w:rPr>
                                  </w:pPr>
                                  <w:r>
                                    <w:rPr>
                                      <w:lang w:val="en-US"/>
                                    </w:rPr>
                                    <w:t>1.</w:t>
                                  </w:r>
                                </w:p>
                              </w:tc>
                              <w:tc>
                                <w:tcPr>
                                  <w:tcW w:w="2693" w:type="dxa"/>
                                </w:tcPr>
                                <w:p w14:paraId="7B0569C0" w14:textId="25D41F59" w:rsidR="0019315D" w:rsidRDefault="0019315D">
                                  <w:pPr>
                                    <w:rPr>
                                      <w:lang w:val="en-US"/>
                                    </w:rPr>
                                  </w:pPr>
                                  <w:r>
                                    <w:rPr>
                                      <w:lang w:val="en-US"/>
                                    </w:rPr>
                                    <w:t>(Player) Round Start</w:t>
                                  </w:r>
                                </w:p>
                              </w:tc>
                              <w:tc>
                                <w:tcPr>
                                  <w:tcW w:w="6095" w:type="dxa"/>
                                </w:tcPr>
                                <w:p w14:paraId="19B6F2D3" w14:textId="1B90CCB9" w:rsidR="0019315D" w:rsidRDefault="0019315D" w:rsidP="00285496">
                                  <w:pPr>
                                    <w:spacing w:line="360" w:lineRule="auto"/>
                                    <w:rPr>
                                      <w:lang w:val="en-US"/>
                                    </w:rPr>
                                  </w:pPr>
                                  <w:r>
                                    <w:rPr>
                                      <w:lang w:val="en-US"/>
                                    </w:rPr>
                                    <w:t>Player Regain AP</w:t>
                                  </w:r>
                                  <w:r w:rsidR="00285496">
                                    <w:rPr>
                                      <w:lang w:val="en-US"/>
                                    </w:rPr>
                                    <w:t>.</w:t>
                                  </w:r>
                                </w:p>
                              </w:tc>
                            </w:tr>
                            <w:tr w:rsidR="0019315D" w14:paraId="58081A12" w14:textId="77777777" w:rsidTr="00285496">
                              <w:tc>
                                <w:tcPr>
                                  <w:tcW w:w="421" w:type="dxa"/>
                                </w:tcPr>
                                <w:p w14:paraId="5CD698F8" w14:textId="2BE10F8D" w:rsidR="0019315D" w:rsidRDefault="0019315D">
                                  <w:pPr>
                                    <w:rPr>
                                      <w:lang w:val="en-US"/>
                                    </w:rPr>
                                  </w:pPr>
                                  <w:r>
                                    <w:rPr>
                                      <w:lang w:val="en-US"/>
                                    </w:rPr>
                                    <w:t>2.</w:t>
                                  </w:r>
                                </w:p>
                              </w:tc>
                              <w:tc>
                                <w:tcPr>
                                  <w:tcW w:w="2693" w:type="dxa"/>
                                </w:tcPr>
                                <w:p w14:paraId="2FB757A8" w14:textId="4992C1F4" w:rsidR="0019315D" w:rsidRDefault="0019315D">
                                  <w:pPr>
                                    <w:rPr>
                                      <w:lang w:val="en-US"/>
                                    </w:rPr>
                                  </w:pPr>
                                  <w:r>
                                    <w:rPr>
                                      <w:lang w:val="en-US"/>
                                    </w:rPr>
                                    <w:t>Encounter Turns</w:t>
                                  </w:r>
                                </w:p>
                              </w:tc>
                              <w:tc>
                                <w:tcPr>
                                  <w:tcW w:w="6095" w:type="dxa"/>
                                </w:tcPr>
                                <w:p w14:paraId="27AAA1A6" w14:textId="4621D90E" w:rsidR="0019315D" w:rsidRDefault="0019315D" w:rsidP="00285496">
                                  <w:pPr>
                                    <w:spacing w:line="360" w:lineRule="auto"/>
                                    <w:rPr>
                                      <w:lang w:val="en-US"/>
                                    </w:rPr>
                                  </w:pPr>
                                  <w:r>
                                    <w:rPr>
                                      <w:lang w:val="en-US"/>
                                    </w:rPr>
                                    <w:t>Encounter Turns Resolve</w:t>
                                  </w:r>
                                  <w:r w:rsidR="00285496">
                                    <w:rPr>
                                      <w:lang w:val="en-US"/>
                                    </w:rPr>
                                    <w:t>.</w:t>
                                  </w:r>
                                </w:p>
                              </w:tc>
                            </w:tr>
                            <w:tr w:rsidR="0019315D" w14:paraId="3092CBBC" w14:textId="77777777" w:rsidTr="00285496">
                              <w:tc>
                                <w:tcPr>
                                  <w:tcW w:w="421" w:type="dxa"/>
                                </w:tcPr>
                                <w:p w14:paraId="49DD0A4B" w14:textId="709EA7A9" w:rsidR="0019315D" w:rsidRDefault="0019315D">
                                  <w:pPr>
                                    <w:rPr>
                                      <w:lang w:val="en-US"/>
                                    </w:rPr>
                                  </w:pPr>
                                  <w:r>
                                    <w:rPr>
                                      <w:lang w:val="en-US"/>
                                    </w:rPr>
                                    <w:t>3.</w:t>
                                  </w:r>
                                </w:p>
                              </w:tc>
                              <w:tc>
                                <w:tcPr>
                                  <w:tcW w:w="2693" w:type="dxa"/>
                                </w:tcPr>
                                <w:p w14:paraId="3FE0AC59" w14:textId="1C24CC1B" w:rsidR="0019315D" w:rsidRDefault="0019315D">
                                  <w:pPr>
                                    <w:rPr>
                                      <w:lang w:val="en-US"/>
                                    </w:rPr>
                                  </w:pPr>
                                  <w:r>
                                    <w:rPr>
                                      <w:lang w:val="en-US"/>
                                    </w:rPr>
                                    <w:t>Encounter Round End</w:t>
                                  </w:r>
                                </w:p>
                              </w:tc>
                              <w:tc>
                                <w:tcPr>
                                  <w:tcW w:w="6095" w:type="dxa"/>
                                </w:tcPr>
                                <w:p w14:paraId="2940A8A7" w14:textId="43198C22" w:rsidR="0019315D" w:rsidRDefault="0019315D" w:rsidP="00285496">
                                  <w:pPr>
                                    <w:spacing w:line="360" w:lineRule="auto"/>
                                    <w:rPr>
                                      <w:lang w:val="en-US"/>
                                    </w:rPr>
                                  </w:pPr>
                                  <w:r>
                                    <w:rPr>
                                      <w:lang w:val="en-US"/>
                                    </w:rPr>
                                    <w:t>Encounter loses Status Effects</w:t>
                                  </w:r>
                                  <w:r w:rsidR="00285496">
                                    <w:rPr>
                                      <w:lang w:val="en-US"/>
                                    </w:rPr>
                                    <w:t>.</w:t>
                                  </w:r>
                                </w:p>
                              </w:tc>
                            </w:tr>
                            <w:tr w:rsidR="0019315D" w14:paraId="73CD6122" w14:textId="77777777" w:rsidTr="00285496">
                              <w:tc>
                                <w:tcPr>
                                  <w:tcW w:w="421" w:type="dxa"/>
                                </w:tcPr>
                                <w:p w14:paraId="0A9EC690" w14:textId="36C9DE70" w:rsidR="0019315D" w:rsidRDefault="0019315D">
                                  <w:pPr>
                                    <w:rPr>
                                      <w:lang w:val="en-US"/>
                                    </w:rPr>
                                  </w:pPr>
                                  <w:r>
                                    <w:rPr>
                                      <w:lang w:val="en-US"/>
                                    </w:rPr>
                                    <w:t>4.</w:t>
                                  </w:r>
                                </w:p>
                              </w:tc>
                              <w:tc>
                                <w:tcPr>
                                  <w:tcW w:w="2693" w:type="dxa"/>
                                </w:tcPr>
                                <w:p w14:paraId="08343EEF" w14:textId="050DA1D4" w:rsidR="0019315D" w:rsidRDefault="0019315D">
                                  <w:pPr>
                                    <w:rPr>
                                      <w:lang w:val="en-US"/>
                                    </w:rPr>
                                  </w:pPr>
                                  <w:r>
                                    <w:rPr>
                                      <w:lang w:val="en-US"/>
                                    </w:rPr>
                                    <w:t>Encounter Round Start</w:t>
                                  </w:r>
                                </w:p>
                              </w:tc>
                              <w:tc>
                                <w:tcPr>
                                  <w:tcW w:w="6095" w:type="dxa"/>
                                </w:tcPr>
                                <w:p w14:paraId="575F0847" w14:textId="2FC9D5F1" w:rsidR="0019315D" w:rsidRDefault="0019315D" w:rsidP="00285496">
                                  <w:pPr>
                                    <w:spacing w:line="360" w:lineRule="auto"/>
                                    <w:rPr>
                                      <w:lang w:val="en-US"/>
                                    </w:rPr>
                                  </w:pPr>
                                  <w:r>
                                    <w:rPr>
                                      <w:lang w:val="en-US"/>
                                    </w:rPr>
                                    <w:t>Encounter Regains AP</w:t>
                                  </w:r>
                                  <w:r w:rsidR="00285496">
                                    <w:rPr>
                                      <w:lang w:val="en-US"/>
                                    </w:rPr>
                                    <w:t>.</w:t>
                                  </w:r>
                                </w:p>
                              </w:tc>
                            </w:tr>
                            <w:tr w:rsidR="0019315D" w:rsidRPr="00113F7C" w14:paraId="1B48CCFA" w14:textId="77777777" w:rsidTr="00285496">
                              <w:tc>
                                <w:tcPr>
                                  <w:tcW w:w="421" w:type="dxa"/>
                                </w:tcPr>
                                <w:p w14:paraId="2DCA0C0F" w14:textId="4DBBFE7F" w:rsidR="0019315D" w:rsidRDefault="0019315D">
                                  <w:pPr>
                                    <w:rPr>
                                      <w:lang w:val="en-US"/>
                                    </w:rPr>
                                  </w:pPr>
                                  <w:r>
                                    <w:rPr>
                                      <w:lang w:val="en-US"/>
                                    </w:rPr>
                                    <w:t>5.</w:t>
                                  </w:r>
                                </w:p>
                              </w:tc>
                              <w:tc>
                                <w:tcPr>
                                  <w:tcW w:w="2693" w:type="dxa"/>
                                </w:tcPr>
                                <w:p w14:paraId="3B3D707E" w14:textId="135681B5" w:rsidR="0019315D" w:rsidRDefault="0019315D">
                                  <w:pPr>
                                    <w:rPr>
                                      <w:lang w:val="en-US"/>
                                    </w:rPr>
                                  </w:pPr>
                                  <w:r>
                                    <w:rPr>
                                      <w:lang w:val="en-US"/>
                                    </w:rPr>
                                    <w:t>Player Turns</w:t>
                                  </w:r>
                                </w:p>
                              </w:tc>
                              <w:tc>
                                <w:tcPr>
                                  <w:tcW w:w="6095" w:type="dxa"/>
                                  <w:shd w:val="clear" w:color="auto" w:fill="auto"/>
                                </w:tcPr>
                                <w:p w14:paraId="3F1171D5" w14:textId="1736E3B2" w:rsidR="0019315D" w:rsidRDefault="0019315D" w:rsidP="00285496">
                                  <w:pPr>
                                    <w:spacing w:line="360" w:lineRule="auto"/>
                                    <w:rPr>
                                      <w:lang w:val="en-US"/>
                                    </w:rPr>
                                  </w:pPr>
                                  <w:r>
                                    <w:rPr>
                                      <w:lang w:val="en-US"/>
                                    </w:rPr>
                                    <w:t xml:space="preserve">Players’ Turns Resolve according to </w:t>
                                  </w:r>
                                  <w:r w:rsidR="00285496">
                                    <w:rPr>
                                      <w:lang w:val="en-US"/>
                                    </w:rPr>
                                    <w:t>initiative order.</w:t>
                                  </w:r>
                                </w:p>
                              </w:tc>
                            </w:tr>
                            <w:tr w:rsidR="0019315D" w:rsidRPr="00113F7C" w14:paraId="1CBC5E8E" w14:textId="77777777" w:rsidTr="00285496">
                              <w:tc>
                                <w:tcPr>
                                  <w:tcW w:w="421" w:type="dxa"/>
                                </w:tcPr>
                                <w:p w14:paraId="29BBB5AD" w14:textId="47E372BB" w:rsidR="0019315D" w:rsidRDefault="0019315D">
                                  <w:pPr>
                                    <w:rPr>
                                      <w:lang w:val="en-US"/>
                                    </w:rPr>
                                  </w:pPr>
                                  <w:r>
                                    <w:rPr>
                                      <w:lang w:val="en-US"/>
                                    </w:rPr>
                                    <w:t>6.</w:t>
                                  </w:r>
                                </w:p>
                              </w:tc>
                              <w:tc>
                                <w:tcPr>
                                  <w:tcW w:w="2693" w:type="dxa"/>
                                </w:tcPr>
                                <w:p w14:paraId="213576E8" w14:textId="35973F43" w:rsidR="0019315D" w:rsidRDefault="0019315D">
                                  <w:pPr>
                                    <w:rPr>
                                      <w:lang w:val="en-US"/>
                                    </w:rPr>
                                  </w:pPr>
                                  <w:r>
                                    <w:rPr>
                                      <w:lang w:val="en-US"/>
                                    </w:rPr>
                                    <w:t>(Player) Round End</w:t>
                                  </w:r>
                                </w:p>
                              </w:tc>
                              <w:tc>
                                <w:tcPr>
                                  <w:tcW w:w="6095" w:type="dxa"/>
                                </w:tcPr>
                                <w:p w14:paraId="15CB83FC" w14:textId="3B932673" w:rsidR="0019315D" w:rsidRDefault="00285496">
                                  <w:pPr>
                                    <w:rPr>
                                      <w:lang w:val="en-US"/>
                                    </w:rPr>
                                  </w:pPr>
                                  <w:r>
                                    <w:rPr>
                                      <w:lang w:val="en-US"/>
                                    </w:rPr>
                                    <w:t>Players lose Status Effects.</w:t>
                                  </w:r>
                                </w:p>
                                <w:p w14:paraId="1B1F5995" w14:textId="52D80DA3" w:rsidR="00285496" w:rsidRDefault="00285496">
                                  <w:pPr>
                                    <w:rPr>
                                      <w:lang w:val="en-US"/>
                                    </w:rPr>
                                  </w:pPr>
                                  <w:r>
                                    <w:rPr>
                                      <w:lang w:val="en-US"/>
                                    </w:rPr>
                                    <w:t>Last Player Character adds 20 to initiative order.</w:t>
                                  </w:r>
                                </w:p>
                              </w:tc>
                            </w:tr>
                          </w:tbl>
                          <w:p w14:paraId="3E11C335" w14:textId="277C850F" w:rsidR="0019315D" w:rsidRPr="0019315D" w:rsidRDefault="0019315D">
                            <w:pPr>
                              <w:rPr>
                                <w:lang w:val="en-US"/>
                              </w:rPr>
                            </w:pPr>
                            <w:r w:rsidRPr="0019315D">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E7175" id="_x0000_s1038" type="#_x0000_t202" style="position:absolute;margin-left:0;margin-top:541.15pt;width:463.5pt;height:171.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">
                <v:textbox>
                  <w:txbxContent>
                    <w:p w14:paraId="415953B3" w14:textId="0A3449AB" w:rsidR="0019315D" w:rsidRPr="005371F3" w:rsidRDefault="0019315D" w:rsidP="00D37B17">
                      <w:pPr>
                        <w:pStyle w:val="berschrift4"/>
                        <w:rPr>
                          <w:lang w:val="en-US"/>
                        </w:rPr>
                      </w:pPr>
                      <w:r w:rsidRPr="005371F3">
                        <w:rPr>
                          <w:lang w:val="en-US"/>
                        </w:rPr>
                        <w:t>Round Checklist</w:t>
                      </w:r>
                    </w:p>
                    <w:p w14:paraId="62691753" w14:textId="77777777" w:rsidR="0019315D" w:rsidRPr="0019315D" w:rsidRDefault="0019315D">
                      <w:pPr>
                        <w:rPr>
                          <w:lang w:val="en-US"/>
                        </w:rPr>
                      </w:pPr>
                      <w:r w:rsidRPr="0019315D">
                        <w:rPr>
                          <w:lang w:val="en-US"/>
                        </w:rPr>
                        <w:t>Each round of the player characters resolves as follows:</w:t>
                      </w:r>
                    </w:p>
                    <w:tbl>
                      <w:tblPr>
                        <w:tblStyle w:val="Tabellenraster"/>
                        <w:tblW w:w="9209" w:type="dxa"/>
                        <w:tblLook w:val="04A0" w:firstRow="1" w:lastRow="0" w:firstColumn="1" w:lastColumn="0" w:noHBand="0" w:noVBand="1"/>
                      </w:tblPr>
                      <w:tblGrid>
                        <w:gridCol w:w="421"/>
                        <w:gridCol w:w="2693"/>
                        <w:gridCol w:w="6095"/>
                      </w:tblGrid>
                      <w:tr w:rsidR="0019315D" w14:paraId="1A8E36BC" w14:textId="77777777" w:rsidTr="00285496">
                        <w:tc>
                          <w:tcPr>
                            <w:tcW w:w="421" w:type="dxa"/>
                          </w:tcPr>
                          <w:p w14:paraId="2CD824B8" w14:textId="20A32D20" w:rsidR="0019315D" w:rsidRDefault="0019315D">
                            <w:pPr>
                              <w:rPr>
                                <w:lang w:val="en-US"/>
                              </w:rPr>
                            </w:pPr>
                            <w:r>
                              <w:rPr>
                                <w:lang w:val="en-US"/>
                              </w:rPr>
                              <w:t>1.</w:t>
                            </w:r>
                          </w:p>
                        </w:tc>
                        <w:tc>
                          <w:tcPr>
                            <w:tcW w:w="2693" w:type="dxa"/>
                          </w:tcPr>
                          <w:p w14:paraId="7B0569C0" w14:textId="25D41F59" w:rsidR="0019315D" w:rsidRDefault="0019315D">
                            <w:pPr>
                              <w:rPr>
                                <w:lang w:val="en-US"/>
                              </w:rPr>
                            </w:pPr>
                            <w:r>
                              <w:rPr>
                                <w:lang w:val="en-US"/>
                              </w:rPr>
                              <w:t>(Player) Round Start</w:t>
                            </w:r>
                          </w:p>
                        </w:tc>
                        <w:tc>
                          <w:tcPr>
                            <w:tcW w:w="6095" w:type="dxa"/>
                          </w:tcPr>
                          <w:p w14:paraId="19B6F2D3" w14:textId="1B90CCB9" w:rsidR="0019315D" w:rsidRDefault="0019315D" w:rsidP="00285496">
                            <w:pPr>
                              <w:spacing w:line="360" w:lineRule="auto"/>
                              <w:rPr>
                                <w:lang w:val="en-US"/>
                              </w:rPr>
                            </w:pPr>
                            <w:r>
                              <w:rPr>
                                <w:lang w:val="en-US"/>
                              </w:rPr>
                              <w:t>Player Regain AP</w:t>
                            </w:r>
                            <w:r w:rsidR="00285496">
                              <w:rPr>
                                <w:lang w:val="en-US"/>
                              </w:rPr>
                              <w:t>.</w:t>
                            </w:r>
                          </w:p>
                        </w:tc>
                      </w:tr>
                      <w:tr w:rsidR="0019315D" w14:paraId="58081A12" w14:textId="77777777" w:rsidTr="00285496">
                        <w:tc>
                          <w:tcPr>
                            <w:tcW w:w="421" w:type="dxa"/>
                          </w:tcPr>
                          <w:p w14:paraId="5CD698F8" w14:textId="2BE10F8D" w:rsidR="0019315D" w:rsidRDefault="0019315D">
                            <w:pPr>
                              <w:rPr>
                                <w:lang w:val="en-US"/>
                              </w:rPr>
                            </w:pPr>
                            <w:r>
                              <w:rPr>
                                <w:lang w:val="en-US"/>
                              </w:rPr>
                              <w:t>2.</w:t>
                            </w:r>
                          </w:p>
                        </w:tc>
                        <w:tc>
                          <w:tcPr>
                            <w:tcW w:w="2693" w:type="dxa"/>
                          </w:tcPr>
                          <w:p w14:paraId="2FB757A8" w14:textId="4992C1F4" w:rsidR="0019315D" w:rsidRDefault="0019315D">
                            <w:pPr>
                              <w:rPr>
                                <w:lang w:val="en-US"/>
                              </w:rPr>
                            </w:pPr>
                            <w:r>
                              <w:rPr>
                                <w:lang w:val="en-US"/>
                              </w:rPr>
                              <w:t>Encounter Turns</w:t>
                            </w:r>
                          </w:p>
                        </w:tc>
                        <w:tc>
                          <w:tcPr>
                            <w:tcW w:w="6095" w:type="dxa"/>
                          </w:tcPr>
                          <w:p w14:paraId="27AAA1A6" w14:textId="4621D90E" w:rsidR="0019315D" w:rsidRDefault="0019315D" w:rsidP="00285496">
                            <w:pPr>
                              <w:spacing w:line="360" w:lineRule="auto"/>
                              <w:rPr>
                                <w:lang w:val="en-US"/>
                              </w:rPr>
                            </w:pPr>
                            <w:r>
                              <w:rPr>
                                <w:lang w:val="en-US"/>
                              </w:rPr>
                              <w:t>Encounter Turns Resolve</w:t>
                            </w:r>
                            <w:r w:rsidR="00285496">
                              <w:rPr>
                                <w:lang w:val="en-US"/>
                              </w:rPr>
                              <w:t>.</w:t>
                            </w:r>
                          </w:p>
                        </w:tc>
                      </w:tr>
                      <w:tr w:rsidR="0019315D" w14:paraId="3092CBBC" w14:textId="77777777" w:rsidTr="00285496">
                        <w:tc>
                          <w:tcPr>
                            <w:tcW w:w="421" w:type="dxa"/>
                          </w:tcPr>
                          <w:p w14:paraId="49DD0A4B" w14:textId="709EA7A9" w:rsidR="0019315D" w:rsidRDefault="0019315D">
                            <w:pPr>
                              <w:rPr>
                                <w:lang w:val="en-US"/>
                              </w:rPr>
                            </w:pPr>
                            <w:r>
                              <w:rPr>
                                <w:lang w:val="en-US"/>
                              </w:rPr>
                              <w:t>3.</w:t>
                            </w:r>
                          </w:p>
                        </w:tc>
                        <w:tc>
                          <w:tcPr>
                            <w:tcW w:w="2693" w:type="dxa"/>
                          </w:tcPr>
                          <w:p w14:paraId="3FE0AC59" w14:textId="1C24CC1B" w:rsidR="0019315D" w:rsidRDefault="0019315D">
                            <w:pPr>
                              <w:rPr>
                                <w:lang w:val="en-US"/>
                              </w:rPr>
                            </w:pPr>
                            <w:r>
                              <w:rPr>
                                <w:lang w:val="en-US"/>
                              </w:rPr>
                              <w:t>Encounter Round End</w:t>
                            </w:r>
                          </w:p>
                        </w:tc>
                        <w:tc>
                          <w:tcPr>
                            <w:tcW w:w="6095" w:type="dxa"/>
                          </w:tcPr>
                          <w:p w14:paraId="2940A8A7" w14:textId="43198C22" w:rsidR="0019315D" w:rsidRDefault="0019315D" w:rsidP="00285496">
                            <w:pPr>
                              <w:spacing w:line="360" w:lineRule="auto"/>
                              <w:rPr>
                                <w:lang w:val="en-US"/>
                              </w:rPr>
                            </w:pPr>
                            <w:r>
                              <w:rPr>
                                <w:lang w:val="en-US"/>
                              </w:rPr>
                              <w:t>Encounter loses Status Effects</w:t>
                            </w:r>
                            <w:r w:rsidR="00285496">
                              <w:rPr>
                                <w:lang w:val="en-US"/>
                              </w:rPr>
                              <w:t>.</w:t>
                            </w:r>
                          </w:p>
                        </w:tc>
                      </w:tr>
                      <w:tr w:rsidR="0019315D" w14:paraId="73CD6122" w14:textId="77777777" w:rsidTr="00285496">
                        <w:tc>
                          <w:tcPr>
                            <w:tcW w:w="421" w:type="dxa"/>
                          </w:tcPr>
                          <w:p w14:paraId="0A9EC690" w14:textId="36C9DE70" w:rsidR="0019315D" w:rsidRDefault="0019315D">
                            <w:pPr>
                              <w:rPr>
                                <w:lang w:val="en-US"/>
                              </w:rPr>
                            </w:pPr>
                            <w:r>
                              <w:rPr>
                                <w:lang w:val="en-US"/>
                              </w:rPr>
                              <w:t>4.</w:t>
                            </w:r>
                          </w:p>
                        </w:tc>
                        <w:tc>
                          <w:tcPr>
                            <w:tcW w:w="2693" w:type="dxa"/>
                          </w:tcPr>
                          <w:p w14:paraId="08343EEF" w14:textId="050DA1D4" w:rsidR="0019315D" w:rsidRDefault="0019315D">
                            <w:pPr>
                              <w:rPr>
                                <w:lang w:val="en-US"/>
                              </w:rPr>
                            </w:pPr>
                            <w:r>
                              <w:rPr>
                                <w:lang w:val="en-US"/>
                              </w:rPr>
                              <w:t>Encounter Round Start</w:t>
                            </w:r>
                          </w:p>
                        </w:tc>
                        <w:tc>
                          <w:tcPr>
                            <w:tcW w:w="6095" w:type="dxa"/>
                          </w:tcPr>
                          <w:p w14:paraId="575F0847" w14:textId="2FC9D5F1" w:rsidR="0019315D" w:rsidRDefault="0019315D" w:rsidP="00285496">
                            <w:pPr>
                              <w:spacing w:line="360" w:lineRule="auto"/>
                              <w:rPr>
                                <w:lang w:val="en-US"/>
                              </w:rPr>
                            </w:pPr>
                            <w:r>
                              <w:rPr>
                                <w:lang w:val="en-US"/>
                              </w:rPr>
                              <w:t>Encounter Regains AP</w:t>
                            </w:r>
                            <w:r w:rsidR="00285496">
                              <w:rPr>
                                <w:lang w:val="en-US"/>
                              </w:rPr>
                              <w:t>.</w:t>
                            </w:r>
                          </w:p>
                        </w:tc>
                      </w:tr>
                      <w:tr w:rsidR="0019315D" w:rsidRPr="00113F7C" w14:paraId="1B48CCFA" w14:textId="77777777" w:rsidTr="00285496">
                        <w:tc>
                          <w:tcPr>
                            <w:tcW w:w="421" w:type="dxa"/>
                          </w:tcPr>
                          <w:p w14:paraId="2DCA0C0F" w14:textId="4DBBFE7F" w:rsidR="0019315D" w:rsidRDefault="0019315D">
                            <w:pPr>
                              <w:rPr>
                                <w:lang w:val="en-US"/>
                              </w:rPr>
                            </w:pPr>
                            <w:r>
                              <w:rPr>
                                <w:lang w:val="en-US"/>
                              </w:rPr>
                              <w:t>5.</w:t>
                            </w:r>
                          </w:p>
                        </w:tc>
                        <w:tc>
                          <w:tcPr>
                            <w:tcW w:w="2693" w:type="dxa"/>
                          </w:tcPr>
                          <w:p w14:paraId="3B3D707E" w14:textId="135681B5" w:rsidR="0019315D" w:rsidRDefault="0019315D">
                            <w:pPr>
                              <w:rPr>
                                <w:lang w:val="en-US"/>
                              </w:rPr>
                            </w:pPr>
                            <w:r>
                              <w:rPr>
                                <w:lang w:val="en-US"/>
                              </w:rPr>
                              <w:t>Player Turns</w:t>
                            </w:r>
                          </w:p>
                        </w:tc>
                        <w:tc>
                          <w:tcPr>
                            <w:tcW w:w="6095" w:type="dxa"/>
                            <w:shd w:val="clear" w:color="auto" w:fill="auto"/>
                          </w:tcPr>
                          <w:p w14:paraId="3F1171D5" w14:textId="1736E3B2" w:rsidR="0019315D" w:rsidRDefault="0019315D" w:rsidP="00285496">
                            <w:pPr>
                              <w:spacing w:line="360" w:lineRule="auto"/>
                              <w:rPr>
                                <w:lang w:val="en-US"/>
                              </w:rPr>
                            </w:pPr>
                            <w:r>
                              <w:rPr>
                                <w:lang w:val="en-US"/>
                              </w:rPr>
                              <w:t xml:space="preserve">Players’ Turns Resolve according to </w:t>
                            </w:r>
                            <w:r w:rsidR="00285496">
                              <w:rPr>
                                <w:lang w:val="en-US"/>
                              </w:rPr>
                              <w:t>initiative order.</w:t>
                            </w:r>
                          </w:p>
                        </w:tc>
                      </w:tr>
                      <w:tr w:rsidR="0019315D" w:rsidRPr="00113F7C" w14:paraId="1CBC5E8E" w14:textId="77777777" w:rsidTr="00285496">
                        <w:tc>
                          <w:tcPr>
                            <w:tcW w:w="421" w:type="dxa"/>
                          </w:tcPr>
                          <w:p w14:paraId="29BBB5AD" w14:textId="47E372BB" w:rsidR="0019315D" w:rsidRDefault="0019315D">
                            <w:pPr>
                              <w:rPr>
                                <w:lang w:val="en-US"/>
                              </w:rPr>
                            </w:pPr>
                            <w:r>
                              <w:rPr>
                                <w:lang w:val="en-US"/>
                              </w:rPr>
                              <w:t>6.</w:t>
                            </w:r>
                          </w:p>
                        </w:tc>
                        <w:tc>
                          <w:tcPr>
                            <w:tcW w:w="2693" w:type="dxa"/>
                          </w:tcPr>
                          <w:p w14:paraId="213576E8" w14:textId="35973F43" w:rsidR="0019315D" w:rsidRDefault="0019315D">
                            <w:pPr>
                              <w:rPr>
                                <w:lang w:val="en-US"/>
                              </w:rPr>
                            </w:pPr>
                            <w:r>
                              <w:rPr>
                                <w:lang w:val="en-US"/>
                              </w:rPr>
                              <w:t>(Player) Round End</w:t>
                            </w:r>
                          </w:p>
                        </w:tc>
                        <w:tc>
                          <w:tcPr>
                            <w:tcW w:w="6095" w:type="dxa"/>
                          </w:tcPr>
                          <w:p w14:paraId="15CB83FC" w14:textId="3B932673" w:rsidR="0019315D" w:rsidRDefault="00285496">
                            <w:pPr>
                              <w:rPr>
                                <w:lang w:val="en-US"/>
                              </w:rPr>
                            </w:pPr>
                            <w:r>
                              <w:rPr>
                                <w:lang w:val="en-US"/>
                              </w:rPr>
                              <w:t>Players lose Status Effects.</w:t>
                            </w:r>
                          </w:p>
                          <w:p w14:paraId="1B1F5995" w14:textId="52D80DA3" w:rsidR="00285496" w:rsidRDefault="00285496">
                            <w:pPr>
                              <w:rPr>
                                <w:lang w:val="en-US"/>
                              </w:rPr>
                            </w:pPr>
                            <w:r>
                              <w:rPr>
                                <w:lang w:val="en-US"/>
                              </w:rPr>
                              <w:t>Last Player Character adds 20 to initiative order.</w:t>
                            </w:r>
                          </w:p>
                        </w:tc>
                      </w:tr>
                    </w:tbl>
                    <w:p w14:paraId="3E11C335" w14:textId="277C850F" w:rsidR="0019315D" w:rsidRPr="0019315D" w:rsidRDefault="0019315D">
                      <w:pPr>
                        <w:rPr>
                          <w:lang w:val="en-US"/>
                        </w:rPr>
                      </w:pPr>
                      <w:r w:rsidRPr="0019315D">
                        <w:rPr>
                          <w:lang w:val="en-US"/>
                        </w:rPr>
                        <w:t xml:space="preserve"> </w:t>
                      </w:r>
                    </w:p>
                  </w:txbxContent>
                </v:textbox>
                <w10:wrap type="square" anchorx="margin" anchory="margin"/>
              </v:shape>
            </w:pict>
          </mc:Fallback>
        </mc:AlternateContent>
      </w:r>
      <w:r w:rsidR="00F73996">
        <w:rPr>
          <w:lang w:val="en-GB"/>
        </w:rPr>
        <w:t>At the end of your turn, you lose all unspent AP.</w:t>
      </w:r>
    </w:p>
    <w:p w14:paraId="7822E42F" w14:textId="0426C83D" w:rsidR="00F73996" w:rsidRDefault="00F73996" w:rsidP="00F73996">
      <w:pPr>
        <w:pStyle w:val="berschrift2"/>
        <w:rPr>
          <w:lang w:val="en-GB"/>
        </w:rPr>
      </w:pPr>
      <w:r>
        <w:rPr>
          <w:lang w:val="en-GB"/>
        </w:rPr>
        <w:t>Distances and Reach</w:t>
      </w:r>
    </w:p>
    <w:p w14:paraId="593DB2AF" w14:textId="04A4CC2F" w:rsidR="00F73996" w:rsidRDefault="00BC0753" w:rsidP="00F73996">
      <w:pPr>
        <w:rPr>
          <w:lang w:val="en-GB"/>
        </w:rPr>
      </w:pPr>
      <w:r w:rsidRPr="00F73996">
        <w:rPr>
          <w:noProof/>
          <w:lang w:val="en-GB"/>
        </w:rPr>
        <mc:AlternateContent>
          <mc:Choice Requires="wps">
            <w:drawing>
              <wp:anchor distT="45720" distB="45720" distL="114300" distR="114300" simplePos="0" relativeHeight="251667456" behindDoc="0" locked="0" layoutInCell="1" allowOverlap="1" wp14:anchorId="1B852A9A" wp14:editId="11D2764F">
                <wp:simplePos x="0" y="0"/>
                <wp:positionH relativeFrom="margin">
                  <wp:align>right</wp:align>
                </wp:positionH>
                <wp:positionV relativeFrom="paragraph">
                  <wp:posOffset>10160</wp:posOffset>
                </wp:positionV>
                <wp:extent cx="1333500" cy="333375"/>
                <wp:effectExtent l="0" t="0" r="19050" b="28575"/>
                <wp:wrapSquare wrapText="bothSides"/>
                <wp:docPr id="46197829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33375"/>
                        </a:xfrm>
                        <a:prstGeom prst="rect">
                          <a:avLst/>
                        </a:prstGeom>
                        <a:solidFill>
                          <a:srgbClr val="FFFFFF"/>
                        </a:solidFill>
                        <a:ln w="9525">
                          <a:solidFill>
                            <a:srgbClr val="000000"/>
                          </a:solidFill>
                          <a:miter lim="800000"/>
                          <a:headEnd/>
                          <a:tailEnd/>
                        </a:ln>
                      </wps:spPr>
                      <wps:txbx>
                        <w:txbxContent>
                          <w:p w14:paraId="79D38594" w14:textId="59B17ABD" w:rsidR="00F73996" w:rsidRDefault="00F73996">
                            <w:r>
                              <w:t>1 Step := 1 m := 5 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52A9A" id="_x0000_s1039" type="#_x0000_t202" style="position:absolute;margin-left:53.8pt;margin-top:.8pt;width:105pt;height:26.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">
                <v:textbox>
                  <w:txbxContent>
                    <w:p w14:paraId="79D38594" w14:textId="59B17ABD" w:rsidR="00F73996" w:rsidRDefault="00F73996">
                      <w:r>
                        <w:t>1 Step := 1 m := 5 ft.</w:t>
                      </w:r>
                    </w:p>
                  </w:txbxContent>
                </v:textbox>
                <w10:wrap type="square" anchorx="margin"/>
              </v:shape>
            </w:pict>
          </mc:Fallback>
        </mc:AlternateContent>
      </w:r>
      <w:r w:rsidR="00F73996">
        <w:rPr>
          <w:lang w:val="en-GB"/>
        </w:rPr>
        <w:t>Talebones works in its own measurement system called Steps. Usually, one Step is either defined as one meter or five feet in real units</w:t>
      </w:r>
      <w:r w:rsidR="002D2A67">
        <w:rPr>
          <w:lang w:val="en-GB"/>
        </w:rPr>
        <w:t xml:space="preserve">, </w:t>
      </w:r>
      <w:r>
        <w:rPr>
          <w:lang w:val="en-GB"/>
        </w:rPr>
        <w:t>but</w:t>
      </w:r>
      <w:r w:rsidR="00F73996">
        <w:rPr>
          <w:lang w:val="en-GB"/>
        </w:rPr>
        <w:t xml:space="preserve"> in the end Talebones does not stop working, if you play small characters and one Step equals 1 inch, or huge characters with one Step equal to one hundred kilometres.</w:t>
      </w:r>
    </w:p>
    <w:p w14:paraId="3E6885B8" w14:textId="10F0F659" w:rsidR="00F73996" w:rsidRDefault="00F73996" w:rsidP="00F73996">
      <w:pPr>
        <w:rPr>
          <w:lang w:val="en-GB"/>
        </w:rPr>
      </w:pPr>
      <w:r>
        <w:rPr>
          <w:lang w:val="en-GB"/>
        </w:rPr>
        <w:t>Within one adventure and group of characters one Step should equal one Step though, so you should agree on one definition before play.</w:t>
      </w:r>
    </w:p>
    <w:p w14:paraId="79CC9637" w14:textId="1EFE362C" w:rsidR="00F73996" w:rsidRDefault="00F73996" w:rsidP="00F73996">
      <w:pPr>
        <w:rPr>
          <w:lang w:val="en-GB"/>
        </w:rPr>
      </w:pPr>
      <w:r>
        <w:rPr>
          <w:lang w:val="en-GB"/>
        </w:rPr>
        <w:t xml:space="preserve"> Reach is mentioned</w:t>
      </w:r>
      <w:r w:rsidR="002D2A67">
        <w:rPr>
          <w:lang w:val="en-GB"/>
        </w:rPr>
        <w:t xml:space="preserve"> in several Reactions and incantations</w:t>
      </w:r>
      <w:r>
        <w:rPr>
          <w:lang w:val="en-GB"/>
        </w:rPr>
        <w:t xml:space="preserve">. Usually within the context of arm’s reach, but </w:t>
      </w:r>
      <w:r w:rsidR="002D2A67">
        <w:rPr>
          <w:lang w:val="en-GB"/>
        </w:rPr>
        <w:t xml:space="preserve">for example </w:t>
      </w:r>
      <w:r>
        <w:rPr>
          <w:lang w:val="en-GB"/>
        </w:rPr>
        <w:t xml:space="preserve">ranged weaponry uses the same Reach rules. Reach is </w:t>
      </w:r>
      <w:r w:rsidR="002D2A67">
        <w:rPr>
          <w:lang w:val="en-GB"/>
        </w:rPr>
        <w:t>dependent</w:t>
      </w:r>
      <w:r>
        <w:rPr>
          <w:lang w:val="en-GB"/>
        </w:rPr>
        <w:t xml:space="preserve"> on the character wanting to reach something. Any Ranged properties of weapons or extensions, add to </w:t>
      </w:r>
      <w:r w:rsidR="002D2A67">
        <w:rPr>
          <w:lang w:val="en-GB"/>
        </w:rPr>
        <w:t>that the natural reach of the character</w:t>
      </w:r>
      <w:r>
        <w:rPr>
          <w:lang w:val="en-GB"/>
        </w:rPr>
        <w:t>. Due to this a character may push themselves to reach further than their regular reach, be it by leaning over to reach further with their arms or making a wild shot with a crossbow. This should lead to a raised difficulty at the hand of the game master or player.</w:t>
      </w:r>
    </w:p>
    <w:p w14:paraId="2E7F75E4" w14:textId="428B1128" w:rsidR="00F73996" w:rsidRDefault="005371F3" w:rsidP="005371F3">
      <w:pPr>
        <w:pStyle w:val="berschrift2"/>
        <w:rPr>
          <w:lang w:val="en-GB"/>
        </w:rPr>
      </w:pPr>
      <w:r>
        <w:rPr>
          <w:lang w:val="en-GB"/>
        </w:rPr>
        <w:t>Movement Action</w:t>
      </w:r>
    </w:p>
    <w:p w14:paraId="0DD0BB51" w14:textId="1DC245D3" w:rsidR="005371F3" w:rsidRDefault="005371F3" w:rsidP="005371F3">
      <w:pPr>
        <w:rPr>
          <w:lang w:val="en-GB"/>
        </w:rPr>
      </w:pPr>
      <w:r>
        <w:rPr>
          <w:lang w:val="en-GB"/>
        </w:rPr>
        <w:t>During initiative your character moves by making use of one of the Movement Actions. Dash is the quickest and shortest burst of movement your character is capable of, allowing them to move Steps equal to your points in your Speed Base Attribute. This is the most efficient way to traverse any space</w:t>
      </w:r>
      <w:r w:rsidR="006659DF">
        <w:rPr>
          <w:lang w:val="en-GB"/>
        </w:rPr>
        <w:t>, costing only 2 AP</w:t>
      </w:r>
      <w:r w:rsidR="00524C84">
        <w:rPr>
          <w:lang w:val="en-GB"/>
        </w:rPr>
        <w:t>, but</w:t>
      </w:r>
      <w:r w:rsidR="006659DF">
        <w:rPr>
          <w:lang w:val="en-GB"/>
        </w:rPr>
        <w:t xml:space="preserve"> </w:t>
      </w:r>
      <w:r w:rsidR="00524C84">
        <w:rPr>
          <w:lang w:val="en-GB"/>
        </w:rPr>
        <w:t>i</w:t>
      </w:r>
      <w:r>
        <w:rPr>
          <w:lang w:val="en-GB"/>
        </w:rPr>
        <w:t>t gives</w:t>
      </w:r>
      <w:r w:rsidR="006659DF">
        <w:rPr>
          <w:lang w:val="en-GB"/>
        </w:rPr>
        <w:t xml:space="preserve"> </w:t>
      </w:r>
      <w:r w:rsidR="00D60769" w:rsidRPr="00CE117E">
        <w:rPr>
          <w:noProof/>
          <w:lang w:val="en-GB"/>
        </w:rPr>
        <w:lastRenderedPageBreak/>
        <mc:AlternateContent>
          <mc:Choice Requires="wps">
            <w:drawing>
              <wp:anchor distT="45720" distB="45720" distL="114300" distR="114300" simplePos="0" relativeHeight="251671552" behindDoc="0" locked="0" layoutInCell="1" allowOverlap="1" wp14:anchorId="0A8AC3EE" wp14:editId="2B08C44E">
                <wp:simplePos x="0" y="0"/>
                <wp:positionH relativeFrom="margin">
                  <wp:posOffset>2805430</wp:posOffset>
                </wp:positionH>
                <wp:positionV relativeFrom="paragraph">
                  <wp:posOffset>0</wp:posOffset>
                </wp:positionV>
                <wp:extent cx="3204845" cy="2324100"/>
                <wp:effectExtent l="0" t="0" r="14605" b="19050"/>
                <wp:wrapSquare wrapText="bothSides"/>
                <wp:docPr id="2544530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4845" cy="2324100"/>
                        </a:xfrm>
                        <a:prstGeom prst="rect">
                          <a:avLst/>
                        </a:prstGeom>
                        <a:solidFill>
                          <a:srgbClr val="FFFFFF"/>
                        </a:solidFill>
                        <a:ln w="9525">
                          <a:solidFill>
                            <a:srgbClr val="000000"/>
                          </a:solidFill>
                          <a:miter lim="800000"/>
                          <a:headEnd/>
                          <a:tailEnd/>
                        </a:ln>
                      </wps:spPr>
                      <wps:txbx>
                        <w:txbxContent>
                          <w:p w14:paraId="77ECAF20" w14:textId="191C5A8C" w:rsidR="00CE117E" w:rsidRDefault="00CE117E" w:rsidP="00D37B17">
                            <w:pPr>
                              <w:pStyle w:val="berschrift4"/>
                              <w:rPr>
                                <w:lang w:val="en-GB"/>
                              </w:rPr>
                            </w:pPr>
                            <w:r>
                              <w:rPr>
                                <w:lang w:val="en-GB"/>
                              </w:rPr>
                              <w:t>Examples of Advantage/Disadvantage</w:t>
                            </w:r>
                          </w:p>
                          <w:tbl>
                            <w:tblPr>
                              <w:tblStyle w:val="Tabellenraster"/>
                              <w:tblW w:w="0" w:type="auto"/>
                              <w:tblLook w:val="04A0" w:firstRow="1" w:lastRow="0" w:firstColumn="1" w:lastColumn="0" w:noHBand="0" w:noVBand="1"/>
                            </w:tblPr>
                            <w:tblGrid>
                              <w:gridCol w:w="3358"/>
                              <w:gridCol w:w="1392"/>
                            </w:tblGrid>
                            <w:tr w:rsidR="00CE117E" w14:paraId="354308BB" w14:textId="4378B443" w:rsidTr="00CE117E">
                              <w:tc>
                                <w:tcPr>
                                  <w:tcW w:w="4673" w:type="dxa"/>
                                </w:tcPr>
                                <w:p w14:paraId="1426F2F3" w14:textId="247ABFA1" w:rsidR="00CE117E" w:rsidRDefault="00CE117E" w:rsidP="00CE117E">
                                  <w:pPr>
                                    <w:spacing w:line="360" w:lineRule="auto"/>
                                    <w:rPr>
                                      <w:lang w:val="en-GB"/>
                                    </w:rPr>
                                  </w:pPr>
                                  <w:r>
                                    <w:rPr>
                                      <w:lang w:val="en-GB"/>
                                    </w:rPr>
                                    <w:t>Target (of the attack) is below you</w:t>
                                  </w:r>
                                </w:p>
                              </w:tc>
                              <w:tc>
                                <w:tcPr>
                                  <w:tcW w:w="370" w:type="dxa"/>
                                </w:tcPr>
                                <w:p w14:paraId="08A8385F" w14:textId="3C9082DD" w:rsidR="00CE117E" w:rsidRDefault="00CE117E" w:rsidP="00CE117E">
                                  <w:pPr>
                                    <w:rPr>
                                      <w:lang w:val="en-GB"/>
                                    </w:rPr>
                                  </w:pPr>
                                  <w:r>
                                    <w:rPr>
                                      <w:lang w:val="en-GB"/>
                                    </w:rPr>
                                    <w:t>Advantage</w:t>
                                  </w:r>
                                </w:p>
                              </w:tc>
                            </w:tr>
                            <w:tr w:rsidR="00CE117E" w14:paraId="65BF7012" w14:textId="77777777" w:rsidTr="00CE117E">
                              <w:tc>
                                <w:tcPr>
                                  <w:tcW w:w="4673" w:type="dxa"/>
                                </w:tcPr>
                                <w:p w14:paraId="0B97D84C" w14:textId="6DB4CECC" w:rsidR="00CE117E" w:rsidRDefault="00CE117E" w:rsidP="00CE117E">
                                  <w:pPr>
                                    <w:spacing w:line="360" w:lineRule="auto"/>
                                    <w:rPr>
                                      <w:lang w:val="en-GB"/>
                                    </w:rPr>
                                  </w:pPr>
                                  <w:r>
                                    <w:rPr>
                                      <w:lang w:val="en-GB"/>
                                    </w:rPr>
                                    <w:t>Target is distracted</w:t>
                                  </w:r>
                                </w:p>
                              </w:tc>
                              <w:tc>
                                <w:tcPr>
                                  <w:tcW w:w="370" w:type="dxa"/>
                                </w:tcPr>
                                <w:p w14:paraId="5B51A1F7" w14:textId="69C8C4E1" w:rsidR="00CE117E" w:rsidRDefault="00CE117E" w:rsidP="00CE117E">
                                  <w:pPr>
                                    <w:rPr>
                                      <w:lang w:val="en-GB"/>
                                    </w:rPr>
                                  </w:pPr>
                                  <w:r>
                                    <w:rPr>
                                      <w:lang w:val="en-GB"/>
                                    </w:rPr>
                                    <w:t>Advantage</w:t>
                                  </w:r>
                                </w:p>
                              </w:tc>
                            </w:tr>
                            <w:tr w:rsidR="00CE117E" w14:paraId="06A3269D" w14:textId="77777777" w:rsidTr="00CE117E">
                              <w:tc>
                                <w:tcPr>
                                  <w:tcW w:w="4673" w:type="dxa"/>
                                </w:tcPr>
                                <w:p w14:paraId="62B02D02" w14:textId="38726CC4" w:rsidR="00CE117E" w:rsidRDefault="00CE117E" w:rsidP="00CE117E">
                                  <w:pPr>
                                    <w:spacing w:line="360" w:lineRule="auto"/>
                                    <w:rPr>
                                      <w:lang w:val="en-GB"/>
                                    </w:rPr>
                                  </w:pPr>
                                  <w:r>
                                    <w:rPr>
                                      <w:lang w:val="en-GB"/>
                                    </w:rPr>
                                    <w:t>Target is afraid</w:t>
                                  </w:r>
                                </w:p>
                              </w:tc>
                              <w:tc>
                                <w:tcPr>
                                  <w:tcW w:w="370" w:type="dxa"/>
                                </w:tcPr>
                                <w:p w14:paraId="1BBB972C" w14:textId="716E8942" w:rsidR="00CE117E" w:rsidRDefault="00CE117E" w:rsidP="00CE117E">
                                  <w:pPr>
                                    <w:rPr>
                                      <w:lang w:val="en-GB"/>
                                    </w:rPr>
                                  </w:pPr>
                                  <w:r>
                                    <w:rPr>
                                      <w:lang w:val="en-GB"/>
                                    </w:rPr>
                                    <w:t>Advantage</w:t>
                                  </w:r>
                                </w:p>
                              </w:tc>
                            </w:tr>
                            <w:tr w:rsidR="00CE117E" w14:paraId="1AFC1E8F" w14:textId="77777777" w:rsidTr="00CE117E">
                              <w:tc>
                                <w:tcPr>
                                  <w:tcW w:w="4673" w:type="dxa"/>
                                </w:tcPr>
                                <w:p w14:paraId="0F47DACC" w14:textId="3730D389" w:rsidR="00CE117E" w:rsidRDefault="00CE117E" w:rsidP="00CE117E">
                                  <w:pPr>
                                    <w:spacing w:line="360" w:lineRule="auto"/>
                                    <w:rPr>
                                      <w:lang w:val="en-GB"/>
                                    </w:rPr>
                                  </w:pPr>
                                  <w:r>
                                    <w:rPr>
                                      <w:lang w:val="en-GB"/>
                                    </w:rPr>
                                    <w:t>You attack in a unique/surprising way</w:t>
                                  </w:r>
                                </w:p>
                              </w:tc>
                              <w:tc>
                                <w:tcPr>
                                  <w:tcW w:w="370" w:type="dxa"/>
                                </w:tcPr>
                                <w:p w14:paraId="52A18F1D" w14:textId="0434C7DE" w:rsidR="00CE117E" w:rsidRDefault="00CE117E" w:rsidP="00CE117E">
                                  <w:pPr>
                                    <w:rPr>
                                      <w:lang w:val="en-GB"/>
                                    </w:rPr>
                                  </w:pPr>
                                  <w:r>
                                    <w:rPr>
                                      <w:lang w:val="en-GB"/>
                                    </w:rPr>
                                    <w:t>Advantage</w:t>
                                  </w:r>
                                </w:p>
                              </w:tc>
                            </w:tr>
                            <w:tr w:rsidR="00CE117E" w14:paraId="79E0904F" w14:textId="77777777" w:rsidTr="00CE117E">
                              <w:tc>
                                <w:tcPr>
                                  <w:tcW w:w="4673" w:type="dxa"/>
                                </w:tcPr>
                                <w:p w14:paraId="4A7F8686" w14:textId="26982538" w:rsidR="00CE117E" w:rsidRDefault="00CE117E" w:rsidP="00CE117E">
                                  <w:pPr>
                                    <w:spacing w:line="360" w:lineRule="auto"/>
                                    <w:rPr>
                                      <w:lang w:val="en-GB"/>
                                    </w:rPr>
                                  </w:pPr>
                                  <w:r>
                                    <w:rPr>
                                      <w:lang w:val="en-GB"/>
                                    </w:rPr>
                                    <w:t>Target is above you</w:t>
                                  </w:r>
                                </w:p>
                              </w:tc>
                              <w:tc>
                                <w:tcPr>
                                  <w:tcW w:w="370" w:type="dxa"/>
                                </w:tcPr>
                                <w:p w14:paraId="1958AC8E" w14:textId="415049A7" w:rsidR="00CE117E" w:rsidRDefault="00CE117E" w:rsidP="00CE117E">
                                  <w:pPr>
                                    <w:rPr>
                                      <w:lang w:val="en-GB"/>
                                    </w:rPr>
                                  </w:pPr>
                                  <w:r>
                                    <w:rPr>
                                      <w:lang w:val="en-GB"/>
                                    </w:rPr>
                                    <w:t>Disadvantage</w:t>
                                  </w:r>
                                </w:p>
                              </w:tc>
                            </w:tr>
                            <w:tr w:rsidR="00CE117E" w14:paraId="4D7ABD23" w14:textId="388759AC" w:rsidTr="00CE117E">
                              <w:tc>
                                <w:tcPr>
                                  <w:tcW w:w="4673" w:type="dxa"/>
                                </w:tcPr>
                                <w:p w14:paraId="67B2B29A" w14:textId="75A68BEB" w:rsidR="00CE117E" w:rsidRDefault="00CE117E" w:rsidP="00CE117E">
                                  <w:pPr>
                                    <w:spacing w:line="360" w:lineRule="auto"/>
                                    <w:rPr>
                                      <w:lang w:val="en-GB"/>
                                    </w:rPr>
                                  </w:pPr>
                                  <w:r>
                                    <w:rPr>
                                      <w:lang w:val="en-GB"/>
                                    </w:rPr>
                                    <w:t>Target is beyond your normal reach</w:t>
                                  </w:r>
                                </w:p>
                              </w:tc>
                              <w:tc>
                                <w:tcPr>
                                  <w:tcW w:w="370" w:type="dxa"/>
                                </w:tcPr>
                                <w:p w14:paraId="3B87E810" w14:textId="3D1E5281" w:rsidR="00CE117E" w:rsidRDefault="00CE117E" w:rsidP="00CE117E">
                                  <w:pPr>
                                    <w:rPr>
                                      <w:lang w:val="en-GB"/>
                                    </w:rPr>
                                  </w:pPr>
                                  <w:r>
                                    <w:rPr>
                                      <w:lang w:val="en-GB"/>
                                    </w:rPr>
                                    <w:t>Disadvantage</w:t>
                                  </w:r>
                                </w:p>
                              </w:tc>
                            </w:tr>
                            <w:tr w:rsidR="00CE117E" w14:paraId="1537E141" w14:textId="67DE79B6" w:rsidTr="00CE117E">
                              <w:tc>
                                <w:tcPr>
                                  <w:tcW w:w="4673" w:type="dxa"/>
                                </w:tcPr>
                                <w:p w14:paraId="78B6BB2F" w14:textId="45688E7A" w:rsidR="00CE117E" w:rsidRDefault="00CE117E" w:rsidP="00CE117E">
                                  <w:pPr>
                                    <w:spacing w:line="360" w:lineRule="auto"/>
                                    <w:rPr>
                                      <w:lang w:val="en-GB"/>
                                    </w:rPr>
                                  </w:pPr>
                                  <w:r>
                                    <w:rPr>
                                      <w:lang w:val="en-GB"/>
                                    </w:rPr>
                                    <w:t>You have difficult footing</w:t>
                                  </w:r>
                                </w:p>
                              </w:tc>
                              <w:tc>
                                <w:tcPr>
                                  <w:tcW w:w="370" w:type="dxa"/>
                                </w:tcPr>
                                <w:p w14:paraId="5CF03B65" w14:textId="01512A4A" w:rsidR="00CE117E" w:rsidRDefault="00CE117E" w:rsidP="00CE117E">
                                  <w:pPr>
                                    <w:rPr>
                                      <w:lang w:val="en-GB"/>
                                    </w:rPr>
                                  </w:pPr>
                                  <w:r>
                                    <w:rPr>
                                      <w:lang w:val="en-GB"/>
                                    </w:rPr>
                                    <w:t>Disadvantage</w:t>
                                  </w:r>
                                </w:p>
                              </w:tc>
                            </w:tr>
                            <w:tr w:rsidR="00CE117E" w14:paraId="536ABF33" w14:textId="77777777" w:rsidTr="00CE117E">
                              <w:tc>
                                <w:tcPr>
                                  <w:tcW w:w="4673" w:type="dxa"/>
                                </w:tcPr>
                                <w:p w14:paraId="1ACF6490" w14:textId="5FA2290E" w:rsidR="00CE117E" w:rsidRDefault="00CE117E" w:rsidP="00CE117E">
                                  <w:pPr>
                                    <w:spacing w:line="360" w:lineRule="auto"/>
                                    <w:rPr>
                                      <w:lang w:val="en-GB"/>
                                    </w:rPr>
                                  </w:pPr>
                                  <w:r>
                                    <w:rPr>
                                      <w:lang w:val="en-GB"/>
                                    </w:rPr>
                                    <w:t>Target is extremely fast</w:t>
                                  </w:r>
                                </w:p>
                              </w:tc>
                              <w:tc>
                                <w:tcPr>
                                  <w:tcW w:w="370" w:type="dxa"/>
                                </w:tcPr>
                                <w:p w14:paraId="21519FC3" w14:textId="245DBDFA" w:rsidR="00CE117E" w:rsidRDefault="00CE117E" w:rsidP="00CE117E">
                                  <w:pPr>
                                    <w:rPr>
                                      <w:lang w:val="en-GB"/>
                                    </w:rPr>
                                  </w:pPr>
                                  <w:r>
                                    <w:rPr>
                                      <w:lang w:val="en-GB"/>
                                    </w:rPr>
                                    <w:t>Disadvantage</w:t>
                                  </w:r>
                                </w:p>
                              </w:tc>
                            </w:tr>
                          </w:tbl>
                          <w:p w14:paraId="67B9DC68" w14:textId="77777777" w:rsidR="00CE117E" w:rsidRPr="00CE117E" w:rsidRDefault="00CE117E" w:rsidP="00CE117E">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AC3EE" id="_x0000_s1040" type="#_x0000_t202" style="position:absolute;margin-left:220.9pt;margin-top:0;width:252.35pt;height:183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">
                <v:textbox>
                  <w:txbxContent>
                    <w:p w14:paraId="77ECAF20" w14:textId="191C5A8C" w:rsidR="00CE117E" w:rsidRDefault="00CE117E" w:rsidP="00D37B17">
                      <w:pPr>
                        <w:pStyle w:val="berschrift4"/>
                        <w:rPr>
                          <w:lang w:val="en-GB"/>
                        </w:rPr>
                      </w:pPr>
                      <w:r>
                        <w:rPr>
                          <w:lang w:val="en-GB"/>
                        </w:rPr>
                        <w:t>Examples of Advantage/Disadvantage</w:t>
                      </w:r>
                    </w:p>
                    <w:tbl>
                      <w:tblPr>
                        <w:tblStyle w:val="Tabellenraster"/>
                        <w:tblW w:w="0" w:type="auto"/>
                        <w:tblLook w:val="04A0" w:firstRow="1" w:lastRow="0" w:firstColumn="1" w:lastColumn="0" w:noHBand="0" w:noVBand="1"/>
                      </w:tblPr>
                      <w:tblGrid>
                        <w:gridCol w:w="3358"/>
                        <w:gridCol w:w="1392"/>
                      </w:tblGrid>
                      <w:tr w:rsidR="00CE117E" w14:paraId="354308BB" w14:textId="4378B443" w:rsidTr="00CE117E">
                        <w:tc>
                          <w:tcPr>
                            <w:tcW w:w="4673" w:type="dxa"/>
                          </w:tcPr>
                          <w:p w14:paraId="1426F2F3" w14:textId="247ABFA1" w:rsidR="00CE117E" w:rsidRDefault="00CE117E" w:rsidP="00CE117E">
                            <w:pPr>
                              <w:spacing w:line="360" w:lineRule="auto"/>
                              <w:rPr>
                                <w:lang w:val="en-GB"/>
                              </w:rPr>
                            </w:pPr>
                            <w:r>
                              <w:rPr>
                                <w:lang w:val="en-GB"/>
                              </w:rPr>
                              <w:t>Target (of the attack) is below you</w:t>
                            </w:r>
                          </w:p>
                        </w:tc>
                        <w:tc>
                          <w:tcPr>
                            <w:tcW w:w="370" w:type="dxa"/>
                          </w:tcPr>
                          <w:p w14:paraId="08A8385F" w14:textId="3C9082DD" w:rsidR="00CE117E" w:rsidRDefault="00CE117E" w:rsidP="00CE117E">
                            <w:pPr>
                              <w:rPr>
                                <w:lang w:val="en-GB"/>
                              </w:rPr>
                            </w:pPr>
                            <w:r>
                              <w:rPr>
                                <w:lang w:val="en-GB"/>
                              </w:rPr>
                              <w:t>Advantage</w:t>
                            </w:r>
                          </w:p>
                        </w:tc>
                      </w:tr>
                      <w:tr w:rsidR="00CE117E" w14:paraId="65BF7012" w14:textId="77777777" w:rsidTr="00CE117E">
                        <w:tc>
                          <w:tcPr>
                            <w:tcW w:w="4673" w:type="dxa"/>
                          </w:tcPr>
                          <w:p w14:paraId="0B97D84C" w14:textId="6DB4CECC" w:rsidR="00CE117E" w:rsidRDefault="00CE117E" w:rsidP="00CE117E">
                            <w:pPr>
                              <w:spacing w:line="360" w:lineRule="auto"/>
                              <w:rPr>
                                <w:lang w:val="en-GB"/>
                              </w:rPr>
                            </w:pPr>
                            <w:r>
                              <w:rPr>
                                <w:lang w:val="en-GB"/>
                              </w:rPr>
                              <w:t>Target is distracted</w:t>
                            </w:r>
                          </w:p>
                        </w:tc>
                        <w:tc>
                          <w:tcPr>
                            <w:tcW w:w="370" w:type="dxa"/>
                          </w:tcPr>
                          <w:p w14:paraId="5B51A1F7" w14:textId="69C8C4E1" w:rsidR="00CE117E" w:rsidRDefault="00CE117E" w:rsidP="00CE117E">
                            <w:pPr>
                              <w:rPr>
                                <w:lang w:val="en-GB"/>
                              </w:rPr>
                            </w:pPr>
                            <w:r>
                              <w:rPr>
                                <w:lang w:val="en-GB"/>
                              </w:rPr>
                              <w:t>Advantage</w:t>
                            </w:r>
                          </w:p>
                        </w:tc>
                      </w:tr>
                      <w:tr w:rsidR="00CE117E" w14:paraId="06A3269D" w14:textId="77777777" w:rsidTr="00CE117E">
                        <w:tc>
                          <w:tcPr>
                            <w:tcW w:w="4673" w:type="dxa"/>
                          </w:tcPr>
                          <w:p w14:paraId="62B02D02" w14:textId="38726CC4" w:rsidR="00CE117E" w:rsidRDefault="00CE117E" w:rsidP="00CE117E">
                            <w:pPr>
                              <w:spacing w:line="360" w:lineRule="auto"/>
                              <w:rPr>
                                <w:lang w:val="en-GB"/>
                              </w:rPr>
                            </w:pPr>
                            <w:r>
                              <w:rPr>
                                <w:lang w:val="en-GB"/>
                              </w:rPr>
                              <w:t>Target is afraid</w:t>
                            </w:r>
                          </w:p>
                        </w:tc>
                        <w:tc>
                          <w:tcPr>
                            <w:tcW w:w="370" w:type="dxa"/>
                          </w:tcPr>
                          <w:p w14:paraId="1BBB972C" w14:textId="716E8942" w:rsidR="00CE117E" w:rsidRDefault="00CE117E" w:rsidP="00CE117E">
                            <w:pPr>
                              <w:rPr>
                                <w:lang w:val="en-GB"/>
                              </w:rPr>
                            </w:pPr>
                            <w:r>
                              <w:rPr>
                                <w:lang w:val="en-GB"/>
                              </w:rPr>
                              <w:t>Advantage</w:t>
                            </w:r>
                          </w:p>
                        </w:tc>
                      </w:tr>
                      <w:tr w:rsidR="00CE117E" w14:paraId="1AFC1E8F" w14:textId="77777777" w:rsidTr="00CE117E">
                        <w:tc>
                          <w:tcPr>
                            <w:tcW w:w="4673" w:type="dxa"/>
                          </w:tcPr>
                          <w:p w14:paraId="0F47DACC" w14:textId="3730D389" w:rsidR="00CE117E" w:rsidRDefault="00CE117E" w:rsidP="00CE117E">
                            <w:pPr>
                              <w:spacing w:line="360" w:lineRule="auto"/>
                              <w:rPr>
                                <w:lang w:val="en-GB"/>
                              </w:rPr>
                            </w:pPr>
                            <w:r>
                              <w:rPr>
                                <w:lang w:val="en-GB"/>
                              </w:rPr>
                              <w:t>You attack in a unique/surprising way</w:t>
                            </w:r>
                          </w:p>
                        </w:tc>
                        <w:tc>
                          <w:tcPr>
                            <w:tcW w:w="370" w:type="dxa"/>
                          </w:tcPr>
                          <w:p w14:paraId="52A18F1D" w14:textId="0434C7DE" w:rsidR="00CE117E" w:rsidRDefault="00CE117E" w:rsidP="00CE117E">
                            <w:pPr>
                              <w:rPr>
                                <w:lang w:val="en-GB"/>
                              </w:rPr>
                            </w:pPr>
                            <w:r>
                              <w:rPr>
                                <w:lang w:val="en-GB"/>
                              </w:rPr>
                              <w:t>Advantage</w:t>
                            </w:r>
                          </w:p>
                        </w:tc>
                      </w:tr>
                      <w:tr w:rsidR="00CE117E" w14:paraId="79E0904F" w14:textId="77777777" w:rsidTr="00CE117E">
                        <w:tc>
                          <w:tcPr>
                            <w:tcW w:w="4673" w:type="dxa"/>
                          </w:tcPr>
                          <w:p w14:paraId="4A7F8686" w14:textId="26982538" w:rsidR="00CE117E" w:rsidRDefault="00CE117E" w:rsidP="00CE117E">
                            <w:pPr>
                              <w:spacing w:line="360" w:lineRule="auto"/>
                              <w:rPr>
                                <w:lang w:val="en-GB"/>
                              </w:rPr>
                            </w:pPr>
                            <w:r>
                              <w:rPr>
                                <w:lang w:val="en-GB"/>
                              </w:rPr>
                              <w:t>Target is above you</w:t>
                            </w:r>
                          </w:p>
                        </w:tc>
                        <w:tc>
                          <w:tcPr>
                            <w:tcW w:w="370" w:type="dxa"/>
                          </w:tcPr>
                          <w:p w14:paraId="1958AC8E" w14:textId="415049A7" w:rsidR="00CE117E" w:rsidRDefault="00CE117E" w:rsidP="00CE117E">
                            <w:pPr>
                              <w:rPr>
                                <w:lang w:val="en-GB"/>
                              </w:rPr>
                            </w:pPr>
                            <w:r>
                              <w:rPr>
                                <w:lang w:val="en-GB"/>
                              </w:rPr>
                              <w:t>Disadvantage</w:t>
                            </w:r>
                          </w:p>
                        </w:tc>
                      </w:tr>
                      <w:tr w:rsidR="00CE117E" w14:paraId="4D7ABD23" w14:textId="388759AC" w:rsidTr="00CE117E">
                        <w:tc>
                          <w:tcPr>
                            <w:tcW w:w="4673" w:type="dxa"/>
                          </w:tcPr>
                          <w:p w14:paraId="67B2B29A" w14:textId="75A68BEB" w:rsidR="00CE117E" w:rsidRDefault="00CE117E" w:rsidP="00CE117E">
                            <w:pPr>
                              <w:spacing w:line="360" w:lineRule="auto"/>
                              <w:rPr>
                                <w:lang w:val="en-GB"/>
                              </w:rPr>
                            </w:pPr>
                            <w:r>
                              <w:rPr>
                                <w:lang w:val="en-GB"/>
                              </w:rPr>
                              <w:t>Target is beyond your normal reach</w:t>
                            </w:r>
                          </w:p>
                        </w:tc>
                        <w:tc>
                          <w:tcPr>
                            <w:tcW w:w="370" w:type="dxa"/>
                          </w:tcPr>
                          <w:p w14:paraId="3B87E810" w14:textId="3D1E5281" w:rsidR="00CE117E" w:rsidRDefault="00CE117E" w:rsidP="00CE117E">
                            <w:pPr>
                              <w:rPr>
                                <w:lang w:val="en-GB"/>
                              </w:rPr>
                            </w:pPr>
                            <w:r>
                              <w:rPr>
                                <w:lang w:val="en-GB"/>
                              </w:rPr>
                              <w:t>Disadvantage</w:t>
                            </w:r>
                          </w:p>
                        </w:tc>
                      </w:tr>
                      <w:tr w:rsidR="00CE117E" w14:paraId="1537E141" w14:textId="67DE79B6" w:rsidTr="00CE117E">
                        <w:tc>
                          <w:tcPr>
                            <w:tcW w:w="4673" w:type="dxa"/>
                          </w:tcPr>
                          <w:p w14:paraId="78B6BB2F" w14:textId="45688E7A" w:rsidR="00CE117E" w:rsidRDefault="00CE117E" w:rsidP="00CE117E">
                            <w:pPr>
                              <w:spacing w:line="360" w:lineRule="auto"/>
                              <w:rPr>
                                <w:lang w:val="en-GB"/>
                              </w:rPr>
                            </w:pPr>
                            <w:r>
                              <w:rPr>
                                <w:lang w:val="en-GB"/>
                              </w:rPr>
                              <w:t>You have difficult footing</w:t>
                            </w:r>
                          </w:p>
                        </w:tc>
                        <w:tc>
                          <w:tcPr>
                            <w:tcW w:w="370" w:type="dxa"/>
                          </w:tcPr>
                          <w:p w14:paraId="5CF03B65" w14:textId="01512A4A" w:rsidR="00CE117E" w:rsidRDefault="00CE117E" w:rsidP="00CE117E">
                            <w:pPr>
                              <w:rPr>
                                <w:lang w:val="en-GB"/>
                              </w:rPr>
                            </w:pPr>
                            <w:r>
                              <w:rPr>
                                <w:lang w:val="en-GB"/>
                              </w:rPr>
                              <w:t>Disadvantage</w:t>
                            </w:r>
                          </w:p>
                        </w:tc>
                      </w:tr>
                      <w:tr w:rsidR="00CE117E" w14:paraId="536ABF33" w14:textId="77777777" w:rsidTr="00CE117E">
                        <w:tc>
                          <w:tcPr>
                            <w:tcW w:w="4673" w:type="dxa"/>
                          </w:tcPr>
                          <w:p w14:paraId="1ACF6490" w14:textId="5FA2290E" w:rsidR="00CE117E" w:rsidRDefault="00CE117E" w:rsidP="00CE117E">
                            <w:pPr>
                              <w:spacing w:line="360" w:lineRule="auto"/>
                              <w:rPr>
                                <w:lang w:val="en-GB"/>
                              </w:rPr>
                            </w:pPr>
                            <w:r>
                              <w:rPr>
                                <w:lang w:val="en-GB"/>
                              </w:rPr>
                              <w:t>Target is extremely fast</w:t>
                            </w:r>
                          </w:p>
                        </w:tc>
                        <w:tc>
                          <w:tcPr>
                            <w:tcW w:w="370" w:type="dxa"/>
                          </w:tcPr>
                          <w:p w14:paraId="21519FC3" w14:textId="245DBDFA" w:rsidR="00CE117E" w:rsidRDefault="00CE117E" w:rsidP="00CE117E">
                            <w:pPr>
                              <w:rPr>
                                <w:lang w:val="en-GB"/>
                              </w:rPr>
                            </w:pPr>
                            <w:r>
                              <w:rPr>
                                <w:lang w:val="en-GB"/>
                              </w:rPr>
                              <w:t>Disadvantage</w:t>
                            </w:r>
                          </w:p>
                        </w:tc>
                      </w:tr>
                    </w:tbl>
                    <w:p w14:paraId="67B9DC68" w14:textId="77777777" w:rsidR="00CE117E" w:rsidRPr="00CE117E" w:rsidRDefault="00CE117E" w:rsidP="00CE117E">
                      <w:pPr>
                        <w:rPr>
                          <w:lang w:val="en-GB"/>
                        </w:rPr>
                      </w:pPr>
                    </w:p>
                  </w:txbxContent>
                </v:textbox>
                <w10:wrap type="square" anchorx="margin"/>
              </v:shape>
            </w:pict>
          </mc:Fallback>
        </mc:AlternateContent>
      </w:r>
      <w:r w:rsidR="006659DF">
        <w:rPr>
          <w:lang w:val="en-GB"/>
        </w:rPr>
        <w:t xml:space="preserve">opponents ample opportunity to </w:t>
      </w:r>
      <w:r w:rsidR="00E635F5">
        <w:rPr>
          <w:lang w:val="en-GB"/>
        </w:rPr>
        <w:t xml:space="preserve">announce </w:t>
      </w:r>
      <w:r w:rsidR="006659DF">
        <w:rPr>
          <w:lang w:val="en-GB"/>
        </w:rPr>
        <w:t xml:space="preserve">Reactions to each Dash you do. The Action Move does not allow this, as it is a single Action that moves you double the distance of Dash, while having a higher AP-cost of 6. Due to that, opponents </w:t>
      </w:r>
      <w:r w:rsidR="00524C84">
        <w:rPr>
          <w:lang w:val="en-GB"/>
        </w:rPr>
        <w:t>cannot</w:t>
      </w:r>
      <w:r w:rsidR="006659DF">
        <w:rPr>
          <w:lang w:val="en-GB"/>
        </w:rPr>
        <w:t xml:space="preserve"> stop you in the middle of your move. Dash is the fastest way to move, allowing you to move Steps equal to triple your Speed points for only 5 AP. This comes at the cost of only being able to move in a straight line.</w:t>
      </w:r>
    </w:p>
    <w:p w14:paraId="331EE58A" w14:textId="2A35823F" w:rsidR="006659DF" w:rsidRDefault="006659DF" w:rsidP="005371F3">
      <w:pPr>
        <w:rPr>
          <w:lang w:val="en-GB"/>
        </w:rPr>
      </w:pPr>
      <w:r>
        <w:rPr>
          <w:lang w:val="en-GB"/>
        </w:rPr>
        <w:t>You are always able to not take all steps of a Movement Action. If you interrupt your Movement with any other Action</w:t>
      </w:r>
      <w:r w:rsidR="00524C84">
        <w:rPr>
          <w:lang w:val="en-GB"/>
        </w:rPr>
        <w:t xml:space="preserve"> which you need to be standing still for</w:t>
      </w:r>
      <w:r>
        <w:rPr>
          <w:lang w:val="en-GB"/>
        </w:rPr>
        <w:t xml:space="preserve">, </w:t>
      </w:r>
      <w:r w:rsidR="00524C84">
        <w:rPr>
          <w:lang w:val="en-GB"/>
        </w:rPr>
        <w:t>your remaining unspent Steps expire</w:t>
      </w:r>
      <w:r>
        <w:rPr>
          <w:lang w:val="en-GB"/>
        </w:rPr>
        <w:t>.</w:t>
      </w:r>
    </w:p>
    <w:p w14:paraId="0441DBF7" w14:textId="64E866B0" w:rsidR="006659DF" w:rsidRDefault="006659DF" w:rsidP="005371F3">
      <w:pPr>
        <w:rPr>
          <w:lang w:val="en-GB"/>
        </w:rPr>
      </w:pPr>
      <w:r>
        <w:rPr>
          <w:lang w:val="en-GB"/>
        </w:rPr>
        <w:t>The way your character is able to move naturally is defined during Character Creation and should always be cleared with your game master in cases of special movement options.</w:t>
      </w:r>
    </w:p>
    <w:p w14:paraId="039F3232" w14:textId="4A9B0BDE" w:rsidR="006659DF" w:rsidRDefault="006659DF" w:rsidP="006659DF">
      <w:pPr>
        <w:pStyle w:val="berschrift3"/>
        <w:rPr>
          <w:lang w:val="en-GB"/>
        </w:rPr>
      </w:pPr>
      <w:r>
        <w:rPr>
          <w:lang w:val="en-GB"/>
        </w:rPr>
        <w:t>Jumping</w:t>
      </w:r>
    </w:p>
    <w:p w14:paraId="5C4234CF" w14:textId="6C26E036" w:rsidR="007A5620" w:rsidRDefault="007A5620" w:rsidP="007A5620">
      <w:pPr>
        <w:rPr>
          <w:lang w:val="en-GB"/>
        </w:rPr>
      </w:pPr>
      <w:r>
        <w:rPr>
          <w:lang w:val="en-GB"/>
        </w:rPr>
        <w:t>When you take a Movement Action you can always Jump a distance of 1 Step as part of that movement, as many times as you wish.</w:t>
      </w:r>
    </w:p>
    <w:p w14:paraId="72F0DD43" w14:textId="0456E42B" w:rsidR="007A5620" w:rsidRDefault="007A5620" w:rsidP="007A5620">
      <w:pPr>
        <w:rPr>
          <w:lang w:val="en-GB"/>
        </w:rPr>
      </w:pPr>
      <w:r>
        <w:rPr>
          <w:lang w:val="en-GB"/>
        </w:rPr>
        <w:t>If you have taken any Movement Action before during your current round, you may instead Jump any fraction of your current Movement Action. Jumps always have to be in a straight line.</w:t>
      </w:r>
    </w:p>
    <w:p w14:paraId="1D653B0B" w14:textId="1BFABDE4" w:rsidR="007A5620" w:rsidRDefault="00D37B17" w:rsidP="007A5620">
      <w:pPr>
        <w:rPr>
          <w:lang w:val="en-GB"/>
        </w:rPr>
      </w:pPr>
      <w:r w:rsidRPr="00F73996">
        <w:rPr>
          <w:noProof/>
          <w:lang w:val="en-GB"/>
        </w:rPr>
        <mc:AlternateContent>
          <mc:Choice Requires="wps">
            <w:drawing>
              <wp:anchor distT="45720" distB="45720" distL="114300" distR="114300" simplePos="0" relativeHeight="251669504" behindDoc="0" locked="0" layoutInCell="1" allowOverlap="1" wp14:anchorId="6993DA42" wp14:editId="481D45F6">
                <wp:simplePos x="0" y="0"/>
                <wp:positionH relativeFrom="margin">
                  <wp:align>left</wp:align>
                </wp:positionH>
                <wp:positionV relativeFrom="margin">
                  <wp:posOffset>6492875</wp:posOffset>
                </wp:positionV>
                <wp:extent cx="5715000" cy="2566670"/>
                <wp:effectExtent l="0" t="0" r="19050" b="24130"/>
                <wp:wrapSquare wrapText="bothSides"/>
                <wp:docPr id="169160615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566670"/>
                        </a:xfrm>
                        <a:prstGeom prst="rect">
                          <a:avLst/>
                        </a:prstGeom>
                        <a:solidFill>
                          <a:srgbClr val="FFFFFF"/>
                        </a:solidFill>
                        <a:ln w="9525">
                          <a:solidFill>
                            <a:srgbClr val="000000"/>
                          </a:solidFill>
                          <a:miter lim="800000"/>
                          <a:headEnd/>
                          <a:tailEnd/>
                        </a:ln>
                      </wps:spPr>
                      <wps:txbx>
                        <w:txbxContent>
                          <w:p w14:paraId="6ADA6BF7" w14:textId="73E6A9BF" w:rsidR="00F73996" w:rsidRDefault="00F73996" w:rsidP="00D37B17">
                            <w:pPr>
                              <w:pStyle w:val="berschrift4"/>
                            </w:pPr>
                            <w:r>
                              <w:t>Action Overview</w:t>
                            </w:r>
                          </w:p>
                          <w:tbl>
                            <w:tblPr>
                              <w:tblStyle w:val="Tabellenraster"/>
                              <w:tblW w:w="0" w:type="auto"/>
                              <w:tblLook w:val="04A0" w:firstRow="1" w:lastRow="0" w:firstColumn="1" w:lastColumn="0" w:noHBand="0" w:noVBand="1"/>
                            </w:tblPr>
                            <w:tblGrid>
                              <w:gridCol w:w="2055"/>
                              <w:gridCol w:w="835"/>
                              <w:gridCol w:w="1783"/>
                              <w:gridCol w:w="4015"/>
                            </w:tblGrid>
                            <w:tr w:rsidR="002A0471" w:rsidRPr="00113F7C" w14:paraId="04FE1672" w14:textId="77777777" w:rsidTr="002A0471">
                              <w:tc>
                                <w:tcPr>
                                  <w:tcW w:w="2055" w:type="dxa"/>
                                </w:tcPr>
                                <w:p w14:paraId="1B32AC6B" w14:textId="2FB9472B" w:rsidR="002A0471" w:rsidRDefault="002A0471">
                                  <w:r>
                                    <w:t>Movement Action</w:t>
                                  </w:r>
                                </w:p>
                              </w:tc>
                              <w:tc>
                                <w:tcPr>
                                  <w:tcW w:w="835" w:type="dxa"/>
                                </w:tcPr>
                                <w:p w14:paraId="020D50C7" w14:textId="2AFD9FCA" w:rsidR="002A0471" w:rsidRDefault="002A0471">
                                  <w:r>
                                    <w:t>Dash</w:t>
                                  </w:r>
                                </w:p>
                              </w:tc>
                              <w:tc>
                                <w:tcPr>
                                  <w:tcW w:w="1783" w:type="dxa"/>
                                </w:tcPr>
                                <w:p w14:paraId="53E095D8" w14:textId="6C547C87" w:rsidR="002A0471" w:rsidRDefault="002A0471" w:rsidP="002A0471">
                                  <w:pPr>
                                    <w:spacing w:line="600" w:lineRule="auto"/>
                                  </w:pPr>
                                  <w:r>
                                    <w:t>2 AP</w:t>
                                  </w:r>
                                </w:p>
                              </w:tc>
                              <w:tc>
                                <w:tcPr>
                                  <w:tcW w:w="4015" w:type="dxa"/>
                                </w:tcPr>
                                <w:p w14:paraId="69E1581C" w14:textId="3DC63605" w:rsidR="002A0471" w:rsidRPr="002A0471" w:rsidRDefault="002A0471">
                                  <w:pPr>
                                    <w:rPr>
                                      <w:lang w:val="en-US"/>
                                    </w:rPr>
                                  </w:pPr>
                                  <w:r>
                                    <w:rPr>
                                      <w:lang w:val="en-GB"/>
                                    </w:rPr>
                                    <w:t>Move Steps equal to your points in Speed.</w:t>
                                  </w:r>
                                </w:p>
                              </w:tc>
                            </w:tr>
                            <w:tr w:rsidR="002A0471" w:rsidRPr="00113F7C" w14:paraId="16C62AC5" w14:textId="77777777" w:rsidTr="002A0471">
                              <w:tc>
                                <w:tcPr>
                                  <w:tcW w:w="2055" w:type="dxa"/>
                                </w:tcPr>
                                <w:p w14:paraId="22AFD8F3" w14:textId="77777777" w:rsidR="002A0471" w:rsidRPr="002A0471" w:rsidRDefault="002A0471">
                                  <w:pPr>
                                    <w:rPr>
                                      <w:lang w:val="en-US"/>
                                    </w:rPr>
                                  </w:pPr>
                                </w:p>
                              </w:tc>
                              <w:tc>
                                <w:tcPr>
                                  <w:tcW w:w="835" w:type="dxa"/>
                                </w:tcPr>
                                <w:p w14:paraId="4F22AB55" w14:textId="70123EEF" w:rsidR="002A0471" w:rsidRDefault="002A0471">
                                  <w:r>
                                    <w:t>Move</w:t>
                                  </w:r>
                                </w:p>
                              </w:tc>
                              <w:tc>
                                <w:tcPr>
                                  <w:tcW w:w="1783" w:type="dxa"/>
                                </w:tcPr>
                                <w:p w14:paraId="0013B98B" w14:textId="0F8E1278" w:rsidR="002A0471" w:rsidRDefault="002A0471" w:rsidP="002A0471">
                                  <w:pPr>
                                    <w:spacing w:line="600" w:lineRule="auto"/>
                                  </w:pPr>
                                  <w:r>
                                    <w:t>6 AP</w:t>
                                  </w:r>
                                </w:p>
                              </w:tc>
                              <w:tc>
                                <w:tcPr>
                                  <w:tcW w:w="4015" w:type="dxa"/>
                                </w:tcPr>
                                <w:p w14:paraId="0FC1BEEC" w14:textId="74AA5BD1" w:rsidR="002A0471" w:rsidRPr="002A0471" w:rsidRDefault="002A0471">
                                  <w:pPr>
                                    <w:rPr>
                                      <w:lang w:val="en-US"/>
                                    </w:rPr>
                                  </w:pPr>
                                  <w:r>
                                    <w:rPr>
                                      <w:lang w:val="en-GB"/>
                                    </w:rPr>
                                    <w:t>Move Steps equal to your points in Speed times two.</w:t>
                                  </w:r>
                                </w:p>
                              </w:tc>
                            </w:tr>
                            <w:tr w:rsidR="002A0471" w:rsidRPr="00113F7C" w14:paraId="1531091C" w14:textId="77777777" w:rsidTr="002A0471">
                              <w:tc>
                                <w:tcPr>
                                  <w:tcW w:w="2055" w:type="dxa"/>
                                </w:tcPr>
                                <w:p w14:paraId="4B639031" w14:textId="77777777" w:rsidR="002A0471" w:rsidRPr="002A0471" w:rsidRDefault="002A0471">
                                  <w:pPr>
                                    <w:rPr>
                                      <w:lang w:val="en-US"/>
                                    </w:rPr>
                                  </w:pPr>
                                </w:p>
                              </w:tc>
                              <w:tc>
                                <w:tcPr>
                                  <w:tcW w:w="835" w:type="dxa"/>
                                </w:tcPr>
                                <w:p w14:paraId="459F7A2A" w14:textId="10DDB640" w:rsidR="002A0471" w:rsidRDefault="002A0471">
                                  <w:r>
                                    <w:t>Sprint</w:t>
                                  </w:r>
                                </w:p>
                              </w:tc>
                              <w:tc>
                                <w:tcPr>
                                  <w:tcW w:w="1783" w:type="dxa"/>
                                </w:tcPr>
                                <w:p w14:paraId="121E8722" w14:textId="6599B527" w:rsidR="002A0471" w:rsidRDefault="002A0471">
                                  <w:r>
                                    <w:t>5 AP</w:t>
                                  </w:r>
                                </w:p>
                              </w:tc>
                              <w:tc>
                                <w:tcPr>
                                  <w:tcW w:w="4015" w:type="dxa"/>
                                </w:tcPr>
                                <w:p w14:paraId="780D7260" w14:textId="77777777" w:rsidR="002A0471" w:rsidRDefault="002A0471">
                                  <w:pPr>
                                    <w:rPr>
                                      <w:lang w:val="en-GB"/>
                                    </w:rPr>
                                  </w:pPr>
                                  <w:r>
                                    <w:rPr>
                                      <w:lang w:val="en-GB"/>
                                    </w:rPr>
                                    <w:t>Move Steps equal to your points in Speed times three.</w:t>
                                  </w:r>
                                </w:p>
                                <w:p w14:paraId="3832F014" w14:textId="52C67DA8" w:rsidR="002A0471" w:rsidRPr="002A0471" w:rsidRDefault="002A0471" w:rsidP="002A0471">
                                  <w:pPr>
                                    <w:spacing w:line="360" w:lineRule="auto"/>
                                    <w:rPr>
                                      <w:lang w:val="en-US"/>
                                    </w:rPr>
                                  </w:pPr>
                                  <w:r>
                                    <w:rPr>
                                      <w:lang w:val="en-GB"/>
                                    </w:rPr>
                                    <w:t>You may only move in a straight line.</w:t>
                                  </w:r>
                                </w:p>
                              </w:tc>
                            </w:tr>
                            <w:tr w:rsidR="002A0471" w14:paraId="09CB3701" w14:textId="77777777" w:rsidTr="002A0471">
                              <w:tc>
                                <w:tcPr>
                                  <w:tcW w:w="2055" w:type="dxa"/>
                                </w:tcPr>
                                <w:p w14:paraId="1537227C" w14:textId="33027FC6" w:rsidR="002A0471" w:rsidRDefault="002A0471">
                                  <w:r>
                                    <w:t>Attack Action</w:t>
                                  </w:r>
                                </w:p>
                              </w:tc>
                              <w:tc>
                                <w:tcPr>
                                  <w:tcW w:w="835" w:type="dxa"/>
                                </w:tcPr>
                                <w:p w14:paraId="7F32A212" w14:textId="77777777" w:rsidR="002A0471" w:rsidRDefault="002A0471"/>
                              </w:tc>
                              <w:tc>
                                <w:tcPr>
                                  <w:tcW w:w="1783" w:type="dxa"/>
                                </w:tcPr>
                                <w:p w14:paraId="54808120" w14:textId="098D3F7F" w:rsidR="002A0471" w:rsidRDefault="002A0471" w:rsidP="002A0471">
                                  <w:pPr>
                                    <w:spacing w:line="360" w:lineRule="auto"/>
                                  </w:pPr>
                                  <w:r>
                                    <w:t>AP of Weapon</w:t>
                                  </w:r>
                                </w:p>
                              </w:tc>
                              <w:tc>
                                <w:tcPr>
                                  <w:tcW w:w="4015" w:type="dxa"/>
                                </w:tcPr>
                                <w:p w14:paraId="60E69ABD" w14:textId="0C639E34" w:rsidR="002A0471" w:rsidRDefault="002A0471">
                                  <w:r>
                                    <w:t>Attack with a Weapon.</w:t>
                                  </w:r>
                                </w:p>
                              </w:tc>
                            </w:tr>
                            <w:tr w:rsidR="002A0471" w:rsidRPr="00113F7C" w14:paraId="4E6CA7E9" w14:textId="77777777" w:rsidTr="002A0471">
                              <w:tc>
                                <w:tcPr>
                                  <w:tcW w:w="2055" w:type="dxa"/>
                                </w:tcPr>
                                <w:p w14:paraId="5409DBE2" w14:textId="79B06381" w:rsidR="002A0471" w:rsidRDefault="002A0471">
                                  <w:r>
                                    <w:t>Help Action</w:t>
                                  </w:r>
                                </w:p>
                              </w:tc>
                              <w:tc>
                                <w:tcPr>
                                  <w:tcW w:w="835" w:type="dxa"/>
                                </w:tcPr>
                                <w:p w14:paraId="194541A0" w14:textId="77777777" w:rsidR="002A0471" w:rsidRDefault="002A0471"/>
                              </w:tc>
                              <w:tc>
                                <w:tcPr>
                                  <w:tcW w:w="1783" w:type="dxa"/>
                                </w:tcPr>
                                <w:p w14:paraId="10F34668" w14:textId="51EF7719" w:rsidR="002A0471" w:rsidRDefault="002A0471" w:rsidP="002A0471">
                                  <w:pPr>
                                    <w:spacing w:line="600" w:lineRule="auto"/>
                                  </w:pPr>
                                  <w:r>
                                    <w:t>4 AP</w:t>
                                  </w:r>
                                </w:p>
                              </w:tc>
                              <w:tc>
                                <w:tcPr>
                                  <w:tcW w:w="4015" w:type="dxa"/>
                                </w:tcPr>
                                <w:p w14:paraId="5FE0CEDC" w14:textId="188FC99B" w:rsidR="002A0471" w:rsidRPr="002A0471" w:rsidRDefault="002A0471">
                                  <w:pPr>
                                    <w:rPr>
                                      <w:lang w:val="en-US"/>
                                    </w:rPr>
                                  </w:pPr>
                                  <w:r w:rsidRPr="002A0471">
                                    <w:rPr>
                                      <w:lang w:val="en-US"/>
                                    </w:rPr>
                                    <w:t>Help a character after y</w:t>
                                  </w:r>
                                  <w:r>
                                    <w:rPr>
                                      <w:lang w:val="en-US"/>
                                    </w:rPr>
                                    <w:t>ou in initiative.</w:t>
                                  </w:r>
                                </w:p>
                              </w:tc>
                            </w:tr>
                            <w:tr w:rsidR="002A0471" w:rsidRPr="00113F7C" w14:paraId="5D82BE16" w14:textId="77777777" w:rsidTr="002A0471">
                              <w:tc>
                                <w:tcPr>
                                  <w:tcW w:w="2055" w:type="dxa"/>
                                </w:tcPr>
                                <w:p w14:paraId="39727541" w14:textId="628E1A57" w:rsidR="002A0471" w:rsidRDefault="002A0471">
                                  <w:r>
                                    <w:t>Draw Action</w:t>
                                  </w:r>
                                </w:p>
                              </w:tc>
                              <w:tc>
                                <w:tcPr>
                                  <w:tcW w:w="835" w:type="dxa"/>
                                </w:tcPr>
                                <w:p w14:paraId="77090FC2" w14:textId="77777777" w:rsidR="002A0471" w:rsidRDefault="002A0471"/>
                              </w:tc>
                              <w:tc>
                                <w:tcPr>
                                  <w:tcW w:w="1783" w:type="dxa"/>
                                </w:tcPr>
                                <w:p w14:paraId="31AE7AD1" w14:textId="36F26146" w:rsidR="002A0471" w:rsidRDefault="002A0471">
                                  <w:r>
                                    <w:t>1 AP</w:t>
                                  </w:r>
                                </w:p>
                              </w:tc>
                              <w:tc>
                                <w:tcPr>
                                  <w:tcW w:w="4015" w:type="dxa"/>
                                </w:tcPr>
                                <w:p w14:paraId="0DAA68CA" w14:textId="74963DB5" w:rsidR="002A0471" w:rsidRPr="002A0471" w:rsidRDefault="002A0471">
                                  <w:pPr>
                                    <w:rPr>
                                      <w:lang w:val="en-US"/>
                                    </w:rPr>
                                  </w:pPr>
                                  <w:r w:rsidRPr="002A0471">
                                    <w:rPr>
                                      <w:lang w:val="en-US"/>
                                    </w:rPr>
                                    <w:t>Draw or stow an o</w:t>
                                  </w:r>
                                  <w:r>
                                    <w:rPr>
                                      <w:lang w:val="en-US"/>
                                    </w:rPr>
                                    <w:t>bject on your person.</w:t>
                                  </w:r>
                                </w:p>
                              </w:tc>
                            </w:tr>
                          </w:tbl>
                          <w:p w14:paraId="05C228F4" w14:textId="77777777" w:rsidR="00F73996" w:rsidRPr="002A0471" w:rsidRDefault="00F73996" w:rsidP="002A047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3DA42" id="_x0000_s1041" type="#_x0000_t202" style="position:absolute;margin-left:0;margin-top:511.25pt;width:450pt;height:202.1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">
                <v:textbox>
                  <w:txbxContent>
                    <w:p w14:paraId="6ADA6BF7" w14:textId="73E6A9BF" w:rsidR="00F73996" w:rsidRDefault="00F73996" w:rsidP="00D37B17">
                      <w:pPr>
                        <w:pStyle w:val="berschrift4"/>
                      </w:pPr>
                      <w:r>
                        <w:t>Action Overview</w:t>
                      </w:r>
                    </w:p>
                    <w:tbl>
                      <w:tblPr>
                        <w:tblStyle w:val="Tabellenraster"/>
                        <w:tblW w:w="0" w:type="auto"/>
                        <w:tblLook w:val="04A0" w:firstRow="1" w:lastRow="0" w:firstColumn="1" w:lastColumn="0" w:noHBand="0" w:noVBand="1"/>
                      </w:tblPr>
                      <w:tblGrid>
                        <w:gridCol w:w="2055"/>
                        <w:gridCol w:w="835"/>
                        <w:gridCol w:w="1783"/>
                        <w:gridCol w:w="4015"/>
                      </w:tblGrid>
                      <w:tr w:rsidR="002A0471" w:rsidRPr="00113F7C" w14:paraId="04FE1672" w14:textId="77777777" w:rsidTr="002A0471">
                        <w:tc>
                          <w:tcPr>
                            <w:tcW w:w="2055" w:type="dxa"/>
                          </w:tcPr>
                          <w:p w14:paraId="1B32AC6B" w14:textId="2FB9472B" w:rsidR="002A0471" w:rsidRDefault="002A0471">
                            <w:r>
                              <w:t>Movement Action</w:t>
                            </w:r>
                          </w:p>
                        </w:tc>
                        <w:tc>
                          <w:tcPr>
                            <w:tcW w:w="835" w:type="dxa"/>
                          </w:tcPr>
                          <w:p w14:paraId="020D50C7" w14:textId="2AFD9FCA" w:rsidR="002A0471" w:rsidRDefault="002A0471">
                            <w:r>
                              <w:t>Dash</w:t>
                            </w:r>
                          </w:p>
                        </w:tc>
                        <w:tc>
                          <w:tcPr>
                            <w:tcW w:w="1783" w:type="dxa"/>
                          </w:tcPr>
                          <w:p w14:paraId="53E095D8" w14:textId="6C547C87" w:rsidR="002A0471" w:rsidRDefault="002A0471" w:rsidP="002A0471">
                            <w:pPr>
                              <w:spacing w:line="600" w:lineRule="auto"/>
                            </w:pPr>
                            <w:r>
                              <w:t>2 AP</w:t>
                            </w:r>
                          </w:p>
                        </w:tc>
                        <w:tc>
                          <w:tcPr>
                            <w:tcW w:w="4015" w:type="dxa"/>
                          </w:tcPr>
                          <w:p w14:paraId="69E1581C" w14:textId="3DC63605" w:rsidR="002A0471" w:rsidRPr="002A0471" w:rsidRDefault="002A0471">
                            <w:pPr>
                              <w:rPr>
                                <w:lang w:val="en-US"/>
                              </w:rPr>
                            </w:pPr>
                            <w:r>
                              <w:rPr>
                                <w:lang w:val="en-GB"/>
                              </w:rPr>
                              <w:t>Move Steps equal to your points in Speed.</w:t>
                            </w:r>
                          </w:p>
                        </w:tc>
                      </w:tr>
                      <w:tr w:rsidR="002A0471" w:rsidRPr="00113F7C" w14:paraId="16C62AC5" w14:textId="77777777" w:rsidTr="002A0471">
                        <w:tc>
                          <w:tcPr>
                            <w:tcW w:w="2055" w:type="dxa"/>
                          </w:tcPr>
                          <w:p w14:paraId="22AFD8F3" w14:textId="77777777" w:rsidR="002A0471" w:rsidRPr="002A0471" w:rsidRDefault="002A0471">
                            <w:pPr>
                              <w:rPr>
                                <w:lang w:val="en-US"/>
                              </w:rPr>
                            </w:pPr>
                          </w:p>
                        </w:tc>
                        <w:tc>
                          <w:tcPr>
                            <w:tcW w:w="835" w:type="dxa"/>
                          </w:tcPr>
                          <w:p w14:paraId="4F22AB55" w14:textId="70123EEF" w:rsidR="002A0471" w:rsidRDefault="002A0471">
                            <w:r>
                              <w:t>Move</w:t>
                            </w:r>
                          </w:p>
                        </w:tc>
                        <w:tc>
                          <w:tcPr>
                            <w:tcW w:w="1783" w:type="dxa"/>
                          </w:tcPr>
                          <w:p w14:paraId="0013B98B" w14:textId="0F8E1278" w:rsidR="002A0471" w:rsidRDefault="002A0471" w:rsidP="002A0471">
                            <w:pPr>
                              <w:spacing w:line="600" w:lineRule="auto"/>
                            </w:pPr>
                            <w:r>
                              <w:t>6 AP</w:t>
                            </w:r>
                          </w:p>
                        </w:tc>
                        <w:tc>
                          <w:tcPr>
                            <w:tcW w:w="4015" w:type="dxa"/>
                          </w:tcPr>
                          <w:p w14:paraId="0FC1BEEC" w14:textId="74AA5BD1" w:rsidR="002A0471" w:rsidRPr="002A0471" w:rsidRDefault="002A0471">
                            <w:pPr>
                              <w:rPr>
                                <w:lang w:val="en-US"/>
                              </w:rPr>
                            </w:pPr>
                            <w:r>
                              <w:rPr>
                                <w:lang w:val="en-GB"/>
                              </w:rPr>
                              <w:t>Move Steps equal to your points in Speed times two.</w:t>
                            </w:r>
                          </w:p>
                        </w:tc>
                      </w:tr>
                      <w:tr w:rsidR="002A0471" w:rsidRPr="00113F7C" w14:paraId="1531091C" w14:textId="77777777" w:rsidTr="002A0471">
                        <w:tc>
                          <w:tcPr>
                            <w:tcW w:w="2055" w:type="dxa"/>
                          </w:tcPr>
                          <w:p w14:paraId="4B639031" w14:textId="77777777" w:rsidR="002A0471" w:rsidRPr="002A0471" w:rsidRDefault="002A0471">
                            <w:pPr>
                              <w:rPr>
                                <w:lang w:val="en-US"/>
                              </w:rPr>
                            </w:pPr>
                          </w:p>
                        </w:tc>
                        <w:tc>
                          <w:tcPr>
                            <w:tcW w:w="835" w:type="dxa"/>
                          </w:tcPr>
                          <w:p w14:paraId="459F7A2A" w14:textId="10DDB640" w:rsidR="002A0471" w:rsidRDefault="002A0471">
                            <w:r>
                              <w:t>Sprint</w:t>
                            </w:r>
                          </w:p>
                        </w:tc>
                        <w:tc>
                          <w:tcPr>
                            <w:tcW w:w="1783" w:type="dxa"/>
                          </w:tcPr>
                          <w:p w14:paraId="121E8722" w14:textId="6599B527" w:rsidR="002A0471" w:rsidRDefault="002A0471">
                            <w:r>
                              <w:t>5 AP</w:t>
                            </w:r>
                          </w:p>
                        </w:tc>
                        <w:tc>
                          <w:tcPr>
                            <w:tcW w:w="4015" w:type="dxa"/>
                          </w:tcPr>
                          <w:p w14:paraId="780D7260" w14:textId="77777777" w:rsidR="002A0471" w:rsidRDefault="002A0471">
                            <w:pPr>
                              <w:rPr>
                                <w:lang w:val="en-GB"/>
                              </w:rPr>
                            </w:pPr>
                            <w:r>
                              <w:rPr>
                                <w:lang w:val="en-GB"/>
                              </w:rPr>
                              <w:t>Move Steps equal to your points in Speed times three.</w:t>
                            </w:r>
                          </w:p>
                          <w:p w14:paraId="3832F014" w14:textId="52C67DA8" w:rsidR="002A0471" w:rsidRPr="002A0471" w:rsidRDefault="002A0471" w:rsidP="002A0471">
                            <w:pPr>
                              <w:spacing w:line="360" w:lineRule="auto"/>
                              <w:rPr>
                                <w:lang w:val="en-US"/>
                              </w:rPr>
                            </w:pPr>
                            <w:r>
                              <w:rPr>
                                <w:lang w:val="en-GB"/>
                              </w:rPr>
                              <w:t>You may only move in a straight line.</w:t>
                            </w:r>
                          </w:p>
                        </w:tc>
                      </w:tr>
                      <w:tr w:rsidR="002A0471" w14:paraId="09CB3701" w14:textId="77777777" w:rsidTr="002A0471">
                        <w:tc>
                          <w:tcPr>
                            <w:tcW w:w="2055" w:type="dxa"/>
                          </w:tcPr>
                          <w:p w14:paraId="1537227C" w14:textId="33027FC6" w:rsidR="002A0471" w:rsidRDefault="002A0471">
                            <w:r>
                              <w:t>Attack Action</w:t>
                            </w:r>
                          </w:p>
                        </w:tc>
                        <w:tc>
                          <w:tcPr>
                            <w:tcW w:w="835" w:type="dxa"/>
                          </w:tcPr>
                          <w:p w14:paraId="7F32A212" w14:textId="77777777" w:rsidR="002A0471" w:rsidRDefault="002A0471"/>
                        </w:tc>
                        <w:tc>
                          <w:tcPr>
                            <w:tcW w:w="1783" w:type="dxa"/>
                          </w:tcPr>
                          <w:p w14:paraId="54808120" w14:textId="098D3F7F" w:rsidR="002A0471" w:rsidRDefault="002A0471" w:rsidP="002A0471">
                            <w:pPr>
                              <w:spacing w:line="360" w:lineRule="auto"/>
                            </w:pPr>
                            <w:r>
                              <w:t>AP of Weapon</w:t>
                            </w:r>
                          </w:p>
                        </w:tc>
                        <w:tc>
                          <w:tcPr>
                            <w:tcW w:w="4015" w:type="dxa"/>
                          </w:tcPr>
                          <w:p w14:paraId="60E69ABD" w14:textId="0C639E34" w:rsidR="002A0471" w:rsidRDefault="002A0471">
                            <w:r>
                              <w:t>Attack with a Weapon.</w:t>
                            </w:r>
                          </w:p>
                        </w:tc>
                      </w:tr>
                      <w:tr w:rsidR="002A0471" w:rsidRPr="00113F7C" w14:paraId="4E6CA7E9" w14:textId="77777777" w:rsidTr="002A0471">
                        <w:tc>
                          <w:tcPr>
                            <w:tcW w:w="2055" w:type="dxa"/>
                          </w:tcPr>
                          <w:p w14:paraId="5409DBE2" w14:textId="79B06381" w:rsidR="002A0471" w:rsidRDefault="002A0471">
                            <w:r>
                              <w:t>Help Action</w:t>
                            </w:r>
                          </w:p>
                        </w:tc>
                        <w:tc>
                          <w:tcPr>
                            <w:tcW w:w="835" w:type="dxa"/>
                          </w:tcPr>
                          <w:p w14:paraId="194541A0" w14:textId="77777777" w:rsidR="002A0471" w:rsidRDefault="002A0471"/>
                        </w:tc>
                        <w:tc>
                          <w:tcPr>
                            <w:tcW w:w="1783" w:type="dxa"/>
                          </w:tcPr>
                          <w:p w14:paraId="10F34668" w14:textId="51EF7719" w:rsidR="002A0471" w:rsidRDefault="002A0471" w:rsidP="002A0471">
                            <w:pPr>
                              <w:spacing w:line="600" w:lineRule="auto"/>
                            </w:pPr>
                            <w:r>
                              <w:t>4 AP</w:t>
                            </w:r>
                          </w:p>
                        </w:tc>
                        <w:tc>
                          <w:tcPr>
                            <w:tcW w:w="4015" w:type="dxa"/>
                          </w:tcPr>
                          <w:p w14:paraId="5FE0CEDC" w14:textId="188FC99B" w:rsidR="002A0471" w:rsidRPr="002A0471" w:rsidRDefault="002A0471">
                            <w:pPr>
                              <w:rPr>
                                <w:lang w:val="en-US"/>
                              </w:rPr>
                            </w:pPr>
                            <w:r w:rsidRPr="002A0471">
                              <w:rPr>
                                <w:lang w:val="en-US"/>
                              </w:rPr>
                              <w:t>Help a character after y</w:t>
                            </w:r>
                            <w:r>
                              <w:rPr>
                                <w:lang w:val="en-US"/>
                              </w:rPr>
                              <w:t>ou in initiative.</w:t>
                            </w:r>
                          </w:p>
                        </w:tc>
                      </w:tr>
                      <w:tr w:rsidR="002A0471" w:rsidRPr="00113F7C" w14:paraId="5D82BE16" w14:textId="77777777" w:rsidTr="002A0471">
                        <w:tc>
                          <w:tcPr>
                            <w:tcW w:w="2055" w:type="dxa"/>
                          </w:tcPr>
                          <w:p w14:paraId="39727541" w14:textId="628E1A57" w:rsidR="002A0471" w:rsidRDefault="002A0471">
                            <w:r>
                              <w:t>Draw Action</w:t>
                            </w:r>
                          </w:p>
                        </w:tc>
                        <w:tc>
                          <w:tcPr>
                            <w:tcW w:w="835" w:type="dxa"/>
                          </w:tcPr>
                          <w:p w14:paraId="77090FC2" w14:textId="77777777" w:rsidR="002A0471" w:rsidRDefault="002A0471"/>
                        </w:tc>
                        <w:tc>
                          <w:tcPr>
                            <w:tcW w:w="1783" w:type="dxa"/>
                          </w:tcPr>
                          <w:p w14:paraId="31AE7AD1" w14:textId="36F26146" w:rsidR="002A0471" w:rsidRDefault="002A0471">
                            <w:r>
                              <w:t>1 AP</w:t>
                            </w:r>
                          </w:p>
                        </w:tc>
                        <w:tc>
                          <w:tcPr>
                            <w:tcW w:w="4015" w:type="dxa"/>
                          </w:tcPr>
                          <w:p w14:paraId="0DAA68CA" w14:textId="74963DB5" w:rsidR="002A0471" w:rsidRPr="002A0471" w:rsidRDefault="002A0471">
                            <w:pPr>
                              <w:rPr>
                                <w:lang w:val="en-US"/>
                              </w:rPr>
                            </w:pPr>
                            <w:r w:rsidRPr="002A0471">
                              <w:rPr>
                                <w:lang w:val="en-US"/>
                              </w:rPr>
                              <w:t>Draw or stow an o</w:t>
                            </w:r>
                            <w:r>
                              <w:rPr>
                                <w:lang w:val="en-US"/>
                              </w:rPr>
                              <w:t>bject on your person.</w:t>
                            </w:r>
                          </w:p>
                        </w:tc>
                      </w:tr>
                    </w:tbl>
                    <w:p w14:paraId="05C228F4" w14:textId="77777777" w:rsidR="00F73996" w:rsidRPr="002A0471" w:rsidRDefault="00F73996" w:rsidP="002A0471">
                      <w:pPr>
                        <w:rPr>
                          <w:lang w:val="en-US"/>
                        </w:rPr>
                      </w:pPr>
                    </w:p>
                  </w:txbxContent>
                </v:textbox>
                <w10:wrap type="square" anchorx="margin" anchory="margin"/>
              </v:shape>
            </w:pict>
          </mc:Fallback>
        </mc:AlternateContent>
      </w:r>
      <w:r w:rsidR="007A5620">
        <w:rPr>
          <w:lang w:val="en-GB"/>
        </w:rPr>
        <w:t xml:space="preserve">Jumps are only measured horizontally; the possible height of the Jump is up to the game </w:t>
      </w:r>
      <w:r w:rsidR="00524C84">
        <w:rPr>
          <w:lang w:val="en-GB"/>
        </w:rPr>
        <w:t>master but</w:t>
      </w:r>
      <w:r w:rsidR="007A5620">
        <w:rPr>
          <w:lang w:val="en-GB"/>
        </w:rPr>
        <w:t xml:space="preserve"> usually will only allow you to jump a number of Steps equal to your Speed points high</w:t>
      </w:r>
      <w:r w:rsidR="00524C84">
        <w:rPr>
          <w:lang w:val="en-GB"/>
        </w:rPr>
        <w:t xml:space="preserve"> at most</w:t>
      </w:r>
      <w:r w:rsidR="007A5620">
        <w:rPr>
          <w:lang w:val="en-GB"/>
        </w:rPr>
        <w:t>.</w:t>
      </w:r>
    </w:p>
    <w:p w14:paraId="3623A330" w14:textId="35F66916" w:rsidR="007A5620" w:rsidRDefault="007A5620" w:rsidP="007A5620">
      <w:pPr>
        <w:pStyle w:val="berschrift3"/>
        <w:rPr>
          <w:lang w:val="en-GB"/>
        </w:rPr>
      </w:pPr>
      <w:r>
        <w:rPr>
          <w:lang w:val="en-GB"/>
        </w:rPr>
        <w:t>Movement through Characters</w:t>
      </w:r>
    </w:p>
    <w:p w14:paraId="24A4B743" w14:textId="314A196E" w:rsidR="007A5620" w:rsidRDefault="007A5620" w:rsidP="007A5620">
      <w:pPr>
        <w:rPr>
          <w:lang w:val="en-GB"/>
        </w:rPr>
      </w:pPr>
      <w:r>
        <w:rPr>
          <w:lang w:val="en-GB"/>
        </w:rPr>
        <w:t>You may move through characters, except the character is double your size or larger. If you move through a character, that character may roll a Body Challenge, dealing damage to you equal to the successes</w:t>
      </w:r>
      <w:r w:rsidR="00524C84">
        <w:rPr>
          <w:lang w:val="en-GB"/>
        </w:rPr>
        <w:t xml:space="preserve"> without spending AP</w:t>
      </w:r>
      <w:r>
        <w:rPr>
          <w:lang w:val="en-GB"/>
        </w:rPr>
        <w:t>.</w:t>
      </w:r>
      <w:r w:rsidR="00B176E0">
        <w:rPr>
          <w:lang w:val="en-GB"/>
        </w:rPr>
        <w:t xml:space="preserve"> This is not a Reaction, so does not get resolved within a Reaction Chain.</w:t>
      </w:r>
    </w:p>
    <w:p w14:paraId="3AEDA3AE" w14:textId="374C68F5" w:rsidR="00CE117E" w:rsidRDefault="00CE117E" w:rsidP="00CE117E">
      <w:pPr>
        <w:pStyle w:val="berschrift2"/>
        <w:rPr>
          <w:lang w:val="en-GB"/>
        </w:rPr>
      </w:pPr>
      <w:r>
        <w:rPr>
          <w:lang w:val="en-GB"/>
        </w:rPr>
        <w:t>Attack Action</w:t>
      </w:r>
    </w:p>
    <w:p w14:paraId="5CFB3055" w14:textId="11FC972A" w:rsidR="00CE117E" w:rsidRDefault="00CE117E" w:rsidP="007A5620">
      <w:pPr>
        <w:rPr>
          <w:lang w:val="en-GB"/>
        </w:rPr>
      </w:pPr>
      <w:r>
        <w:rPr>
          <w:lang w:val="en-GB"/>
        </w:rPr>
        <w:t xml:space="preserve">To perform an attack, you need to define the Weapon you are using, which Weapon Talent </w:t>
      </w:r>
      <w:r w:rsidR="00524C84">
        <w:rPr>
          <w:lang w:val="en-GB"/>
        </w:rPr>
        <w:t>you apply</w:t>
      </w:r>
      <w:r>
        <w:rPr>
          <w:lang w:val="en-GB"/>
        </w:rPr>
        <w:t>, and which target you are attacking. Then the game master is going to modify the attack’s difficulty if necessary (see Examples of Advantage/Disadvantage).</w:t>
      </w:r>
      <w:r w:rsidR="00195371">
        <w:rPr>
          <w:lang w:val="en-GB"/>
        </w:rPr>
        <w:t xml:space="preserve"> An Attack Action’s AP-cost is determined based on the Weapon Talent used.</w:t>
      </w:r>
      <w:r w:rsidR="00EB5283">
        <w:rPr>
          <w:lang w:val="en-GB"/>
        </w:rPr>
        <w:t xml:space="preserve"> The damage of an Attack Action is determined by rolling an Attack Challenge.</w:t>
      </w:r>
    </w:p>
    <w:p w14:paraId="6E5512EE" w14:textId="4D730610" w:rsidR="00CE117E" w:rsidRDefault="00D37B17" w:rsidP="00195371">
      <w:pPr>
        <w:pStyle w:val="berschrift3"/>
        <w:rPr>
          <w:lang w:val="en-GB"/>
        </w:rPr>
      </w:pPr>
      <w:r w:rsidRPr="00B71BC2">
        <w:rPr>
          <w:noProof/>
          <w:lang w:val="en-GB"/>
        </w:rPr>
        <w:lastRenderedPageBreak/>
        <mc:AlternateContent>
          <mc:Choice Requires="wps">
            <w:drawing>
              <wp:anchor distT="45720" distB="45720" distL="114300" distR="114300" simplePos="0" relativeHeight="251673600" behindDoc="0" locked="0" layoutInCell="1" allowOverlap="1" wp14:anchorId="5D7E4E23" wp14:editId="3278DC88">
                <wp:simplePos x="0" y="0"/>
                <wp:positionH relativeFrom="margin">
                  <wp:align>right</wp:align>
                </wp:positionH>
                <wp:positionV relativeFrom="paragraph">
                  <wp:posOffset>5715</wp:posOffset>
                </wp:positionV>
                <wp:extent cx="2638425" cy="1404620"/>
                <wp:effectExtent l="0" t="0" r="28575" b="18415"/>
                <wp:wrapSquare wrapText="bothSides"/>
                <wp:docPr id="13148356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1404620"/>
                        </a:xfrm>
                        <a:prstGeom prst="rect">
                          <a:avLst/>
                        </a:prstGeom>
                        <a:solidFill>
                          <a:srgbClr val="FFFFFF"/>
                        </a:solidFill>
                        <a:ln w="9525">
                          <a:solidFill>
                            <a:srgbClr val="000000"/>
                          </a:solidFill>
                          <a:miter lim="800000"/>
                          <a:headEnd/>
                          <a:tailEnd/>
                        </a:ln>
                      </wps:spPr>
                      <wps:txbx>
                        <w:txbxContent>
                          <w:p w14:paraId="50D6532B" w14:textId="6D042843" w:rsidR="00B71BC2" w:rsidRPr="006874FC" w:rsidRDefault="00B71BC2" w:rsidP="00B71BC2">
                            <w:pPr>
                              <w:pStyle w:val="berschrift3"/>
                              <w:rPr>
                                <w:lang w:val="en-US"/>
                              </w:rPr>
                            </w:pPr>
                            <w:r w:rsidRPr="006874FC">
                              <w:rPr>
                                <w:lang w:val="en-US"/>
                              </w:rPr>
                              <w:t>Trigger Condition Rules</w:t>
                            </w:r>
                          </w:p>
                          <w:p w14:paraId="5FF88DF8" w14:textId="2EBD97B3" w:rsidR="00B71BC2" w:rsidRDefault="00B71BC2">
                            <w:pPr>
                              <w:rPr>
                                <w:lang w:val="en-US"/>
                              </w:rPr>
                            </w:pPr>
                            <w:r w:rsidRPr="00B71BC2">
                              <w:rPr>
                                <w:lang w:val="en-US"/>
                              </w:rPr>
                              <w:t>Any Reaction is valid to t</w:t>
                            </w:r>
                            <w:r>
                              <w:rPr>
                                <w:lang w:val="en-US"/>
                              </w:rPr>
                              <w:t>rigger “Any Action”</w:t>
                            </w:r>
                          </w:p>
                          <w:p w14:paraId="4487BBCE" w14:textId="7A13DDE3" w:rsidR="00B71BC2" w:rsidRDefault="00B71BC2">
                            <w:pPr>
                              <w:rPr>
                                <w:lang w:val="en-US"/>
                              </w:rPr>
                            </w:pPr>
                            <w:r>
                              <w:rPr>
                                <w:lang w:val="en-US"/>
                              </w:rPr>
                              <w:t>A Dash, Move or Sprint Action is valid to trigger “Any Movement Action”</w:t>
                            </w:r>
                          </w:p>
                          <w:p w14:paraId="5DA85E73" w14:textId="5286E914" w:rsidR="00B71BC2" w:rsidRPr="00B71BC2" w:rsidRDefault="00B71BC2">
                            <w:pPr>
                              <w:rPr>
                                <w:lang w:val="en-US"/>
                              </w:rPr>
                            </w:pPr>
                            <w:r>
                              <w:rPr>
                                <w:lang w:val="en-US"/>
                              </w:rPr>
                              <w:t>Any Action involving an Attack Challenge is valid to trigger “Any Attack Action” or “… attacks/attacked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7E4E23" id="_x0000_s1042" type="#_x0000_t202" style="position:absolute;margin-left:156.55pt;margin-top:.45pt;width:207.7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">
                <v:textbox style="mso-fit-shape-to-text:t">
                  <w:txbxContent>
                    <w:p w14:paraId="50D6532B" w14:textId="6D042843" w:rsidR="00B71BC2" w:rsidRPr="006874FC" w:rsidRDefault="00B71BC2" w:rsidP="00B71BC2">
                      <w:pPr>
                        <w:pStyle w:val="berschrift3"/>
                        <w:rPr>
                          <w:lang w:val="en-US"/>
                        </w:rPr>
                      </w:pPr>
                      <w:r w:rsidRPr="006874FC">
                        <w:rPr>
                          <w:lang w:val="en-US"/>
                        </w:rPr>
                        <w:t>Trigger Condition Rules</w:t>
                      </w:r>
                    </w:p>
                    <w:p w14:paraId="5FF88DF8" w14:textId="2EBD97B3" w:rsidR="00B71BC2" w:rsidRDefault="00B71BC2">
                      <w:pPr>
                        <w:rPr>
                          <w:lang w:val="en-US"/>
                        </w:rPr>
                      </w:pPr>
                      <w:r w:rsidRPr="00B71BC2">
                        <w:rPr>
                          <w:lang w:val="en-US"/>
                        </w:rPr>
                        <w:t>Any Reaction is valid to t</w:t>
                      </w:r>
                      <w:r>
                        <w:rPr>
                          <w:lang w:val="en-US"/>
                        </w:rPr>
                        <w:t>rigger “Any Action”</w:t>
                      </w:r>
                    </w:p>
                    <w:p w14:paraId="4487BBCE" w14:textId="7A13DDE3" w:rsidR="00B71BC2" w:rsidRDefault="00B71BC2">
                      <w:pPr>
                        <w:rPr>
                          <w:lang w:val="en-US"/>
                        </w:rPr>
                      </w:pPr>
                      <w:r>
                        <w:rPr>
                          <w:lang w:val="en-US"/>
                        </w:rPr>
                        <w:t>A Dash, Move or Sprint Action is valid to trigger “Any Movement Action”</w:t>
                      </w:r>
                    </w:p>
                    <w:p w14:paraId="5DA85E73" w14:textId="5286E914" w:rsidR="00B71BC2" w:rsidRPr="00B71BC2" w:rsidRDefault="00B71BC2">
                      <w:pPr>
                        <w:rPr>
                          <w:lang w:val="en-US"/>
                        </w:rPr>
                      </w:pPr>
                      <w:r>
                        <w:rPr>
                          <w:lang w:val="en-US"/>
                        </w:rPr>
                        <w:t>Any Action involving an Attack Challenge is valid to trigger “Any Attack Action” or “… attacks/attacked …”</w:t>
                      </w:r>
                    </w:p>
                  </w:txbxContent>
                </v:textbox>
                <w10:wrap type="square" anchorx="margin"/>
              </v:shape>
            </w:pict>
          </mc:Fallback>
        </mc:AlternateContent>
      </w:r>
      <w:r w:rsidR="00CE117E">
        <w:rPr>
          <w:lang w:val="en-GB"/>
        </w:rPr>
        <w:t>Unarmed Attack</w:t>
      </w:r>
    </w:p>
    <w:p w14:paraId="422833F0" w14:textId="36C3C399" w:rsidR="00CE117E" w:rsidRDefault="00CE117E" w:rsidP="007A5620">
      <w:pPr>
        <w:rPr>
          <w:lang w:val="en-GB"/>
        </w:rPr>
      </w:pPr>
      <w:r>
        <w:rPr>
          <w:lang w:val="en-GB"/>
        </w:rPr>
        <w:t>If you d</w:t>
      </w:r>
      <w:r w:rsidR="00195371">
        <w:rPr>
          <w:lang w:val="en-GB"/>
        </w:rPr>
        <w:t>ecide to attack unarmed</w:t>
      </w:r>
      <w:r>
        <w:rPr>
          <w:lang w:val="en-GB"/>
        </w:rPr>
        <w:t xml:space="preserve">, you </w:t>
      </w:r>
      <w:r w:rsidR="00195371">
        <w:rPr>
          <w:lang w:val="en-GB"/>
        </w:rPr>
        <w:t>are considered using the following Weapon Talent.</w:t>
      </w:r>
    </w:p>
    <w:tbl>
      <w:tblPr>
        <w:tblStyle w:val="Tabellenraster"/>
        <w:tblW w:w="0" w:type="auto"/>
        <w:tblLook w:val="04A0" w:firstRow="1" w:lastRow="0" w:firstColumn="1" w:lastColumn="0" w:noHBand="0" w:noVBand="1"/>
      </w:tblPr>
      <w:tblGrid>
        <w:gridCol w:w="555"/>
        <w:gridCol w:w="701"/>
        <w:gridCol w:w="1652"/>
        <w:gridCol w:w="1264"/>
      </w:tblGrid>
      <w:tr w:rsidR="00195371" w14:paraId="0959BE42" w14:textId="77777777" w:rsidTr="00195371">
        <w:tc>
          <w:tcPr>
            <w:tcW w:w="562" w:type="dxa"/>
          </w:tcPr>
          <w:p w14:paraId="438B9354" w14:textId="22D9763D" w:rsidR="00195371" w:rsidRDefault="00195371" w:rsidP="007A5620">
            <w:pPr>
              <w:rPr>
                <w:lang w:val="en-GB"/>
              </w:rPr>
            </w:pPr>
            <w:r>
              <w:rPr>
                <w:lang w:val="en-GB"/>
              </w:rPr>
              <w:t>AP</w:t>
            </w:r>
          </w:p>
        </w:tc>
        <w:tc>
          <w:tcPr>
            <w:tcW w:w="709" w:type="dxa"/>
          </w:tcPr>
          <w:p w14:paraId="5C9FE849" w14:textId="3EEA22CB" w:rsidR="00195371" w:rsidRDefault="00195371" w:rsidP="007A5620">
            <w:pPr>
              <w:rPr>
                <w:lang w:val="en-GB"/>
              </w:rPr>
            </w:pPr>
            <w:r>
              <w:rPr>
                <w:lang w:val="en-GB"/>
              </w:rPr>
              <w:t>Pool</w:t>
            </w:r>
          </w:p>
        </w:tc>
        <w:tc>
          <w:tcPr>
            <w:tcW w:w="1701" w:type="dxa"/>
          </w:tcPr>
          <w:p w14:paraId="7D9F3280" w14:textId="5694752B" w:rsidR="00195371" w:rsidRDefault="00195371" w:rsidP="007A5620">
            <w:pPr>
              <w:rPr>
                <w:lang w:val="en-GB"/>
              </w:rPr>
            </w:pPr>
            <w:r>
              <w:rPr>
                <w:lang w:val="en-GB"/>
              </w:rPr>
              <w:t>Base Attribute</w:t>
            </w:r>
          </w:p>
        </w:tc>
        <w:tc>
          <w:tcPr>
            <w:tcW w:w="1276" w:type="dxa"/>
          </w:tcPr>
          <w:p w14:paraId="5F614D9D" w14:textId="2E452EEB" w:rsidR="00195371" w:rsidRDefault="00195371" w:rsidP="007A5620">
            <w:pPr>
              <w:rPr>
                <w:lang w:val="en-GB"/>
              </w:rPr>
            </w:pPr>
            <w:r>
              <w:rPr>
                <w:lang w:val="en-GB"/>
              </w:rPr>
              <w:t>Properties</w:t>
            </w:r>
          </w:p>
        </w:tc>
      </w:tr>
      <w:tr w:rsidR="00195371" w14:paraId="650A4078" w14:textId="77777777" w:rsidTr="00195371">
        <w:tc>
          <w:tcPr>
            <w:tcW w:w="562" w:type="dxa"/>
          </w:tcPr>
          <w:p w14:paraId="52E4A2FF" w14:textId="0B99CCCB" w:rsidR="00195371" w:rsidRDefault="00195371" w:rsidP="007A5620">
            <w:pPr>
              <w:rPr>
                <w:lang w:val="en-GB"/>
              </w:rPr>
            </w:pPr>
            <w:r>
              <w:rPr>
                <w:lang w:val="en-GB"/>
              </w:rPr>
              <w:t>3</w:t>
            </w:r>
          </w:p>
        </w:tc>
        <w:tc>
          <w:tcPr>
            <w:tcW w:w="709" w:type="dxa"/>
          </w:tcPr>
          <w:p w14:paraId="284DF33E" w14:textId="374592FF" w:rsidR="00195371" w:rsidRDefault="00195371" w:rsidP="007A5620">
            <w:pPr>
              <w:rPr>
                <w:lang w:val="en-GB"/>
              </w:rPr>
            </w:pPr>
            <w:r>
              <w:rPr>
                <w:lang w:val="en-GB"/>
              </w:rPr>
              <w:t>0</w:t>
            </w:r>
          </w:p>
        </w:tc>
        <w:tc>
          <w:tcPr>
            <w:tcW w:w="1701" w:type="dxa"/>
          </w:tcPr>
          <w:p w14:paraId="51796CDC" w14:textId="2F755750" w:rsidR="00195371" w:rsidRDefault="00195371" w:rsidP="007A5620">
            <w:pPr>
              <w:rPr>
                <w:lang w:val="en-GB"/>
              </w:rPr>
            </w:pPr>
            <w:r>
              <w:rPr>
                <w:lang w:val="en-GB"/>
              </w:rPr>
              <w:t>Force</w:t>
            </w:r>
          </w:p>
        </w:tc>
        <w:tc>
          <w:tcPr>
            <w:tcW w:w="1276" w:type="dxa"/>
          </w:tcPr>
          <w:p w14:paraId="3A521DDF" w14:textId="79239ADC" w:rsidR="00195371" w:rsidRDefault="00195371" w:rsidP="007A5620">
            <w:pPr>
              <w:rPr>
                <w:lang w:val="en-GB"/>
              </w:rPr>
            </w:pPr>
            <w:r>
              <w:rPr>
                <w:lang w:val="en-GB"/>
              </w:rPr>
              <w:t>-</w:t>
            </w:r>
          </w:p>
        </w:tc>
      </w:tr>
    </w:tbl>
    <w:p w14:paraId="71C4C876" w14:textId="28348499" w:rsidR="005371F3" w:rsidRDefault="00195371" w:rsidP="00195371">
      <w:pPr>
        <w:pStyle w:val="berschrift3"/>
        <w:rPr>
          <w:lang w:val="en-GB"/>
        </w:rPr>
      </w:pPr>
      <w:r>
        <w:rPr>
          <w:lang w:val="en-GB"/>
        </w:rPr>
        <w:t>Desperate Attack</w:t>
      </w:r>
    </w:p>
    <w:p w14:paraId="139AC03A" w14:textId="296B20B4" w:rsidR="00195371" w:rsidRDefault="00195371" w:rsidP="00195371">
      <w:pPr>
        <w:rPr>
          <w:lang w:val="en-GB"/>
        </w:rPr>
      </w:pPr>
      <w:r>
        <w:rPr>
          <w:lang w:val="en-GB"/>
        </w:rPr>
        <w:t>If you do not have enough AP left for a proper attack, the game master may allow you to still attack, using your remaining AP. Possible consequences could be Disadvantage on the attack challenge, a reduction of the success pool, or heightened consequences should the attack not achieve its goal.</w:t>
      </w:r>
    </w:p>
    <w:p w14:paraId="4BA0FCF5" w14:textId="4F8BF808" w:rsidR="00195371" w:rsidRDefault="00195371" w:rsidP="00195371">
      <w:pPr>
        <w:pStyle w:val="berschrift2"/>
        <w:rPr>
          <w:lang w:val="en-GB"/>
        </w:rPr>
      </w:pPr>
      <w:r>
        <w:rPr>
          <w:lang w:val="en-GB"/>
        </w:rPr>
        <w:t>Help Action</w:t>
      </w:r>
    </w:p>
    <w:p w14:paraId="6072343A" w14:textId="57F6ACE4" w:rsidR="00195371" w:rsidRDefault="00195371" w:rsidP="00195371">
      <w:pPr>
        <w:rPr>
          <w:lang w:val="en-GB"/>
        </w:rPr>
      </w:pPr>
      <w:r>
        <w:rPr>
          <w:lang w:val="en-GB"/>
        </w:rPr>
        <w:t>During your turn you may set up a Supporting Reaction to someone acting after you. To do that, take the Help Action</w:t>
      </w:r>
      <w:r w:rsidR="00EB5283">
        <w:rPr>
          <w:lang w:val="en-GB"/>
        </w:rPr>
        <w:t xml:space="preserve"> for 4 AP, and describe what you do to assist. The game master will ask you to roll a Base Attribute Challenge, based on your description. At any point after that Help Action, but within the same round of yours, you may decide to use the Help Reaction without spending AP</w:t>
      </w:r>
      <w:r w:rsidR="00AC2E41">
        <w:rPr>
          <w:lang w:val="en-GB"/>
        </w:rPr>
        <w:t xml:space="preserve"> once</w:t>
      </w:r>
      <w:r w:rsidR="00EB5283">
        <w:rPr>
          <w:lang w:val="en-GB"/>
        </w:rPr>
        <w:t>, using the success pool of your Help Action.</w:t>
      </w:r>
    </w:p>
    <w:p w14:paraId="297E2654" w14:textId="3ABE0393" w:rsidR="00EB5283" w:rsidRDefault="00EB5283" w:rsidP="00EB5283">
      <w:pPr>
        <w:pStyle w:val="berschrift2"/>
        <w:rPr>
          <w:lang w:val="en-GB"/>
        </w:rPr>
      </w:pPr>
      <w:r>
        <w:rPr>
          <w:lang w:val="en-GB"/>
        </w:rPr>
        <w:t>Draw Action</w:t>
      </w:r>
    </w:p>
    <w:p w14:paraId="3006E1AC" w14:textId="387B55FA" w:rsidR="00EB5283" w:rsidRDefault="00EB5283" w:rsidP="00EB5283">
      <w:pPr>
        <w:rPr>
          <w:lang w:val="en-GB"/>
        </w:rPr>
      </w:pPr>
      <w:r>
        <w:rPr>
          <w:lang w:val="en-GB"/>
        </w:rPr>
        <w:t>If you want to draw or stow a Weapon or another object during your turn, you must spend 1 AP. This only applies, if the Weapon or object stays on your person. You cannot hand it off to another character, drop it, or pick it up. For any of these cases, the game master must determine a situational AP-cost.</w:t>
      </w:r>
    </w:p>
    <w:p w14:paraId="4CEF95E6" w14:textId="666CCDCB" w:rsidR="009C192B" w:rsidRDefault="009C192B" w:rsidP="009C192B">
      <w:pPr>
        <w:pStyle w:val="berschrift2"/>
        <w:rPr>
          <w:lang w:val="en-GB"/>
        </w:rPr>
      </w:pPr>
      <w:r>
        <w:rPr>
          <w:lang w:val="en-GB"/>
        </w:rPr>
        <w:t>Reactions</w:t>
      </w:r>
    </w:p>
    <w:p w14:paraId="0A99820E" w14:textId="721E44CC" w:rsidR="009C192B" w:rsidRDefault="00B71BC2" w:rsidP="009C192B">
      <w:pPr>
        <w:rPr>
          <w:lang w:val="en-GB"/>
        </w:rPr>
      </w:pPr>
      <w:r>
        <w:rPr>
          <w:lang w:val="en-GB"/>
        </w:rPr>
        <w:t>During initiative you are not restricted to your own turn in terms of doing things. Any action outside your own turn is called a Reaction. You can generally react to any Action and Reaction performed by another character, or event occurring around you. Whenever you want to react to something you announce your intended Reaction you want to use, and the game master will set up and resolve a Reaction Chain of all queued Reactions.</w:t>
      </w:r>
    </w:p>
    <w:p w14:paraId="200BEE41" w14:textId="292C554D" w:rsidR="00B71BC2" w:rsidRDefault="00B71BC2" w:rsidP="009C192B">
      <w:pPr>
        <w:rPr>
          <w:lang w:val="en-GB"/>
        </w:rPr>
      </w:pPr>
      <w:r>
        <w:rPr>
          <w:lang w:val="en-GB"/>
        </w:rPr>
        <w:t>Any character is capable to announce four types of Reaction, and most characters have additional Reactions they may use as well. A Reaction is a Character Option you can pick from a list in chapter 8?. Additionally, some Marrowing Incantations are Reactions as well.</w:t>
      </w:r>
    </w:p>
    <w:p w14:paraId="6B6223B6" w14:textId="65140E3C" w:rsidR="00B71BC2" w:rsidRDefault="00B71BC2" w:rsidP="009C192B">
      <w:pPr>
        <w:rPr>
          <w:lang w:val="en-GB"/>
        </w:rPr>
      </w:pPr>
      <w:r>
        <w:rPr>
          <w:lang w:val="en-GB"/>
        </w:rPr>
        <w:t>To be able to announce a Reaction to any other event or Action, the event or Action must match the Trigger condition of the Reaction, and you must be able to perceive it.</w:t>
      </w:r>
    </w:p>
    <w:p w14:paraId="30E98C9E" w14:textId="7730E0DE" w:rsidR="00B71BC2" w:rsidRDefault="00B71BC2" w:rsidP="00B71BC2">
      <w:pPr>
        <w:pStyle w:val="berschrift3"/>
        <w:rPr>
          <w:lang w:val="en-GB"/>
        </w:rPr>
      </w:pPr>
      <w:r>
        <w:rPr>
          <w:lang w:val="en-GB"/>
        </w:rPr>
        <w:t>Reaction Chain</w:t>
      </w:r>
    </w:p>
    <w:p w14:paraId="78BBF715" w14:textId="509CB2CA" w:rsidR="00B71BC2" w:rsidRDefault="00B71BC2" w:rsidP="00B71BC2">
      <w:pPr>
        <w:rPr>
          <w:lang w:val="en-GB"/>
        </w:rPr>
      </w:pPr>
      <w:r>
        <w:rPr>
          <w:lang w:val="en-GB"/>
        </w:rPr>
        <w:t xml:space="preserve">As soon as </w:t>
      </w:r>
      <w:r w:rsidR="006B29C1">
        <w:rPr>
          <w:lang w:val="en-GB"/>
        </w:rPr>
        <w:t>you announce a</w:t>
      </w:r>
      <w:r>
        <w:rPr>
          <w:lang w:val="en-GB"/>
        </w:rPr>
        <w:t xml:space="preserve"> </w:t>
      </w:r>
      <w:r w:rsidR="006B29C1">
        <w:rPr>
          <w:lang w:val="en-GB"/>
        </w:rPr>
        <w:t>Reaction, the game master asks everyone else if they wish to announce a Reaction as well. Afterwards, all Reactions are sorted in three categories, and each category is resolved in order of initiative.</w:t>
      </w:r>
    </w:p>
    <w:p w14:paraId="4DF70A41" w14:textId="1FA01553" w:rsidR="006B29C1" w:rsidRDefault="006B29C1" w:rsidP="00B71BC2">
      <w:pPr>
        <w:rPr>
          <w:lang w:val="en-GB"/>
        </w:rPr>
      </w:pPr>
      <w:r>
        <w:rPr>
          <w:lang w:val="en-GB"/>
        </w:rPr>
        <w:t>The three categories are Preventive, Supportive, and Reactive Reactions. First all Preventive Reactions are resolved, then all supportive Reactions followed by the original triggering Action or Reaction, and lastly all Reactive Reactions take place.</w:t>
      </w:r>
    </w:p>
    <w:p w14:paraId="5FE90C4B" w14:textId="06D0DBC5" w:rsidR="006B29C1" w:rsidRDefault="006B29C1" w:rsidP="00B71BC2">
      <w:pPr>
        <w:rPr>
          <w:lang w:val="en-GB"/>
        </w:rPr>
      </w:pPr>
      <w:r>
        <w:rPr>
          <w:lang w:val="en-GB"/>
        </w:rPr>
        <w:t>You may only perform one Action or Reaction within the same Reaction Chain.</w:t>
      </w:r>
    </w:p>
    <w:p w14:paraId="2EA89E1E" w14:textId="1729250B" w:rsidR="006B29C1" w:rsidRDefault="006B29C1" w:rsidP="00B71BC2">
      <w:pPr>
        <w:rPr>
          <w:lang w:val="en-GB"/>
        </w:rPr>
      </w:pPr>
      <w:r>
        <w:rPr>
          <w:lang w:val="en-GB"/>
        </w:rPr>
        <w:t>If you react to a Reaction, that is already announced and part of its own Reaction Chain, a nested Reaction Chain is resolved as soon as the triggering Reaction is resolved within its Chain.</w:t>
      </w:r>
    </w:p>
    <w:p w14:paraId="3E26F33B" w14:textId="18B38A19" w:rsidR="006B29C1" w:rsidRDefault="006B29C1" w:rsidP="006B29C1">
      <w:pPr>
        <w:pStyle w:val="berschrift3"/>
        <w:rPr>
          <w:lang w:val="en-GB"/>
        </w:rPr>
      </w:pPr>
      <w:r>
        <w:rPr>
          <w:lang w:val="en-GB"/>
        </w:rPr>
        <w:t>Telegraphed Action</w:t>
      </w:r>
    </w:p>
    <w:p w14:paraId="4B39C897" w14:textId="704439C0" w:rsidR="006B29C1" w:rsidRDefault="006B29C1" w:rsidP="00B71BC2">
      <w:pPr>
        <w:rPr>
          <w:lang w:val="en-GB"/>
        </w:rPr>
      </w:pPr>
      <w:r>
        <w:rPr>
          <w:lang w:val="en-GB"/>
        </w:rPr>
        <w:t xml:space="preserve">Telegraphed Actions are usually performed by Legends or other powerful characters. A Telegraphed Action describes the winding or powering up of a much stronger attack but does not involve any activity of its own. </w:t>
      </w:r>
      <w:r w:rsidR="00705F99">
        <w:rPr>
          <w:lang w:val="en-GB"/>
        </w:rPr>
        <w:t xml:space="preserve">Nevertheless, </w:t>
      </w:r>
      <w:r w:rsidR="00705F99">
        <w:rPr>
          <w:lang w:val="en-GB"/>
        </w:rPr>
        <w:lastRenderedPageBreak/>
        <w:t xml:space="preserve">you </w:t>
      </w:r>
      <w:r w:rsidR="00EB764F">
        <w:rPr>
          <w:lang w:val="en-GB"/>
        </w:rPr>
        <w:t>can</w:t>
      </w:r>
      <w:r w:rsidR="00705F99">
        <w:rPr>
          <w:lang w:val="en-GB"/>
        </w:rPr>
        <w:t xml:space="preserve"> react to a Telegraphed Action as if it were any </w:t>
      </w:r>
      <w:r w:rsidR="00B02B8D">
        <w:rPr>
          <w:lang w:val="en-GB"/>
        </w:rPr>
        <w:t xml:space="preserve">Attack, </w:t>
      </w:r>
      <w:r w:rsidR="00705F99">
        <w:rPr>
          <w:lang w:val="en-GB"/>
        </w:rPr>
        <w:t>Movement, Draw or Help Action. This way you can perform Reactive Reactions before the powerful Action takes place.</w:t>
      </w:r>
    </w:p>
    <w:p w14:paraId="59B04178" w14:textId="1DA341A1" w:rsidR="00D95E26" w:rsidRDefault="00D95E26" w:rsidP="00D95E26">
      <w:pPr>
        <w:pStyle w:val="berschrift3"/>
        <w:rPr>
          <w:lang w:val="en-GB"/>
        </w:rPr>
      </w:pPr>
      <w:r>
        <w:rPr>
          <w:lang w:val="en-GB"/>
        </w:rPr>
        <w:t>Actively Using Reactions and Incantations</w:t>
      </w:r>
    </w:p>
    <w:p w14:paraId="17884FC5" w14:textId="2228E553" w:rsidR="00D95E26" w:rsidRPr="00D95E26" w:rsidRDefault="00D95E26" w:rsidP="00D95E26">
      <w:pPr>
        <w:rPr>
          <w:lang w:val="en-GB"/>
        </w:rPr>
      </w:pPr>
      <w:r>
        <w:rPr>
          <w:lang w:val="en-GB"/>
        </w:rPr>
        <w:t>Unrelated of how many Reactions or Incantations you have and know, you may only actively use up to four. After each Rest you complete, you may change your actively used ones.</w:t>
      </w:r>
    </w:p>
    <w:p w14:paraId="4D265A88" w14:textId="6D2FBB6D" w:rsidR="006874FC" w:rsidRDefault="006874FC" w:rsidP="006874FC">
      <w:pPr>
        <w:pStyle w:val="berschrift2"/>
        <w:rPr>
          <w:lang w:val="en-GB"/>
        </w:rPr>
      </w:pPr>
      <w:r>
        <w:rPr>
          <w:lang w:val="en-GB"/>
        </w:rPr>
        <w:t>Damage</w:t>
      </w:r>
    </w:p>
    <w:p w14:paraId="4C5BF9D2" w14:textId="4C512C4C" w:rsidR="006874FC" w:rsidRDefault="00B63411" w:rsidP="006874FC">
      <w:pPr>
        <w:rPr>
          <w:lang w:val="en-GB"/>
        </w:rPr>
      </w:pPr>
      <w:r>
        <w:rPr>
          <w:lang w:val="en-GB"/>
        </w:rPr>
        <w:t>You can take damage for many reasons on your adventures. Damage affects your current Poise and Hit Point totals</w:t>
      </w:r>
      <w:r w:rsidR="0038367D">
        <w:rPr>
          <w:lang w:val="en-GB"/>
        </w:rPr>
        <w:t xml:space="preserve">, reducing </w:t>
      </w:r>
      <w:r w:rsidR="00F4536A">
        <w:rPr>
          <w:lang w:val="en-GB"/>
        </w:rPr>
        <w:t xml:space="preserve">them </w:t>
      </w:r>
      <w:r w:rsidR="0038367D">
        <w:rPr>
          <w:lang w:val="en-GB"/>
        </w:rPr>
        <w:t>until they reach 0. If anything deals damage to you, and your current Poise total is not zero, it counts first as Poise Damage. If you take more Poise Damage than you have Poise left, the remaining Poise Damage gets converted into Hit Point Damage. If you take more Hit Point Damage than your remaining Hit Point total, you die.</w:t>
      </w:r>
    </w:p>
    <w:p w14:paraId="2922F9C1" w14:textId="611D38B3" w:rsidR="0038367D" w:rsidRDefault="0038367D" w:rsidP="006874FC">
      <w:pPr>
        <w:rPr>
          <w:lang w:val="en-GB"/>
        </w:rPr>
      </w:pPr>
      <w:r>
        <w:rPr>
          <w:lang w:val="en-GB"/>
        </w:rPr>
        <w:t>If Poise Damage or Hit Point Damage is dealt explicitly, it cannot be transformed into the other and any excess Damage is lost.</w:t>
      </w:r>
    </w:p>
    <w:p w14:paraId="191D0AE6" w14:textId="24FF6F24" w:rsidR="0038367D" w:rsidRDefault="0038367D" w:rsidP="0038367D">
      <w:pPr>
        <w:pStyle w:val="berschrift3"/>
        <w:rPr>
          <w:lang w:val="en-GB"/>
        </w:rPr>
      </w:pPr>
      <w:r>
        <w:rPr>
          <w:lang w:val="en-GB"/>
        </w:rPr>
        <w:t>Poise and Poise Damage</w:t>
      </w:r>
    </w:p>
    <w:p w14:paraId="4DD364C9" w14:textId="4CABE3BB" w:rsidR="00B71BC2" w:rsidRDefault="0038367D" w:rsidP="009C192B">
      <w:pPr>
        <w:rPr>
          <w:lang w:val="en-GB"/>
        </w:rPr>
      </w:pPr>
      <w:r>
        <w:rPr>
          <w:lang w:val="en-GB"/>
        </w:rPr>
        <w:t>Poise expresses your ability to avoid permanent damage or to be hit entirely. You regain all your Poise at the start of every Initiative or new Scene</w:t>
      </w:r>
      <w:r w:rsidR="008E5B3B">
        <w:rPr>
          <w:lang w:val="en-GB"/>
        </w:rPr>
        <w:t xml:space="preserve"> (see Chapter 8?)</w:t>
      </w:r>
      <w:r>
        <w:rPr>
          <w:lang w:val="en-GB"/>
        </w:rPr>
        <w:t>.</w:t>
      </w:r>
      <w:r w:rsidR="008E5B3B">
        <w:rPr>
          <w:lang w:val="en-GB"/>
        </w:rPr>
        <w:t xml:space="preserve"> Loss of Poise should be narrated as a success by the character, as they manage to avoid being hit or damaged enough to slow them down.</w:t>
      </w:r>
    </w:p>
    <w:p w14:paraId="0289C602" w14:textId="4D0A5390" w:rsidR="008E5B3B" w:rsidRDefault="008E5B3B" w:rsidP="009C192B">
      <w:pPr>
        <w:rPr>
          <w:lang w:val="en-GB"/>
        </w:rPr>
      </w:pPr>
      <w:r>
        <w:rPr>
          <w:lang w:val="en-GB"/>
        </w:rPr>
        <w:t>Poise cannot be reduced further than 0 but can be temporarily increased further than its maximum. If you have more Poise than your maximum at the start of an Initiative or Scene, you lose any excess Poise.</w:t>
      </w:r>
    </w:p>
    <w:p w14:paraId="1D72DD86" w14:textId="6CC71B2B" w:rsidR="008E5B3B" w:rsidRDefault="008E5B3B" w:rsidP="009C192B">
      <w:pPr>
        <w:rPr>
          <w:lang w:val="en-GB"/>
        </w:rPr>
      </w:pPr>
      <w:r>
        <w:rPr>
          <w:lang w:val="en-GB"/>
        </w:rPr>
        <w:t>Poise damage is usually determined by a Challenge and is equal to the success pool of that challenge.</w:t>
      </w:r>
    </w:p>
    <w:p w14:paraId="1EF78FF2" w14:textId="71FF1729" w:rsidR="00B643A6" w:rsidRDefault="00B643A6" w:rsidP="009C192B">
      <w:pPr>
        <w:rPr>
          <w:lang w:val="en-GB"/>
        </w:rPr>
      </w:pPr>
      <w:r>
        <w:rPr>
          <w:lang w:val="en-GB"/>
        </w:rPr>
        <w:t>Finally, if your Poise gets reduced to 0, you get Staggered (see Chapter 0?).</w:t>
      </w:r>
    </w:p>
    <w:p w14:paraId="5C1C9214" w14:textId="3C31701C" w:rsidR="008E5B3B" w:rsidRDefault="008E5B3B" w:rsidP="008E5B3B">
      <w:pPr>
        <w:pStyle w:val="berschrift3"/>
        <w:rPr>
          <w:lang w:val="en-GB"/>
        </w:rPr>
      </w:pPr>
      <w:r>
        <w:rPr>
          <w:lang w:val="en-GB"/>
        </w:rPr>
        <w:t>Hit Points and Hit Point Damage</w:t>
      </w:r>
    </w:p>
    <w:p w14:paraId="476B5496" w14:textId="10553270" w:rsidR="008E5B3B" w:rsidRDefault="008E5B3B" w:rsidP="009C192B">
      <w:pPr>
        <w:rPr>
          <w:lang w:val="en-GB"/>
        </w:rPr>
      </w:pPr>
      <w:r>
        <w:rPr>
          <w:lang w:val="en-GB"/>
        </w:rPr>
        <w:t xml:space="preserve">Hit Points describe your current capacity to endure damage by attacks or hazards. The most common way to regain Hit Points is during a Rest (see Chapter 8?). </w:t>
      </w:r>
      <w:r w:rsidR="00351C41">
        <w:rPr>
          <w:lang w:val="en-GB"/>
        </w:rPr>
        <w:t>Loss of Hit Points is an urgent matter, as you are not able to easily regain it. It should generally be described as a dire heightening of stakes during a Scene.</w:t>
      </w:r>
    </w:p>
    <w:p w14:paraId="5A2DBFE1" w14:textId="50060B68" w:rsidR="00351C41" w:rsidRDefault="00351C41" w:rsidP="009C192B">
      <w:pPr>
        <w:rPr>
          <w:lang w:val="en-GB"/>
        </w:rPr>
      </w:pPr>
      <w:r>
        <w:rPr>
          <w:lang w:val="en-GB"/>
        </w:rPr>
        <w:t>When your Hit Points reach zero, you die or fracture a Talebone. You cannot have more Hit Points, than your Hit Point Maximum.</w:t>
      </w:r>
    </w:p>
    <w:p w14:paraId="2E99A6DF" w14:textId="2166EF1C" w:rsidR="00351C41" w:rsidRDefault="00351C41" w:rsidP="009C192B">
      <w:pPr>
        <w:rPr>
          <w:lang w:val="en-GB"/>
        </w:rPr>
      </w:pPr>
      <w:r>
        <w:rPr>
          <w:lang w:val="en-GB"/>
        </w:rPr>
        <w:t>Hit Point Damage is either dealt directly or gets converted from Poise Damage. If you are dealt Poise Damage</w:t>
      </w:r>
      <w:r w:rsidR="003F0C3C">
        <w:rPr>
          <w:lang w:val="en-GB"/>
        </w:rPr>
        <w:t xml:space="preserve">, but have no Poise left, for any Poise Damage left, roll 1d20 per Poise Damage and add all numbers up. The sum is the Hit Point Damage dealt, and your Hit Point Total is reduced by as much. </w:t>
      </w:r>
    </w:p>
    <w:p w14:paraId="7DEFCE6D" w14:textId="5202C97C" w:rsidR="003F0C3C" w:rsidRDefault="003F0C3C" w:rsidP="009C192B">
      <w:pPr>
        <w:rPr>
          <w:lang w:val="en-GB"/>
        </w:rPr>
      </w:pPr>
      <w:r>
        <w:rPr>
          <w:lang w:val="en-GB"/>
        </w:rPr>
        <w:t>Sources of direct Hit Point Damage without a need to convert from Poise Damage, can be Marrowing Challenges (see Chapter 4?), a Weapon with the Wounding Property (see Chapter 5?), or a rare source of damage that cannot be avoided or reduced.</w:t>
      </w:r>
    </w:p>
    <w:p w14:paraId="6BB2C376" w14:textId="2AE5AFD2" w:rsidR="00F4536A" w:rsidRDefault="008E63C6" w:rsidP="009C192B">
      <w:pPr>
        <w:rPr>
          <w:lang w:val="en-GB"/>
        </w:rPr>
      </w:pPr>
      <w:r>
        <w:rPr>
          <w:lang w:val="en-GB"/>
        </w:rPr>
        <w:t>Additionally, each time you take Hit Point Damage you are Staggered (see Chapter 0?)</w:t>
      </w:r>
      <w:r w:rsidR="00F4536A">
        <w:rPr>
          <w:lang w:val="en-GB"/>
        </w:rPr>
        <w:t xml:space="preserve"> and you gain one Charge Level towards your Signature Move</w:t>
      </w:r>
      <w:r>
        <w:rPr>
          <w:lang w:val="en-GB"/>
        </w:rPr>
        <w:t>.</w:t>
      </w:r>
    </w:p>
    <w:p w14:paraId="0A4BD416" w14:textId="19DA543A" w:rsidR="003F0C3C" w:rsidRDefault="003F0C3C" w:rsidP="003F0C3C">
      <w:pPr>
        <w:pStyle w:val="berschrift2"/>
        <w:rPr>
          <w:lang w:val="en-GB"/>
        </w:rPr>
      </w:pPr>
      <w:r>
        <w:rPr>
          <w:lang w:val="en-GB"/>
        </w:rPr>
        <w:t>Death</w:t>
      </w:r>
    </w:p>
    <w:p w14:paraId="4B650409" w14:textId="633C9AB3" w:rsidR="003F0C3C" w:rsidRDefault="003F0C3C" w:rsidP="009C192B">
      <w:pPr>
        <w:rPr>
          <w:lang w:val="en-GB"/>
        </w:rPr>
      </w:pPr>
      <w:r>
        <w:rPr>
          <w:lang w:val="en-GB"/>
        </w:rPr>
        <w:t>If you are reduced to 0 Hit Points, you die. Resurrection and healing are not possible at that point, except in unique narrative moments governed by roleplay.</w:t>
      </w:r>
    </w:p>
    <w:p w14:paraId="1453A0B3" w14:textId="314EDEDC" w:rsidR="00F4536A" w:rsidRDefault="00F4536A" w:rsidP="00F4536A">
      <w:pPr>
        <w:pStyle w:val="berschrift3"/>
        <w:rPr>
          <w:lang w:val="en-GB"/>
        </w:rPr>
      </w:pPr>
      <w:r>
        <w:rPr>
          <w:lang w:val="en-GB"/>
        </w:rPr>
        <w:t>Non-player Character Death</w:t>
      </w:r>
    </w:p>
    <w:p w14:paraId="343F3C85" w14:textId="3B11F804" w:rsidR="00F4536A" w:rsidRPr="00F4536A" w:rsidRDefault="00F4536A" w:rsidP="00F4536A">
      <w:pPr>
        <w:rPr>
          <w:lang w:val="en-GB"/>
        </w:rPr>
      </w:pPr>
      <w:r>
        <w:rPr>
          <w:lang w:val="en-GB"/>
        </w:rPr>
        <w:t xml:space="preserve">When a Non-player Character is reduced to 0 Hit Points, they die too. If the NPC does not have Hit Points to begin with, they are rendered incapacitated and cannot take actions anymore. Any character may either knock them unconscious, or execute them without spending AP. </w:t>
      </w:r>
    </w:p>
    <w:p w14:paraId="152912AD" w14:textId="48019675" w:rsidR="003F0C3C" w:rsidRDefault="003F0C3C" w:rsidP="003F0C3C">
      <w:pPr>
        <w:pStyle w:val="berschrift2"/>
        <w:rPr>
          <w:lang w:val="en-GB"/>
        </w:rPr>
      </w:pPr>
      <w:r>
        <w:rPr>
          <w:lang w:val="en-GB"/>
        </w:rPr>
        <w:lastRenderedPageBreak/>
        <w:t>Talebones</w:t>
      </w:r>
    </w:p>
    <w:p w14:paraId="37AEFF6B" w14:textId="03E0D4BF" w:rsidR="003F0C3C" w:rsidRDefault="003F0C3C" w:rsidP="003F0C3C">
      <w:pPr>
        <w:rPr>
          <w:lang w:val="en-GB"/>
        </w:rPr>
      </w:pPr>
      <w:r>
        <w:rPr>
          <w:lang w:val="en-GB"/>
        </w:rPr>
        <w:t xml:space="preserve">Some Characters, including all player characters, may have any number of Talebones. </w:t>
      </w:r>
      <w:r w:rsidR="00C32C4E">
        <w:rPr>
          <w:lang w:val="en-GB"/>
        </w:rPr>
        <w:t>If these characters would die, instead they fracture one of their Talebones and return to life, but at a cost. From now on they have to carry a Talebound Epithet and deal with the social repercussions of their past actions.</w:t>
      </w:r>
    </w:p>
    <w:p w14:paraId="595BECA4" w14:textId="7FF5ED14" w:rsidR="00C32C4E" w:rsidRDefault="00D37B17" w:rsidP="003F0C3C">
      <w:pPr>
        <w:rPr>
          <w:lang w:val="en-GB"/>
        </w:rPr>
      </w:pPr>
      <w:r w:rsidRPr="003F0C3C">
        <w:rPr>
          <w:noProof/>
          <w:lang w:val="en-GB"/>
        </w:rPr>
        <mc:AlternateContent>
          <mc:Choice Requires="wps">
            <w:drawing>
              <wp:anchor distT="45720" distB="45720" distL="114300" distR="114300" simplePos="0" relativeHeight="251675648" behindDoc="0" locked="0" layoutInCell="1" allowOverlap="1" wp14:anchorId="4BDD6971" wp14:editId="18950BA8">
                <wp:simplePos x="0" y="0"/>
                <wp:positionH relativeFrom="margin">
                  <wp:align>left</wp:align>
                </wp:positionH>
                <wp:positionV relativeFrom="paragraph">
                  <wp:posOffset>1569971</wp:posOffset>
                </wp:positionV>
                <wp:extent cx="2637790" cy="1404620"/>
                <wp:effectExtent l="0" t="0" r="10160" b="17780"/>
                <wp:wrapSquare wrapText="bothSides"/>
                <wp:docPr id="9055163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790" cy="1404620"/>
                        </a:xfrm>
                        <a:prstGeom prst="rect">
                          <a:avLst/>
                        </a:prstGeom>
                        <a:solidFill>
                          <a:srgbClr val="FFFFFF"/>
                        </a:solidFill>
                        <a:ln w="9525">
                          <a:solidFill>
                            <a:srgbClr val="000000"/>
                          </a:solidFill>
                          <a:miter lim="800000"/>
                          <a:headEnd/>
                          <a:tailEnd/>
                        </a:ln>
                      </wps:spPr>
                      <wps:txbx>
                        <w:txbxContent>
                          <w:p w14:paraId="0A2E1DF3" w14:textId="131805F0" w:rsidR="003F0C3C" w:rsidRDefault="003F0C3C">
                            <w:pPr>
                              <w:rPr>
                                <w:lang w:val="en-GB"/>
                              </w:rPr>
                            </w:pPr>
                            <w:r>
                              <w:rPr>
                                <w:lang w:val="en-GB"/>
                              </w:rPr>
                              <w:t>Talebones are a cultural myth and not physical parts of your body, but rather a description of a common behaviour.</w:t>
                            </w:r>
                          </w:p>
                          <w:p w14:paraId="2BA54306" w14:textId="7D6F4E08" w:rsidR="003F0C3C" w:rsidRPr="003F0C3C" w:rsidRDefault="003F0C3C">
                            <w:pPr>
                              <w:rPr>
                                <w:lang w:val="en-US"/>
                              </w:rPr>
                            </w:pPr>
                            <w:r>
                              <w:rPr>
                                <w:lang w:val="en-GB"/>
                              </w:rPr>
                              <w:t>To allow for rules to refer to this behaviour, the rules assume the myth to be 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DD6971" id="_x0000_s1043" type="#_x0000_t202" style="position:absolute;margin-left:0;margin-top:123.6pt;width:207.7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f9AFgIAACgEAAAOAAAAZHJzL2Uyb0RvYy54bWysk9tuGyEQhu8r9R0Q9/WuXR/ilddR6tRV&#10;pfQgpX0AlmW9qCxDB+zd9OkzYMex0vamKheIYeBn5pthdT10hh0Ueg225ONRzpmyEmptdyX//m37&#10;5oo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">
                <v:textbox style="mso-fit-shape-to-text:t">
                  <w:txbxContent>
                    <w:p w14:paraId="0A2E1DF3" w14:textId="131805F0" w:rsidR="003F0C3C" w:rsidRDefault="003F0C3C">
                      <w:pPr>
                        <w:rPr>
                          <w:lang w:val="en-GB"/>
                        </w:rPr>
                      </w:pPr>
                      <w:r>
                        <w:rPr>
                          <w:lang w:val="en-GB"/>
                        </w:rPr>
                        <w:t>Talebones are a cultural myth and not physical parts of your body, but rather a description of a common behaviour.</w:t>
                      </w:r>
                    </w:p>
                    <w:p w14:paraId="2BA54306" w14:textId="7D6F4E08" w:rsidR="003F0C3C" w:rsidRPr="003F0C3C" w:rsidRDefault="003F0C3C">
                      <w:pPr>
                        <w:rPr>
                          <w:lang w:val="en-US"/>
                        </w:rPr>
                      </w:pPr>
                      <w:r>
                        <w:rPr>
                          <w:lang w:val="en-GB"/>
                        </w:rPr>
                        <w:t>To allow for rules to refer to this behaviour, the rules assume the myth to be true</w:t>
                      </w:r>
                    </w:p>
                  </w:txbxContent>
                </v:textbox>
                <w10:wrap type="square" anchorx="margin"/>
              </v:shape>
            </w:pict>
          </mc:Fallback>
        </mc:AlternateContent>
      </w:r>
      <w:r w:rsidR="00C32C4E">
        <w:rPr>
          <w:lang w:val="en-GB"/>
        </w:rPr>
        <w:t>Non-player characters do have a predetermined, finite number of Talebones</w:t>
      </w:r>
      <w:r w:rsidR="00F4536A">
        <w:rPr>
          <w:lang w:val="en-GB"/>
        </w:rPr>
        <w:t xml:space="preserve">, </w:t>
      </w:r>
      <w:r w:rsidR="00C32C4E">
        <w:rPr>
          <w:lang w:val="en-GB"/>
        </w:rPr>
        <w:t xml:space="preserve">Player characters do not. Each time a player character is about to die due to </w:t>
      </w:r>
      <w:r w:rsidR="00F4536A">
        <w:rPr>
          <w:lang w:val="en-GB"/>
        </w:rPr>
        <w:t>losing</w:t>
      </w:r>
      <w:r w:rsidR="00C32C4E">
        <w:rPr>
          <w:lang w:val="en-GB"/>
        </w:rPr>
        <w:t xml:space="preserve"> all Hit Points, the player may decide if their character has another Talebone to fracture. This does not need to be cleared with anyone else and is in the responsibility of the player to handle tactfully.</w:t>
      </w:r>
    </w:p>
    <w:p w14:paraId="44026143" w14:textId="1544AA96" w:rsidR="00C32C4E" w:rsidRDefault="00C32C4E" w:rsidP="00C32C4E">
      <w:pPr>
        <w:pStyle w:val="berschrift3"/>
        <w:rPr>
          <w:lang w:val="en-GB"/>
        </w:rPr>
      </w:pPr>
      <w:r>
        <w:rPr>
          <w:lang w:val="en-GB"/>
        </w:rPr>
        <w:t>Fracturing a Talebone</w:t>
      </w:r>
    </w:p>
    <w:p w14:paraId="6C76983C" w14:textId="70D766B6" w:rsidR="00C32C4E" w:rsidRDefault="00C32C4E" w:rsidP="00C32C4E">
      <w:pPr>
        <w:rPr>
          <w:lang w:val="en-GB"/>
        </w:rPr>
      </w:pPr>
      <w:r>
        <w:rPr>
          <w:lang w:val="en-GB"/>
        </w:rPr>
        <w:t>If you fracture a Talebone</w:t>
      </w:r>
      <w:r w:rsidR="00F4536A">
        <w:rPr>
          <w:lang w:val="en-GB"/>
        </w:rPr>
        <w:t>,</w:t>
      </w:r>
      <w:r>
        <w:rPr>
          <w:lang w:val="en-GB"/>
        </w:rPr>
        <w:t xml:space="preserve"> time and initiative </w:t>
      </w:r>
      <w:r w:rsidR="00F4536A">
        <w:rPr>
          <w:lang w:val="en-GB"/>
        </w:rPr>
        <w:t>pauses</w:t>
      </w:r>
      <w:r>
        <w:rPr>
          <w:lang w:val="en-GB"/>
        </w:rPr>
        <w:t xml:space="preserve">. In the same moment you regain 1 Hit Point and all Poise up to your maximum. Additionally, you gain </w:t>
      </w:r>
      <w:r w:rsidR="00267198">
        <w:rPr>
          <w:lang w:val="en-GB"/>
        </w:rPr>
        <w:t>one</w:t>
      </w:r>
      <w:r>
        <w:rPr>
          <w:lang w:val="en-GB"/>
        </w:rPr>
        <w:t xml:space="preserve"> </w:t>
      </w:r>
      <w:r w:rsidR="00267198">
        <w:rPr>
          <w:lang w:val="en-GB"/>
        </w:rPr>
        <w:t>C</w:t>
      </w:r>
      <w:r>
        <w:rPr>
          <w:lang w:val="en-GB"/>
        </w:rPr>
        <w:t xml:space="preserve">harge </w:t>
      </w:r>
      <w:r w:rsidR="00267198">
        <w:rPr>
          <w:lang w:val="en-GB"/>
        </w:rPr>
        <w:t>Level</w:t>
      </w:r>
      <w:r>
        <w:rPr>
          <w:lang w:val="en-GB"/>
        </w:rPr>
        <w:t xml:space="preserve"> towards your Signature Move.</w:t>
      </w:r>
    </w:p>
    <w:p w14:paraId="166C29BB" w14:textId="669A45A9" w:rsidR="00C32C4E" w:rsidRDefault="00C32C4E" w:rsidP="00C32C4E">
      <w:pPr>
        <w:rPr>
          <w:lang w:val="en-GB"/>
        </w:rPr>
      </w:pPr>
      <w:r>
        <w:rPr>
          <w:lang w:val="en-GB"/>
        </w:rPr>
        <w:t xml:space="preserve">Still within the same moment you may spent AP equal to the Damage that reduced you to zero Hit Points, to spend on Movement and Object Interactions as you like. You may not interact with other characters or their objects that are on them directly or deal Damage in any way. Narratively this describes a sudden </w:t>
      </w:r>
      <w:r w:rsidR="000A16BE">
        <w:rPr>
          <w:lang w:val="en-GB"/>
        </w:rPr>
        <w:t>last-ditch</w:t>
      </w:r>
      <w:r>
        <w:rPr>
          <w:lang w:val="en-GB"/>
        </w:rPr>
        <w:t xml:space="preserve"> surge of energy that your character can use to </w:t>
      </w:r>
      <w:r w:rsidR="00FB2425">
        <w:rPr>
          <w:lang w:val="en-GB"/>
        </w:rPr>
        <w:t>get out of trouble and set up for the coming Actions.</w:t>
      </w:r>
    </w:p>
    <w:p w14:paraId="588070D4" w14:textId="771FE5C1" w:rsidR="000A16BE" w:rsidRDefault="000A16BE" w:rsidP="000A16BE">
      <w:pPr>
        <w:pStyle w:val="berschrift2"/>
        <w:rPr>
          <w:lang w:val="en-GB"/>
        </w:rPr>
      </w:pPr>
      <w:r>
        <w:rPr>
          <w:lang w:val="en-GB"/>
        </w:rPr>
        <w:t>Signature Moves</w:t>
      </w:r>
    </w:p>
    <w:p w14:paraId="1EE25BEB" w14:textId="2980A283" w:rsidR="000A16BE" w:rsidRDefault="000A16BE" w:rsidP="00C32C4E">
      <w:pPr>
        <w:rPr>
          <w:lang w:val="en-GB"/>
        </w:rPr>
      </w:pPr>
      <w:r>
        <w:rPr>
          <w:lang w:val="en-GB"/>
        </w:rPr>
        <w:t xml:space="preserve">In moments of heightened danger and tension, some characters grow beyond their station and perform </w:t>
      </w:r>
      <w:r w:rsidR="00A54054">
        <w:rPr>
          <w:lang w:val="en-GB"/>
        </w:rPr>
        <w:t xml:space="preserve">greatness. These moments are encapsulated by Signature Moves. Powerful single actions that can define a whole scene or </w:t>
      </w:r>
      <w:r w:rsidR="00A54054">
        <w:rPr>
          <w:lang w:val="en-GB"/>
        </w:rPr>
        <w:t xml:space="preserve">combat. When you have accumulated </w:t>
      </w:r>
      <w:r w:rsidR="00160E92">
        <w:rPr>
          <w:lang w:val="en-GB"/>
        </w:rPr>
        <w:t>C</w:t>
      </w:r>
      <w:r w:rsidR="00A54054">
        <w:rPr>
          <w:lang w:val="en-GB"/>
        </w:rPr>
        <w:t>harge levels, you can spend three to perform your selected Signature Move, also consuming the AP-cost of it. You gain your Signature Move as your Character develops across an adventure and most reference your Level to scale effects.</w:t>
      </w:r>
    </w:p>
    <w:p w14:paraId="60EF26D0" w14:textId="3A0FDC34" w:rsidR="00A54054" w:rsidRDefault="00A54054" w:rsidP="00A54054">
      <w:pPr>
        <w:pStyle w:val="berschrift3"/>
        <w:rPr>
          <w:lang w:val="en-GB"/>
        </w:rPr>
      </w:pPr>
      <w:r>
        <w:rPr>
          <w:lang w:val="en-GB"/>
        </w:rPr>
        <w:t>Gaining Charged Levels</w:t>
      </w:r>
    </w:p>
    <w:p w14:paraId="7766D073" w14:textId="46E732E3" w:rsidR="00A54054" w:rsidRDefault="00A54054" w:rsidP="00A54054">
      <w:pPr>
        <w:rPr>
          <w:lang w:val="en-GB"/>
        </w:rPr>
      </w:pPr>
      <w:r>
        <w:rPr>
          <w:lang w:val="en-GB"/>
        </w:rPr>
        <w:t>You can gather up to four Charge Levels at a time, spending three to use your Signature Move.</w:t>
      </w:r>
    </w:p>
    <w:p w14:paraId="101E1658" w14:textId="2E980A41" w:rsidR="00A54054" w:rsidRDefault="00A54054" w:rsidP="00A54054">
      <w:pPr>
        <w:rPr>
          <w:lang w:val="en-GB"/>
        </w:rPr>
      </w:pPr>
      <w:r>
        <w:rPr>
          <w:lang w:val="en-GB"/>
        </w:rPr>
        <w:t>You gain one Charge Level every time you take Hit Point Damage.</w:t>
      </w:r>
    </w:p>
    <w:p w14:paraId="5C1D6AB1" w14:textId="19CE26A6" w:rsidR="00A54054" w:rsidRDefault="00A54054" w:rsidP="00A54054">
      <w:pPr>
        <w:rPr>
          <w:lang w:val="en-GB"/>
        </w:rPr>
      </w:pPr>
      <w:r>
        <w:rPr>
          <w:lang w:val="en-GB"/>
        </w:rPr>
        <w:t xml:space="preserve">You gain </w:t>
      </w:r>
      <w:r w:rsidR="00267198">
        <w:rPr>
          <w:lang w:val="en-GB"/>
        </w:rPr>
        <w:t>one</w:t>
      </w:r>
      <w:r>
        <w:rPr>
          <w:lang w:val="en-GB"/>
        </w:rPr>
        <w:t xml:space="preserve"> Charge Level</w:t>
      </w:r>
      <w:r w:rsidR="00267198">
        <w:rPr>
          <w:lang w:val="en-GB"/>
        </w:rPr>
        <w:t>,</w:t>
      </w:r>
      <w:r>
        <w:rPr>
          <w:lang w:val="en-GB"/>
        </w:rPr>
        <w:t xml:space="preserve"> if you fracture a Talebone.</w:t>
      </w:r>
    </w:p>
    <w:p w14:paraId="62076698" w14:textId="14AD6947" w:rsidR="00267198" w:rsidRDefault="00267198" w:rsidP="00A54054">
      <w:pPr>
        <w:rPr>
          <w:lang w:val="en-GB"/>
        </w:rPr>
      </w:pPr>
      <w:r>
        <w:rPr>
          <w:lang w:val="en-GB"/>
        </w:rPr>
        <w:t>You lose all Charge Levels upon Resting.</w:t>
      </w:r>
    </w:p>
    <w:p w14:paraId="19C7D394" w14:textId="16ADD895" w:rsidR="007C7BF3" w:rsidRDefault="007C7BF3" w:rsidP="007C7BF3">
      <w:pPr>
        <w:pStyle w:val="berschrift2"/>
        <w:rPr>
          <w:lang w:val="en-GB"/>
        </w:rPr>
      </w:pPr>
      <w:r>
        <w:rPr>
          <w:lang w:val="en-GB"/>
        </w:rPr>
        <w:t>Surprise</w:t>
      </w:r>
    </w:p>
    <w:p w14:paraId="7ED5D6FF" w14:textId="027D06D1" w:rsidR="007C7BF3" w:rsidRDefault="007C7BF3" w:rsidP="007C7BF3">
      <w:pPr>
        <w:rPr>
          <w:lang w:val="en-GB"/>
        </w:rPr>
      </w:pPr>
      <w:r>
        <w:rPr>
          <w:lang w:val="en-GB"/>
        </w:rPr>
        <w:t xml:space="preserve">If you are surprised by the start of initiative, for example because you did not notice an opponent sneak up or </w:t>
      </w:r>
      <w:r w:rsidR="00160E92">
        <w:rPr>
          <w:lang w:val="en-GB"/>
        </w:rPr>
        <w:t xml:space="preserve">honestly </w:t>
      </w:r>
      <w:r>
        <w:rPr>
          <w:lang w:val="en-GB"/>
        </w:rPr>
        <w:t>expected a peaceful confrontation with them, you are surprised.</w:t>
      </w:r>
    </w:p>
    <w:p w14:paraId="629D4D98" w14:textId="02E057FA" w:rsidR="007C7BF3" w:rsidRPr="007C7BF3" w:rsidRDefault="007C7BF3" w:rsidP="007C7BF3">
      <w:pPr>
        <w:rPr>
          <w:lang w:val="en-GB"/>
        </w:rPr>
      </w:pPr>
      <w:r>
        <w:rPr>
          <w:lang w:val="en-GB"/>
        </w:rPr>
        <w:t>Surprise halves your Action Points you gain at the start of the first round of initiative (e.g. if you normally have 10 AP</w:t>
      </w:r>
      <w:r w:rsidR="00AC2E41">
        <w:rPr>
          <w:lang w:val="en-GB"/>
        </w:rPr>
        <w:t xml:space="preserve"> and</w:t>
      </w:r>
      <w:r>
        <w:rPr>
          <w:lang w:val="en-GB"/>
        </w:rPr>
        <w:t xml:space="preserve"> are surprised</w:t>
      </w:r>
      <w:r w:rsidR="00AC2E41">
        <w:rPr>
          <w:lang w:val="en-GB"/>
        </w:rPr>
        <w:t>,</w:t>
      </w:r>
      <w:r>
        <w:rPr>
          <w:lang w:val="en-GB"/>
        </w:rPr>
        <w:t xml:space="preserve"> you start </w:t>
      </w:r>
      <w:r w:rsidR="00AC2E41">
        <w:rPr>
          <w:lang w:val="en-GB"/>
        </w:rPr>
        <w:t xml:space="preserve">Initiative </w:t>
      </w:r>
      <w:r>
        <w:rPr>
          <w:lang w:val="en-GB"/>
        </w:rPr>
        <w:t>with 5 AP). Additionally, you are not able to communicate any warnings or messages with anyone while surprised. Otherwise, you can act as you normally would.</w:t>
      </w:r>
    </w:p>
    <w:p w14:paraId="28C5CCE1" w14:textId="5F7262E4" w:rsidR="007C7BF3" w:rsidRDefault="007C7BF3" w:rsidP="007C7BF3">
      <w:pPr>
        <w:pStyle w:val="berschrift2"/>
        <w:rPr>
          <w:lang w:val="en-GB"/>
        </w:rPr>
      </w:pPr>
      <w:r>
        <w:rPr>
          <w:lang w:val="en-GB"/>
        </w:rPr>
        <w:t>Elevation</w:t>
      </w:r>
    </w:p>
    <w:p w14:paraId="016F4CCB" w14:textId="690D0061" w:rsidR="007C7BF3" w:rsidRDefault="007C7BF3" w:rsidP="007C7BF3">
      <w:pPr>
        <w:rPr>
          <w:lang w:val="en-GB"/>
        </w:rPr>
      </w:pPr>
      <w:r>
        <w:rPr>
          <w:lang w:val="en-GB"/>
        </w:rPr>
        <w:t>Having the high ground is generally advantageous during conflicts, be it to better survey the situation or have a better angle to defend yourself.</w:t>
      </w:r>
    </w:p>
    <w:p w14:paraId="1CB55C3A" w14:textId="0D2322BC" w:rsidR="007C7BF3" w:rsidRDefault="007C7BF3" w:rsidP="007C7BF3">
      <w:pPr>
        <w:rPr>
          <w:lang w:val="en-GB"/>
        </w:rPr>
      </w:pPr>
      <w:r>
        <w:rPr>
          <w:lang w:val="en-GB"/>
        </w:rPr>
        <w:t xml:space="preserve">If you attack a target that is </w:t>
      </w:r>
      <w:r w:rsidRPr="007C7BF3">
        <w:rPr>
          <w:b/>
          <w:bCs/>
          <w:lang w:val="en-GB"/>
        </w:rPr>
        <w:t>below</w:t>
      </w:r>
      <w:r>
        <w:rPr>
          <w:lang w:val="en-GB"/>
        </w:rPr>
        <w:t xml:space="preserve"> you, you have advantage on that attack equal to the Step-difference in height.</w:t>
      </w:r>
    </w:p>
    <w:p w14:paraId="691DC76B" w14:textId="10590CA4" w:rsidR="007C7BF3" w:rsidRPr="007C7BF3" w:rsidRDefault="007C7BF3" w:rsidP="007C7BF3">
      <w:pPr>
        <w:rPr>
          <w:lang w:val="en-GB"/>
        </w:rPr>
      </w:pPr>
      <w:r>
        <w:rPr>
          <w:lang w:val="en-GB"/>
        </w:rPr>
        <w:t xml:space="preserve">If you attack a target that is </w:t>
      </w:r>
      <w:r>
        <w:rPr>
          <w:b/>
          <w:bCs/>
          <w:lang w:val="en-GB"/>
        </w:rPr>
        <w:t>above</w:t>
      </w:r>
      <w:r>
        <w:rPr>
          <w:lang w:val="en-GB"/>
        </w:rPr>
        <w:t xml:space="preserve"> you, you have disadvantage on that attack equal to the Step-difference in height.</w:t>
      </w:r>
    </w:p>
    <w:p w14:paraId="373AE2DB" w14:textId="31D0BCB3" w:rsidR="007C7BF3" w:rsidRDefault="007C7BF3" w:rsidP="007C7BF3">
      <w:pPr>
        <w:rPr>
          <w:lang w:val="en-GB"/>
        </w:rPr>
      </w:pPr>
      <w:r>
        <w:rPr>
          <w:lang w:val="en-GB"/>
        </w:rPr>
        <w:t>A target that is Prone is one Step below you, if you stand next to it.</w:t>
      </w:r>
    </w:p>
    <w:p w14:paraId="678CFF35" w14:textId="6617F8F4" w:rsidR="007C7BF3" w:rsidRDefault="007C7BF3" w:rsidP="007C7BF3">
      <w:pPr>
        <w:rPr>
          <w:lang w:val="en-GB"/>
        </w:rPr>
      </w:pPr>
      <w:r>
        <w:rPr>
          <w:lang w:val="en-GB"/>
        </w:rPr>
        <w:lastRenderedPageBreak/>
        <w:t>Step-difference is measured at the start of your Action. Due to that, even if you drop on top of an opponent or fly up to their level as part of the same Action, you are affected by the elevation.</w:t>
      </w:r>
    </w:p>
    <w:p w14:paraId="385EB053" w14:textId="4E9D5813" w:rsidR="007C7BF3" w:rsidRDefault="007C7BF3" w:rsidP="007C7BF3">
      <w:pPr>
        <w:pStyle w:val="berschrift3"/>
        <w:rPr>
          <w:lang w:val="en-GB"/>
        </w:rPr>
      </w:pPr>
      <w:r>
        <w:rPr>
          <w:lang w:val="en-GB"/>
        </w:rPr>
        <w:t>Falling</w:t>
      </w:r>
    </w:p>
    <w:p w14:paraId="4F918F48" w14:textId="5BC06703" w:rsidR="007C7BF3" w:rsidRDefault="00C175ED" w:rsidP="007C7BF3">
      <w:pPr>
        <w:rPr>
          <w:lang w:val="en-GB"/>
        </w:rPr>
      </w:pPr>
      <w:r>
        <w:rPr>
          <w:lang w:val="en-GB"/>
        </w:rPr>
        <w:t>If you end your turn without being able to support yourself, you instantly fall. This is an event others may react to.</w:t>
      </w:r>
    </w:p>
    <w:p w14:paraId="5A293772" w14:textId="0FDED1DD" w:rsidR="00C175ED" w:rsidRPr="007C7BF3" w:rsidRDefault="00C175ED" w:rsidP="007C7BF3">
      <w:pPr>
        <w:rPr>
          <w:lang w:val="en-GB"/>
        </w:rPr>
      </w:pPr>
      <w:r>
        <w:rPr>
          <w:lang w:val="en-GB"/>
        </w:rPr>
        <w:t>As you impact the ground, the game master may call for a Body or Speed Challenge, contesting a Success Pool equal to the Step-distance fallen. Any non-contested successes are dealt in Damage to you.</w:t>
      </w:r>
    </w:p>
    <w:p w14:paraId="769A1C30" w14:textId="74664576" w:rsidR="007C7BF3" w:rsidRDefault="007C7BF3" w:rsidP="007C7BF3">
      <w:pPr>
        <w:pStyle w:val="berschrift2"/>
        <w:rPr>
          <w:lang w:val="en-GB"/>
        </w:rPr>
      </w:pPr>
      <w:r>
        <w:rPr>
          <w:lang w:val="en-GB"/>
        </w:rPr>
        <w:t>Suffocation</w:t>
      </w:r>
    </w:p>
    <w:p w14:paraId="2FC031BC" w14:textId="739BB8C8" w:rsidR="00C175ED" w:rsidRDefault="00C175ED" w:rsidP="00C175ED">
      <w:pPr>
        <w:rPr>
          <w:lang w:val="en-GB"/>
        </w:rPr>
      </w:pPr>
      <w:r>
        <w:rPr>
          <w:lang w:val="en-GB"/>
        </w:rPr>
        <w:t xml:space="preserve">If you have to breath but </w:t>
      </w:r>
      <w:r w:rsidR="00160E92">
        <w:rPr>
          <w:lang w:val="en-GB"/>
        </w:rPr>
        <w:t xml:space="preserve">are </w:t>
      </w:r>
      <w:r>
        <w:rPr>
          <w:lang w:val="en-GB"/>
        </w:rPr>
        <w:t>not able to</w:t>
      </w:r>
      <w:r w:rsidR="00160E92">
        <w:rPr>
          <w:lang w:val="en-GB"/>
        </w:rPr>
        <w:t xml:space="preserve"> breathe</w:t>
      </w:r>
      <w:r>
        <w:rPr>
          <w:lang w:val="en-GB"/>
        </w:rPr>
        <w:t xml:space="preserve"> or have to stay conscious in spite of whirling colours around you, or any other overstimulation of senses or deprivation of important bodily functions, you are able to stay conscious a number of Rounds equal to your points in your Body Base Attribute.</w:t>
      </w:r>
    </w:p>
    <w:p w14:paraId="2CF2D904" w14:textId="380CBBE2" w:rsidR="00C175ED" w:rsidRDefault="00C175ED" w:rsidP="00C175ED">
      <w:pPr>
        <w:rPr>
          <w:lang w:val="en-GB"/>
        </w:rPr>
      </w:pPr>
      <w:r>
        <w:rPr>
          <w:lang w:val="en-GB"/>
        </w:rPr>
        <w:t xml:space="preserve">If you can prepare yourself for the stress, by holding your breath or </w:t>
      </w:r>
      <w:r w:rsidR="00160E92">
        <w:rPr>
          <w:lang w:val="en-GB"/>
        </w:rPr>
        <w:t>ste</w:t>
      </w:r>
      <w:r w:rsidR="003102BC">
        <w:rPr>
          <w:lang w:val="en-GB"/>
        </w:rPr>
        <w:t>a</w:t>
      </w:r>
      <w:r w:rsidR="00160E92">
        <w:rPr>
          <w:lang w:val="en-GB"/>
        </w:rPr>
        <w:t>dying yourself</w:t>
      </w:r>
      <w:r>
        <w:rPr>
          <w:lang w:val="en-GB"/>
        </w:rPr>
        <w:t>, you are able to compose yourself for minutes equal to your points in your Body Base Attribute before starting to suffocate.</w:t>
      </w:r>
    </w:p>
    <w:p w14:paraId="5D04D915" w14:textId="10409114" w:rsidR="00160E92" w:rsidRDefault="00160E92" w:rsidP="00C175ED">
      <w:pPr>
        <w:rPr>
          <w:lang w:val="en-GB"/>
        </w:rPr>
      </w:pPr>
      <w:r>
        <w:rPr>
          <w:lang w:val="en-GB"/>
        </w:rPr>
        <w:t>When you finally suffocate, you die.</w:t>
      </w:r>
    </w:p>
    <w:p w14:paraId="62BD55C9" w14:textId="442A3331" w:rsidR="000B39C2" w:rsidRDefault="00466EEF" w:rsidP="000B39C2">
      <w:pPr>
        <w:pStyle w:val="berschrift2"/>
        <w:rPr>
          <w:lang w:val="en-GB"/>
        </w:rPr>
      </w:pPr>
      <w:r>
        <w:rPr>
          <w:lang w:val="en-GB"/>
        </w:rPr>
        <w:t>Status Effects</w:t>
      </w:r>
    </w:p>
    <w:p w14:paraId="7CAE7201" w14:textId="3215D3CB" w:rsidR="000B39C2" w:rsidRDefault="000B39C2" w:rsidP="000B39C2">
      <w:pPr>
        <w:rPr>
          <w:lang w:val="en-GB"/>
        </w:rPr>
      </w:pPr>
      <w:r>
        <w:rPr>
          <w:lang w:val="en-GB"/>
        </w:rPr>
        <w:t xml:space="preserve">You might be afflicted with a </w:t>
      </w:r>
      <w:r w:rsidR="00466EEF">
        <w:rPr>
          <w:lang w:val="en-GB"/>
        </w:rPr>
        <w:t>condition</w:t>
      </w:r>
      <w:r>
        <w:rPr>
          <w:lang w:val="en-GB"/>
        </w:rPr>
        <w:t xml:space="preserve"> that is common enough to be described by a short keyword or phrase. Any of these </w:t>
      </w:r>
      <w:r w:rsidR="00466EEF">
        <w:rPr>
          <w:lang w:val="en-GB"/>
        </w:rPr>
        <w:t>Status Effects</w:t>
      </w:r>
      <w:r>
        <w:rPr>
          <w:lang w:val="en-GB"/>
        </w:rPr>
        <w:t xml:space="preserve"> get removed at the end of your round in initiative.</w:t>
      </w:r>
    </w:p>
    <w:p w14:paraId="68783FF1" w14:textId="3F54D491" w:rsidR="000B39C2" w:rsidRDefault="000B39C2" w:rsidP="000B39C2">
      <w:pPr>
        <w:rPr>
          <w:lang w:val="en-GB"/>
        </w:rPr>
      </w:pPr>
      <w:r w:rsidRPr="00466EEF">
        <w:rPr>
          <w:rStyle w:val="berschrift3Zchn"/>
          <w:lang w:val="en-US"/>
        </w:rPr>
        <w:t>Tripped</w:t>
      </w:r>
      <w:r>
        <w:rPr>
          <w:lang w:val="en-GB"/>
        </w:rPr>
        <w:br/>
      </w:r>
      <w:r w:rsidR="00466EEF">
        <w:rPr>
          <w:lang w:val="en-GB"/>
        </w:rPr>
        <w:t>Something stops you from moving for a moment, takes you by surprise, or occupies your attention. While having this Status Effect, you are unable to take any Movement Actions.</w:t>
      </w:r>
    </w:p>
    <w:p w14:paraId="6839F55D" w14:textId="57BEDCA2" w:rsidR="000B39C2" w:rsidRDefault="000B39C2" w:rsidP="000B39C2">
      <w:pPr>
        <w:rPr>
          <w:lang w:val="en-GB"/>
        </w:rPr>
      </w:pPr>
      <w:r w:rsidRPr="00466EEF">
        <w:rPr>
          <w:rStyle w:val="berschrift3Zchn"/>
          <w:lang w:val="en-US"/>
        </w:rPr>
        <w:t>Downed</w:t>
      </w:r>
      <w:r>
        <w:rPr>
          <w:lang w:val="en-GB"/>
        </w:rPr>
        <w:br/>
      </w:r>
      <w:r w:rsidR="00466EEF">
        <w:rPr>
          <w:lang w:val="en-GB"/>
        </w:rPr>
        <w:t xml:space="preserve">While you lay on the ground </w:t>
      </w:r>
      <w:r w:rsidR="00AC5266">
        <w:rPr>
          <w:lang w:val="en-GB"/>
        </w:rPr>
        <w:t>defenceless</w:t>
      </w:r>
      <w:r w:rsidR="00466EEF">
        <w:rPr>
          <w:lang w:val="en-GB"/>
        </w:rPr>
        <w:t>, you are also Tripped</w:t>
      </w:r>
      <w:r>
        <w:rPr>
          <w:lang w:val="en-GB"/>
        </w:rPr>
        <w:t>.</w:t>
      </w:r>
      <w:r>
        <w:rPr>
          <w:lang w:val="en-GB"/>
        </w:rPr>
        <w:br/>
        <w:t xml:space="preserve">Attacks against downed targets usually </w:t>
      </w:r>
      <w:r w:rsidR="000646BF">
        <w:rPr>
          <w:lang w:val="en-GB"/>
        </w:rPr>
        <w:t>are</w:t>
      </w:r>
      <w:r w:rsidR="00466EEF">
        <w:rPr>
          <w:lang w:val="en-GB"/>
        </w:rPr>
        <w:t xml:space="preserve"> </w:t>
      </w:r>
      <w:r w:rsidR="00466EEF">
        <w:rPr>
          <w:lang w:val="en-GB"/>
        </w:rPr>
        <w:t>rolled</w:t>
      </w:r>
      <w:r>
        <w:rPr>
          <w:lang w:val="en-GB"/>
        </w:rPr>
        <w:t xml:space="preserve"> at advantage (+1)</w:t>
      </w:r>
      <w:r w:rsidR="00466EEF">
        <w:rPr>
          <w:lang w:val="en-GB"/>
        </w:rPr>
        <w:t>, due to the difference in elevation</w:t>
      </w:r>
      <w:r>
        <w:rPr>
          <w:lang w:val="en-GB"/>
        </w:rPr>
        <w:t>.</w:t>
      </w:r>
    </w:p>
    <w:p w14:paraId="1286D172" w14:textId="1BA08B9A" w:rsidR="000B39C2" w:rsidRDefault="000B39C2" w:rsidP="00466EEF">
      <w:pPr>
        <w:rPr>
          <w:lang w:val="en-GB"/>
        </w:rPr>
      </w:pPr>
      <w:r w:rsidRPr="00DC1749">
        <w:rPr>
          <w:rStyle w:val="berschrift3Zchn"/>
          <w:lang w:val="en-US"/>
        </w:rPr>
        <w:t>Staggered</w:t>
      </w:r>
      <w:r>
        <w:rPr>
          <w:lang w:val="en-GB"/>
        </w:rPr>
        <w:br/>
      </w:r>
      <w:r w:rsidR="00466EEF" w:rsidRPr="00466EEF">
        <w:rPr>
          <w:lang w:val="en-GB"/>
        </w:rPr>
        <w:t>While staggered, any of your Movement Action costs double the AP it would usually</w:t>
      </w:r>
      <w:r w:rsidR="00466EEF">
        <w:rPr>
          <w:lang w:val="en-GB"/>
        </w:rPr>
        <w:t xml:space="preserve"> </w:t>
      </w:r>
      <w:r w:rsidR="00466EEF" w:rsidRPr="00466EEF">
        <w:rPr>
          <w:lang w:val="en-GB"/>
        </w:rPr>
        <w:t>cost.</w:t>
      </w:r>
      <w:r w:rsidR="00466EEF">
        <w:rPr>
          <w:lang w:val="en-GB"/>
        </w:rPr>
        <w:t xml:space="preserve"> This is usually the consequence of being hurt.</w:t>
      </w:r>
    </w:p>
    <w:p w14:paraId="591DC207" w14:textId="32CE34DB" w:rsidR="000B39C2" w:rsidRDefault="000B39C2" w:rsidP="000B39C2">
      <w:pPr>
        <w:rPr>
          <w:lang w:val="en-GB"/>
        </w:rPr>
      </w:pPr>
      <w:r w:rsidRPr="00DC1749">
        <w:rPr>
          <w:rStyle w:val="berschrift3Zchn"/>
          <w:lang w:val="en-US"/>
        </w:rPr>
        <w:t>Weirded</w:t>
      </w:r>
      <w:r>
        <w:rPr>
          <w:lang w:val="en-GB"/>
        </w:rPr>
        <w:br/>
        <w:t xml:space="preserve">Affected by natural impulses and marrow, you are unable to </w:t>
      </w:r>
      <w:r w:rsidR="00466EEF">
        <w:rPr>
          <w:lang w:val="en-GB"/>
        </w:rPr>
        <w:t>announce</w:t>
      </w:r>
      <w:r>
        <w:rPr>
          <w:lang w:val="en-GB"/>
        </w:rPr>
        <w:t xml:space="preserve"> any </w:t>
      </w:r>
      <w:r w:rsidR="00466EEF">
        <w:rPr>
          <w:lang w:val="en-GB"/>
        </w:rPr>
        <w:t>Reactions</w:t>
      </w:r>
      <w:r>
        <w:rPr>
          <w:lang w:val="en-GB"/>
        </w:rPr>
        <w:t>.</w:t>
      </w:r>
    </w:p>
    <w:p w14:paraId="65A9688C" w14:textId="4EFCA9C0" w:rsidR="000B39C2" w:rsidRPr="00B449CE" w:rsidRDefault="000B39C2" w:rsidP="000B39C2">
      <w:pPr>
        <w:rPr>
          <w:lang w:val="en-GB"/>
        </w:rPr>
      </w:pPr>
      <w:r w:rsidRPr="00DC1749">
        <w:rPr>
          <w:rStyle w:val="berschrift3Zchn"/>
          <w:lang w:val="en-US"/>
        </w:rPr>
        <w:t>Off Balance</w:t>
      </w:r>
      <w:r>
        <w:rPr>
          <w:lang w:val="en-GB"/>
        </w:rPr>
        <w:br/>
      </w:r>
      <w:r w:rsidR="00466EEF" w:rsidRPr="00466EEF">
        <w:rPr>
          <w:lang w:val="en-GB"/>
        </w:rPr>
        <w:t>If anything impedes your ability to defend yourself or</w:t>
      </w:r>
      <w:r w:rsidR="00466EEF">
        <w:rPr>
          <w:lang w:val="en-GB"/>
        </w:rPr>
        <w:t xml:space="preserve"> hinders your sense of balance, you are Off Balance. For each Status </w:t>
      </w:r>
      <w:r w:rsidR="00AC5266">
        <w:rPr>
          <w:lang w:val="en-GB"/>
        </w:rPr>
        <w:t>E</w:t>
      </w:r>
      <w:r w:rsidR="00466EEF">
        <w:rPr>
          <w:lang w:val="en-GB"/>
        </w:rPr>
        <w:t>ffect</w:t>
      </w:r>
      <w:r w:rsidR="00AC5266">
        <w:rPr>
          <w:lang w:val="en-GB"/>
        </w:rPr>
        <w:t xml:space="preserve"> instance</w:t>
      </w:r>
      <w:r w:rsidR="00466EEF">
        <w:rPr>
          <w:lang w:val="en-GB"/>
        </w:rPr>
        <w:t xml:space="preserve"> of Off Balance, you lose one Poise. When removing the Status Effect, you regain Poise lost this way.</w:t>
      </w:r>
    </w:p>
    <w:p w14:paraId="35246EE3" w14:textId="77777777" w:rsidR="000B39C2" w:rsidRPr="000B39C2" w:rsidRDefault="000B39C2" w:rsidP="000B39C2">
      <w:pPr>
        <w:rPr>
          <w:lang w:val="en-GB"/>
        </w:rPr>
      </w:pPr>
    </w:p>
    <w:p w14:paraId="678FC29F" w14:textId="6F625057" w:rsidR="00C10147" w:rsidRPr="00417DA2" w:rsidRDefault="00C10147" w:rsidP="00417DA2">
      <w:pPr>
        <w:pStyle w:val="Listenabsatz"/>
        <w:numPr>
          <w:ilvl w:val="0"/>
          <w:numId w:val="7"/>
        </w:numPr>
        <w:rPr>
          <w:lang w:val="en-GB"/>
        </w:rPr>
      </w:pPr>
      <w:r w:rsidRPr="00417DA2">
        <w:rPr>
          <w:lang w:val="en-GB"/>
        </w:rPr>
        <w:br w:type="page"/>
      </w:r>
    </w:p>
    <w:p w14:paraId="7C08E238" w14:textId="46A0D673" w:rsidR="00B7261E" w:rsidRDefault="00B7261E" w:rsidP="00B7261E">
      <w:pPr>
        <w:pStyle w:val="berschrift1"/>
        <w:jc w:val="center"/>
        <w:rPr>
          <w:lang w:val="en-GB"/>
        </w:rPr>
      </w:pPr>
      <w:r>
        <w:rPr>
          <w:lang w:val="en-GB"/>
        </w:rPr>
        <w:lastRenderedPageBreak/>
        <w:t>[CHARACTER OPTIONS]</w:t>
      </w:r>
    </w:p>
    <w:tbl>
      <w:tblPr>
        <w:tblStyle w:val="Tabellenraster"/>
        <w:tblW w:w="0" w:type="auto"/>
        <w:tblLook w:val="04A0" w:firstRow="1" w:lastRow="0" w:firstColumn="1" w:lastColumn="0" w:noHBand="0" w:noVBand="1"/>
      </w:tblPr>
      <w:tblGrid>
        <w:gridCol w:w="4172"/>
      </w:tblGrid>
      <w:tr w:rsidR="00B26AA4" w14:paraId="23D6BBFF" w14:textId="77777777" w:rsidTr="00B26AA4">
        <w:tc>
          <w:tcPr>
            <w:tcW w:w="4172" w:type="dxa"/>
          </w:tcPr>
          <w:p w14:paraId="50A5DA76" w14:textId="273ABD68" w:rsidR="00B26AA4" w:rsidRPr="00B960FF" w:rsidRDefault="00B26AA4" w:rsidP="00B960FF">
            <w:pPr>
              <w:pStyle w:val="Listenabsatz"/>
              <w:numPr>
                <w:ilvl w:val="0"/>
                <w:numId w:val="7"/>
              </w:numPr>
              <w:rPr>
                <w:lang w:val="en-GB"/>
              </w:rPr>
            </w:pPr>
            <w:r w:rsidRPr="00B960FF">
              <w:rPr>
                <w:b/>
                <w:bCs/>
                <w:lang w:val="en-GB"/>
              </w:rPr>
              <w:t>Challenge:</w:t>
            </w:r>
            <w:r w:rsidRPr="00B960FF">
              <w:rPr>
                <w:lang w:val="en-GB"/>
              </w:rPr>
              <w:t xml:space="preserve"> Any Challenge</w:t>
            </w:r>
          </w:p>
          <w:p w14:paraId="6B5F57F8" w14:textId="77777777" w:rsidR="00B26AA4" w:rsidRDefault="00B26AA4" w:rsidP="00B26AA4">
            <w:pPr>
              <w:rPr>
                <w:lang w:val="en-GB"/>
              </w:rPr>
            </w:pPr>
          </w:p>
          <w:p w14:paraId="039011EB" w14:textId="26F975D0" w:rsidR="00B02B8D" w:rsidRDefault="00B26AA4" w:rsidP="00B02B8D">
            <w:pPr>
              <w:pStyle w:val="Listenabsatz"/>
              <w:numPr>
                <w:ilvl w:val="0"/>
                <w:numId w:val="7"/>
              </w:numPr>
              <w:rPr>
                <w:lang w:val="en-GB"/>
              </w:rPr>
            </w:pPr>
            <w:r w:rsidRPr="00B960FF">
              <w:rPr>
                <w:b/>
                <w:bCs/>
                <w:lang w:val="en-GB"/>
              </w:rPr>
              <w:t>Action:</w:t>
            </w:r>
            <w:r w:rsidRPr="00B960FF">
              <w:rPr>
                <w:lang w:val="en-GB"/>
              </w:rPr>
              <w:t xml:space="preserve"> Any Action or Reaction</w:t>
            </w:r>
            <w:r w:rsidR="00B02B8D">
              <w:rPr>
                <w:lang w:val="en-GB"/>
              </w:rPr>
              <w:t xml:space="preserve"> </w:t>
            </w:r>
          </w:p>
          <w:p w14:paraId="14296927" w14:textId="24BFE81D" w:rsidR="00B26AA4" w:rsidRPr="00B960FF" w:rsidRDefault="00B26AA4" w:rsidP="00B960FF">
            <w:pPr>
              <w:pStyle w:val="Listenabsatz"/>
              <w:numPr>
                <w:ilvl w:val="0"/>
                <w:numId w:val="7"/>
              </w:numPr>
              <w:rPr>
                <w:lang w:val="en-GB"/>
              </w:rPr>
            </w:pPr>
            <w:r w:rsidRPr="00B960FF">
              <w:rPr>
                <w:b/>
                <w:bCs/>
                <w:lang w:val="en-GB"/>
              </w:rPr>
              <w:t>Reaction:</w:t>
            </w:r>
            <w:r w:rsidRPr="00B960FF">
              <w:rPr>
                <w:lang w:val="en-GB"/>
              </w:rPr>
              <w:t xml:space="preserve"> Any Reaction</w:t>
            </w:r>
          </w:p>
          <w:p w14:paraId="3B7A18AF" w14:textId="77777777" w:rsidR="00B02B8D" w:rsidRDefault="00B26AA4" w:rsidP="00B02B8D">
            <w:pPr>
              <w:pStyle w:val="Listenabsatz"/>
              <w:numPr>
                <w:ilvl w:val="0"/>
                <w:numId w:val="7"/>
              </w:numPr>
              <w:spacing w:after="160" w:line="278" w:lineRule="auto"/>
              <w:rPr>
                <w:lang w:val="en-GB"/>
              </w:rPr>
            </w:pPr>
            <w:r w:rsidRPr="00B960FF">
              <w:rPr>
                <w:b/>
                <w:bCs/>
                <w:i/>
                <w:iCs/>
                <w:lang w:val="en-GB"/>
              </w:rPr>
              <w:t>(Preventive | Supportive | Reactive)</w:t>
            </w:r>
            <w:r w:rsidRPr="00B960FF">
              <w:rPr>
                <w:b/>
                <w:bCs/>
                <w:lang w:val="en-GB"/>
              </w:rPr>
              <w:t xml:space="preserve"> Reaction</w:t>
            </w:r>
            <w:r w:rsidRPr="00B960FF">
              <w:rPr>
                <w:lang w:val="en-GB"/>
              </w:rPr>
              <w:t>: Only this type of Reaction</w:t>
            </w:r>
          </w:p>
          <w:p w14:paraId="45ECADDC" w14:textId="3BF2AC55" w:rsidR="00B26AA4" w:rsidRPr="00B02B8D" w:rsidRDefault="00B02B8D" w:rsidP="00B02B8D">
            <w:pPr>
              <w:pStyle w:val="Listenabsatz"/>
              <w:numPr>
                <w:ilvl w:val="0"/>
                <w:numId w:val="7"/>
              </w:numPr>
              <w:spacing w:after="160" w:line="278" w:lineRule="auto"/>
              <w:rPr>
                <w:lang w:val="en-GB"/>
              </w:rPr>
            </w:pPr>
            <w:r>
              <w:rPr>
                <w:lang w:val="en-GB"/>
              </w:rPr>
              <w:t xml:space="preserve">Telegraphed Action: </w:t>
            </w:r>
          </w:p>
        </w:tc>
      </w:tr>
    </w:tbl>
    <w:p w14:paraId="7BB5D45D" w14:textId="6A856E84" w:rsidR="002C7030" w:rsidRDefault="002C7030" w:rsidP="002C7030">
      <w:pPr>
        <w:pStyle w:val="berschrift2"/>
        <w:rPr>
          <w:lang w:val="en-GB"/>
        </w:rPr>
      </w:pPr>
      <w:r>
        <w:rPr>
          <w:lang w:val="en-GB"/>
        </w:rPr>
        <w:t>Reactions</w:t>
      </w:r>
    </w:p>
    <w:p w14:paraId="180E3E1D" w14:textId="3F14CE10" w:rsidR="002C7030" w:rsidRDefault="002C7030" w:rsidP="002C7030">
      <w:pPr>
        <w:pStyle w:val="berschrift3"/>
        <w:rPr>
          <w:lang w:val="en-GB"/>
        </w:rPr>
      </w:pPr>
      <w:r>
        <w:rPr>
          <w:lang w:val="en-GB"/>
        </w:rPr>
        <w:t>Preventive</w:t>
      </w:r>
    </w:p>
    <w:p w14:paraId="075D4F48" w14:textId="75055635" w:rsidR="002C7030" w:rsidRPr="002C7030" w:rsidRDefault="002C7030" w:rsidP="002C7030">
      <w:pPr>
        <w:rPr>
          <w:lang w:val="en-GB"/>
        </w:rPr>
      </w:pPr>
      <w:r w:rsidRPr="00467FBF">
        <w:rPr>
          <w:rStyle w:val="berschrift4Zchn"/>
          <w:lang w:val="en-GB"/>
        </w:rPr>
        <w:t>Attack of Opportunity</w:t>
      </w:r>
      <w:r w:rsidR="009116BC" w:rsidRPr="002C656B">
        <w:rPr>
          <w:rStyle w:val="berschrift4Zchn"/>
          <w:lang w:val="en-US"/>
        </w:rPr>
        <w:t xml:space="preserve"> (</w:t>
      </w:r>
      <w:r w:rsidRPr="00467FBF">
        <w:rPr>
          <w:rStyle w:val="berschrift4Zchn"/>
          <w:lang w:val="en-GB"/>
        </w:rPr>
        <w:t>Weapon AP</w:t>
      </w:r>
      <w:r w:rsidR="00E970B4" w:rsidRPr="002C656B">
        <w:rPr>
          <w:rStyle w:val="berschrift4Zchn"/>
          <w:lang w:val="en-US"/>
        </w:rPr>
        <w:t>)</w:t>
      </w:r>
      <w:r>
        <w:rPr>
          <w:lang w:val="en-GB"/>
        </w:rPr>
        <w:br/>
      </w:r>
      <w:r w:rsidRPr="00A57AF8">
        <w:rPr>
          <w:b/>
          <w:bCs/>
          <w:lang w:val="en-GB"/>
        </w:rPr>
        <w:t>Trigger:</w:t>
      </w:r>
      <w:r w:rsidRPr="002C7030">
        <w:rPr>
          <w:lang w:val="en-GB"/>
        </w:rPr>
        <w:t xml:space="preserve"> Any Movement Action</w:t>
      </w:r>
      <w:r>
        <w:rPr>
          <w:lang w:val="en-GB"/>
        </w:rPr>
        <w:br/>
      </w:r>
      <w:r w:rsidRPr="00467FBF">
        <w:rPr>
          <w:b/>
          <w:bCs/>
          <w:lang w:val="en-GB"/>
        </w:rPr>
        <w:t>Action:</w:t>
      </w:r>
      <w:r w:rsidRPr="002C7030">
        <w:rPr>
          <w:lang w:val="en-GB"/>
        </w:rPr>
        <w:t xml:space="preserve"> Do any </w:t>
      </w:r>
      <w:r w:rsidR="002C656B">
        <w:rPr>
          <w:lang w:val="en-GB"/>
        </w:rPr>
        <w:t>A</w:t>
      </w:r>
      <w:r w:rsidRPr="002C7030">
        <w:rPr>
          <w:lang w:val="en-GB"/>
        </w:rPr>
        <w:t>ttack Action targeting the triggering target.</w:t>
      </w:r>
    </w:p>
    <w:p w14:paraId="3DDFEE86" w14:textId="1C409617" w:rsidR="002C7030" w:rsidRPr="002C7030" w:rsidRDefault="002C7030" w:rsidP="002C7030">
      <w:pPr>
        <w:rPr>
          <w:lang w:val="en-GB"/>
        </w:rPr>
      </w:pPr>
      <w:r w:rsidRPr="00467FBF">
        <w:rPr>
          <w:rStyle w:val="berschrift4Zchn"/>
          <w:lang w:val="en-GB"/>
        </w:rPr>
        <w:t>Body Block</w:t>
      </w:r>
      <w:r w:rsidR="009116BC" w:rsidRPr="002C656B">
        <w:rPr>
          <w:rStyle w:val="berschrift4Zchn"/>
          <w:lang w:val="en-US"/>
        </w:rPr>
        <w:t xml:space="preserve"> (</w:t>
      </w:r>
      <w:r w:rsidRPr="00467FBF">
        <w:rPr>
          <w:rStyle w:val="berschrift4Zchn"/>
          <w:lang w:val="en-GB"/>
        </w:rPr>
        <w:t>4 AP</w:t>
      </w:r>
      <w:r w:rsidR="00E970B4" w:rsidRPr="002C656B">
        <w:rPr>
          <w:rStyle w:val="berschrift4Zchn"/>
          <w:lang w:val="en-US"/>
        </w:rPr>
        <w:t>)</w:t>
      </w:r>
      <w:r>
        <w:rPr>
          <w:lang w:val="en-GB"/>
        </w:rPr>
        <w:br/>
      </w:r>
      <w:r w:rsidRPr="00A57AF8">
        <w:rPr>
          <w:b/>
          <w:bCs/>
          <w:lang w:val="en-GB"/>
        </w:rPr>
        <w:t>Trigger:</w:t>
      </w:r>
      <w:r w:rsidRPr="002C7030">
        <w:rPr>
          <w:lang w:val="en-GB"/>
        </w:rPr>
        <w:t xml:space="preserve"> Any Attack Action within arm</w:t>
      </w:r>
      <w:r w:rsidR="00A57AF8">
        <w:rPr>
          <w:lang w:val="en-GB"/>
        </w:rPr>
        <w:t>’</w:t>
      </w:r>
      <w:r w:rsidRPr="002C7030">
        <w:rPr>
          <w:lang w:val="en-GB"/>
        </w:rPr>
        <w:t>s reach</w:t>
      </w:r>
      <w:r>
        <w:rPr>
          <w:lang w:val="en-GB"/>
        </w:rPr>
        <w:br/>
      </w:r>
      <w:r w:rsidRPr="00467FBF">
        <w:rPr>
          <w:b/>
          <w:bCs/>
          <w:lang w:val="en-GB"/>
        </w:rPr>
        <w:t>Action:</w:t>
      </w:r>
      <w:r w:rsidRPr="002C7030">
        <w:rPr>
          <w:lang w:val="en-GB"/>
        </w:rPr>
        <w:t xml:space="preserve"> The triggering </w:t>
      </w:r>
      <w:r w:rsidR="002C656B">
        <w:rPr>
          <w:lang w:val="en-GB"/>
        </w:rPr>
        <w:t>A</w:t>
      </w:r>
      <w:r w:rsidRPr="002C7030">
        <w:rPr>
          <w:lang w:val="en-GB"/>
        </w:rPr>
        <w:t xml:space="preserve">ttack </w:t>
      </w:r>
      <w:r w:rsidR="002C656B">
        <w:rPr>
          <w:lang w:val="en-GB"/>
        </w:rPr>
        <w:t>A</w:t>
      </w:r>
      <w:r w:rsidRPr="002C7030">
        <w:rPr>
          <w:lang w:val="en-GB"/>
        </w:rPr>
        <w:t>ction targets you instead with advantage (-3).</w:t>
      </w:r>
    </w:p>
    <w:p w14:paraId="08ADBE5C" w14:textId="67CD4139" w:rsidR="002C7030" w:rsidRPr="002C7030" w:rsidRDefault="002C7030" w:rsidP="002C7030">
      <w:pPr>
        <w:rPr>
          <w:lang w:val="en-GB"/>
        </w:rPr>
      </w:pPr>
      <w:r w:rsidRPr="00467FBF">
        <w:rPr>
          <w:rStyle w:val="berschrift4Zchn"/>
          <w:lang w:val="en-GB"/>
        </w:rPr>
        <w:t>Bind</w:t>
      </w:r>
      <w:r w:rsidR="009116BC" w:rsidRPr="00113F7C">
        <w:rPr>
          <w:rStyle w:val="berschrift4Zchn"/>
          <w:lang w:val="en-US"/>
        </w:rPr>
        <w:t xml:space="preserve"> (</w:t>
      </w:r>
      <w:r w:rsidRPr="00467FBF">
        <w:rPr>
          <w:rStyle w:val="berschrift4Zchn"/>
          <w:lang w:val="en-GB"/>
        </w:rPr>
        <w:t>Weapon AP</w:t>
      </w:r>
      <w:r w:rsidR="00E970B4" w:rsidRPr="00113F7C">
        <w:rPr>
          <w:rStyle w:val="berschrift4Zchn"/>
          <w:lang w:val="en-US"/>
        </w:rPr>
        <w:t>)</w:t>
      </w:r>
      <w:r>
        <w:rPr>
          <w:lang w:val="en-GB"/>
        </w:rPr>
        <w:br/>
      </w:r>
      <w:r w:rsidRPr="00A57AF8">
        <w:rPr>
          <w:b/>
          <w:bCs/>
          <w:lang w:val="en-GB"/>
        </w:rPr>
        <w:t>Trigger:</w:t>
      </w:r>
      <w:r w:rsidRPr="002C7030">
        <w:rPr>
          <w:lang w:val="en-GB"/>
        </w:rPr>
        <w:t xml:space="preserve"> Any Attack Action within reach</w:t>
      </w:r>
      <w:r>
        <w:rPr>
          <w:lang w:val="en-GB"/>
        </w:rPr>
        <w:br/>
      </w:r>
      <w:r w:rsidRPr="00467FBF">
        <w:rPr>
          <w:b/>
          <w:bCs/>
          <w:lang w:val="en-GB"/>
        </w:rPr>
        <w:t>Action:</w:t>
      </w:r>
      <w:r w:rsidRPr="002C7030">
        <w:rPr>
          <w:lang w:val="en-GB"/>
        </w:rPr>
        <w:t xml:space="preserve"> The attack does not resolve until you use your weapon for anything else or move. When you do, the target may resolve the attack against a newly chosen target </w:t>
      </w:r>
      <w:r w:rsidR="002C656B">
        <w:rPr>
          <w:lang w:val="en-GB"/>
        </w:rPr>
        <w:t xml:space="preserve">as a Reactive </w:t>
      </w:r>
      <w:r w:rsidR="00B26AA4">
        <w:rPr>
          <w:lang w:val="en-GB"/>
        </w:rPr>
        <w:t>Rea</w:t>
      </w:r>
      <w:r w:rsidR="002C656B">
        <w:rPr>
          <w:lang w:val="en-GB"/>
        </w:rPr>
        <w:t>ction</w:t>
      </w:r>
      <w:r w:rsidRPr="002C7030">
        <w:rPr>
          <w:lang w:val="en-GB"/>
        </w:rPr>
        <w:t>.</w:t>
      </w:r>
    </w:p>
    <w:p w14:paraId="4D6FEEBD" w14:textId="4EABDE80" w:rsidR="002C7030" w:rsidRPr="002C7030" w:rsidRDefault="002C7030" w:rsidP="002C7030">
      <w:pPr>
        <w:rPr>
          <w:lang w:val="en-GB"/>
        </w:rPr>
      </w:pPr>
      <w:r w:rsidRPr="00467FBF">
        <w:rPr>
          <w:rStyle w:val="berschrift4Zchn"/>
          <w:lang w:val="en-GB"/>
        </w:rPr>
        <w:t>Catch</w:t>
      </w:r>
      <w:r w:rsidR="009116BC" w:rsidRPr="00113F7C">
        <w:rPr>
          <w:rStyle w:val="berschrift4Zchn"/>
          <w:lang w:val="en-US"/>
        </w:rPr>
        <w:t xml:space="preserve"> (</w:t>
      </w:r>
      <w:r w:rsidRPr="00467FBF">
        <w:rPr>
          <w:rStyle w:val="berschrift4Zchn"/>
          <w:lang w:val="en-GB"/>
        </w:rPr>
        <w:t>3 AP</w:t>
      </w:r>
      <w:r w:rsidR="00E970B4" w:rsidRPr="00113F7C">
        <w:rPr>
          <w:rStyle w:val="berschrift4Zchn"/>
          <w:lang w:val="en-US"/>
        </w:rPr>
        <w:t>)</w:t>
      </w:r>
      <w:r>
        <w:rPr>
          <w:lang w:val="en-GB"/>
        </w:rPr>
        <w:br/>
      </w:r>
      <w:r w:rsidRPr="00A57AF8">
        <w:rPr>
          <w:b/>
          <w:bCs/>
          <w:lang w:val="en-GB"/>
        </w:rPr>
        <w:t>Trigger:</w:t>
      </w:r>
      <w:r w:rsidRPr="002C7030">
        <w:rPr>
          <w:lang w:val="en-GB"/>
        </w:rPr>
        <w:t xml:space="preserve"> Any Attack Action against you while both hands are free</w:t>
      </w:r>
      <w:r>
        <w:rPr>
          <w:lang w:val="en-GB"/>
        </w:rPr>
        <w:br/>
      </w:r>
      <w:r w:rsidRPr="00467FBF">
        <w:rPr>
          <w:b/>
          <w:bCs/>
          <w:lang w:val="en-GB"/>
        </w:rPr>
        <w:t>Action:</w:t>
      </w:r>
      <w:r w:rsidRPr="002C7030">
        <w:rPr>
          <w:lang w:val="en-GB"/>
        </w:rPr>
        <w:t xml:space="preserve"> Contest the Attack with a speed skill challenge.</w:t>
      </w:r>
    </w:p>
    <w:p w14:paraId="38CE1094" w14:textId="4C59F15A" w:rsidR="002C7030" w:rsidRPr="002C7030" w:rsidRDefault="002C7030" w:rsidP="002C7030">
      <w:pPr>
        <w:rPr>
          <w:lang w:val="en-GB"/>
        </w:rPr>
      </w:pPr>
      <w:r w:rsidRPr="00467FBF">
        <w:rPr>
          <w:rStyle w:val="berschrift4Zchn"/>
          <w:lang w:val="en-GB"/>
        </w:rPr>
        <w:t>Charge</w:t>
      </w:r>
      <w:r w:rsidR="009116BC" w:rsidRPr="00113F7C">
        <w:rPr>
          <w:rStyle w:val="berschrift4Zchn"/>
          <w:lang w:val="en-US"/>
        </w:rPr>
        <w:t xml:space="preserve"> (</w:t>
      </w:r>
      <w:r w:rsidRPr="00467FBF">
        <w:rPr>
          <w:rStyle w:val="berschrift4Zchn"/>
          <w:lang w:val="en-GB"/>
        </w:rPr>
        <w:t>Movement AP</w:t>
      </w:r>
      <w:r w:rsidR="00E970B4" w:rsidRPr="00113F7C">
        <w:rPr>
          <w:rStyle w:val="berschrift4Zchn"/>
          <w:lang w:val="en-US"/>
        </w:rPr>
        <w:t>)</w:t>
      </w:r>
      <w:r w:rsidRPr="002C7030">
        <w:rPr>
          <w:lang w:val="en-GB"/>
        </w:rPr>
        <w:t xml:space="preserve">  </w:t>
      </w:r>
      <w:r>
        <w:rPr>
          <w:lang w:val="en-GB"/>
        </w:rPr>
        <w:br/>
      </w:r>
      <w:r w:rsidRPr="00A57AF8">
        <w:rPr>
          <w:b/>
          <w:bCs/>
          <w:lang w:val="en-GB"/>
        </w:rPr>
        <w:t>Trigger:</w:t>
      </w:r>
      <w:r w:rsidRPr="002C7030">
        <w:rPr>
          <w:lang w:val="en-GB"/>
        </w:rPr>
        <w:t xml:space="preserve"> Any Movement Action</w:t>
      </w:r>
      <w:r>
        <w:rPr>
          <w:lang w:val="en-GB"/>
        </w:rPr>
        <w:br/>
      </w:r>
      <w:r w:rsidRPr="00467FBF">
        <w:rPr>
          <w:b/>
          <w:bCs/>
          <w:lang w:val="en-GB"/>
        </w:rPr>
        <w:t>Action:</w:t>
      </w:r>
      <w:r w:rsidRPr="002C7030">
        <w:rPr>
          <w:lang w:val="en-GB"/>
        </w:rPr>
        <w:t xml:space="preserve"> Do any Movement Action. At any point during this </w:t>
      </w:r>
      <w:r w:rsidR="00B16219">
        <w:rPr>
          <w:lang w:val="en-GB"/>
        </w:rPr>
        <w:t>A</w:t>
      </w:r>
      <w:r w:rsidR="00B16219" w:rsidRPr="002C7030">
        <w:rPr>
          <w:lang w:val="en-GB"/>
        </w:rPr>
        <w:t>ction,</w:t>
      </w:r>
      <w:r w:rsidRPr="002C7030">
        <w:rPr>
          <w:lang w:val="en-GB"/>
        </w:rPr>
        <w:t xml:space="preserve"> you have to be moving towards the target.</w:t>
      </w:r>
    </w:p>
    <w:p w14:paraId="6826A6D3" w14:textId="1C7F5021" w:rsidR="002C7030" w:rsidRPr="002C7030" w:rsidRDefault="002C7030" w:rsidP="002C7030">
      <w:pPr>
        <w:rPr>
          <w:lang w:val="en-GB"/>
        </w:rPr>
      </w:pPr>
      <w:r w:rsidRPr="00467FBF">
        <w:rPr>
          <w:rStyle w:val="berschrift4Zchn"/>
          <w:lang w:val="en-GB"/>
        </w:rPr>
        <w:t>Cuss</w:t>
      </w:r>
      <w:r w:rsidR="009116BC" w:rsidRPr="002C656B">
        <w:rPr>
          <w:rStyle w:val="berschrift4Zchn"/>
          <w:lang w:val="en-US"/>
        </w:rPr>
        <w:t xml:space="preserve"> (</w:t>
      </w:r>
      <w:r w:rsidRPr="00467FBF">
        <w:rPr>
          <w:rStyle w:val="berschrift4Zchn"/>
          <w:lang w:val="en-GB"/>
        </w:rPr>
        <w:t>2 AP</w:t>
      </w:r>
      <w:r w:rsidR="00E970B4" w:rsidRPr="002C656B">
        <w:rPr>
          <w:rStyle w:val="berschrift4Zchn"/>
          <w:lang w:val="en-US"/>
        </w:rPr>
        <w:t>)</w:t>
      </w:r>
      <w:r w:rsidRPr="002C7030">
        <w:rPr>
          <w:lang w:val="en-GB"/>
        </w:rPr>
        <w:t xml:space="preserve">  </w:t>
      </w:r>
      <w:r>
        <w:rPr>
          <w:lang w:val="en-GB"/>
        </w:rPr>
        <w:br/>
      </w:r>
      <w:r w:rsidRPr="00A57AF8">
        <w:rPr>
          <w:b/>
          <w:bCs/>
          <w:lang w:val="en-GB"/>
        </w:rPr>
        <w:t>Trigger:</w:t>
      </w:r>
      <w:r w:rsidRPr="002C7030">
        <w:rPr>
          <w:lang w:val="en-GB"/>
        </w:rPr>
        <w:t xml:space="preserve"> A target</w:t>
      </w:r>
      <w:r w:rsidR="002C656B">
        <w:rPr>
          <w:lang w:val="en-GB"/>
        </w:rPr>
        <w:t xml:space="preserve"> perceiving you</w:t>
      </w:r>
      <w:r w:rsidRPr="002C7030">
        <w:rPr>
          <w:lang w:val="en-GB"/>
        </w:rPr>
        <w:t xml:space="preserve"> dealing </w:t>
      </w:r>
      <w:r w:rsidR="002C656B">
        <w:rPr>
          <w:lang w:val="en-GB"/>
        </w:rPr>
        <w:t>P</w:t>
      </w:r>
      <w:r w:rsidRPr="002C7030">
        <w:rPr>
          <w:lang w:val="en-GB"/>
        </w:rPr>
        <w:t xml:space="preserve">oise </w:t>
      </w:r>
      <w:r w:rsidR="002C656B">
        <w:rPr>
          <w:lang w:val="en-GB"/>
        </w:rPr>
        <w:t>D</w:t>
      </w:r>
      <w:r w:rsidRPr="002C7030">
        <w:rPr>
          <w:lang w:val="en-GB"/>
        </w:rPr>
        <w:t xml:space="preserve">amage </w:t>
      </w:r>
      <w:r>
        <w:rPr>
          <w:lang w:val="en-GB"/>
        </w:rPr>
        <w:br/>
      </w:r>
      <w:r w:rsidRPr="00467FBF">
        <w:rPr>
          <w:b/>
          <w:bCs/>
          <w:lang w:val="en-GB"/>
        </w:rPr>
        <w:t>Action:</w:t>
      </w:r>
      <w:r w:rsidRPr="002C7030">
        <w:rPr>
          <w:lang w:val="en-GB"/>
        </w:rPr>
        <w:t xml:space="preserve"> The target </w:t>
      </w:r>
      <w:r w:rsidR="002C656B">
        <w:rPr>
          <w:lang w:val="en-GB"/>
        </w:rPr>
        <w:t>is</w:t>
      </w:r>
      <w:r w:rsidRPr="002C7030">
        <w:rPr>
          <w:lang w:val="en-GB"/>
        </w:rPr>
        <w:t xml:space="preserve"> Off Balance equal to successes of an Impression </w:t>
      </w:r>
      <w:r w:rsidR="002C656B">
        <w:rPr>
          <w:lang w:val="en-GB"/>
        </w:rPr>
        <w:t>C</w:t>
      </w:r>
      <w:r w:rsidRPr="002C7030">
        <w:rPr>
          <w:lang w:val="en-GB"/>
        </w:rPr>
        <w:t>hallenge</w:t>
      </w:r>
      <w:r w:rsidR="002C656B">
        <w:rPr>
          <w:lang w:val="en-GB"/>
        </w:rPr>
        <w:t xml:space="preserve"> rolled</w:t>
      </w:r>
      <w:r w:rsidRPr="002C7030">
        <w:rPr>
          <w:lang w:val="en-GB"/>
        </w:rPr>
        <w:t xml:space="preserve"> by you.</w:t>
      </w:r>
    </w:p>
    <w:p w14:paraId="3B771CA0" w14:textId="53C567BA" w:rsidR="002C7030" w:rsidRPr="002C7030" w:rsidRDefault="002C7030" w:rsidP="002C7030">
      <w:pPr>
        <w:rPr>
          <w:lang w:val="en-GB"/>
        </w:rPr>
      </w:pPr>
      <w:r w:rsidRPr="00467FBF">
        <w:rPr>
          <w:rStyle w:val="berschrift4Zchn"/>
          <w:lang w:val="en-GB"/>
        </w:rPr>
        <w:t>Distract</w:t>
      </w:r>
      <w:r w:rsidR="009116BC" w:rsidRPr="002C656B">
        <w:rPr>
          <w:rStyle w:val="berschrift4Zchn"/>
          <w:lang w:val="en-US"/>
        </w:rPr>
        <w:t xml:space="preserve"> (</w:t>
      </w:r>
      <w:r w:rsidRPr="00467FBF">
        <w:rPr>
          <w:rStyle w:val="berschrift4Zchn"/>
          <w:lang w:val="en-GB"/>
        </w:rPr>
        <w:t>6 AP</w:t>
      </w:r>
      <w:r w:rsidR="00E970B4" w:rsidRPr="002C656B">
        <w:rPr>
          <w:rStyle w:val="berschrift4Zchn"/>
          <w:lang w:val="en-US"/>
        </w:rPr>
        <w:t>)</w:t>
      </w:r>
      <w:r>
        <w:rPr>
          <w:lang w:val="en-GB"/>
        </w:rPr>
        <w:br/>
      </w:r>
      <w:r w:rsidRPr="00A57AF8">
        <w:rPr>
          <w:b/>
          <w:bCs/>
          <w:lang w:val="en-GB"/>
        </w:rPr>
        <w:t>Trigger:</w:t>
      </w:r>
      <w:r w:rsidRPr="002C7030">
        <w:rPr>
          <w:lang w:val="en-GB"/>
        </w:rPr>
        <w:t xml:space="preserve"> Target casting an </w:t>
      </w:r>
      <w:r w:rsidR="002C656B">
        <w:rPr>
          <w:lang w:val="en-GB"/>
        </w:rPr>
        <w:t>I</w:t>
      </w:r>
      <w:r w:rsidRPr="002C7030">
        <w:rPr>
          <w:lang w:val="en-GB"/>
        </w:rPr>
        <w:t xml:space="preserve">ncantation </w:t>
      </w:r>
      <w:r>
        <w:rPr>
          <w:lang w:val="en-GB"/>
        </w:rPr>
        <w:br/>
      </w:r>
      <w:r w:rsidRPr="00467FBF">
        <w:rPr>
          <w:b/>
          <w:bCs/>
          <w:lang w:val="en-GB"/>
        </w:rPr>
        <w:t>Action:</w:t>
      </w:r>
      <w:r w:rsidRPr="002C7030">
        <w:rPr>
          <w:lang w:val="en-GB"/>
        </w:rPr>
        <w:t xml:space="preserve"> </w:t>
      </w:r>
      <w:r w:rsidR="00B26AA4">
        <w:rPr>
          <w:lang w:val="en-GB"/>
        </w:rPr>
        <w:t>Contest the Marrowing Challenge with a Challenge</w:t>
      </w:r>
      <w:r w:rsidRPr="002C7030">
        <w:rPr>
          <w:lang w:val="en-GB"/>
        </w:rPr>
        <w:t>.</w:t>
      </w:r>
    </w:p>
    <w:p w14:paraId="5C1BEB72" w14:textId="16D4587E" w:rsidR="002C7030" w:rsidRPr="002C7030" w:rsidRDefault="002C7030" w:rsidP="002C7030">
      <w:pPr>
        <w:rPr>
          <w:lang w:val="en-GB"/>
        </w:rPr>
      </w:pPr>
      <w:r w:rsidRPr="00467FBF">
        <w:rPr>
          <w:rStyle w:val="berschrift4Zchn"/>
          <w:lang w:val="en-GB"/>
        </w:rPr>
        <w:t>Flinch</w:t>
      </w:r>
      <w:r w:rsidR="009116BC" w:rsidRPr="002C656B">
        <w:rPr>
          <w:rStyle w:val="berschrift4Zchn"/>
          <w:lang w:val="en-US"/>
        </w:rPr>
        <w:t xml:space="preserve"> (</w:t>
      </w:r>
      <w:r w:rsidRPr="00467FBF">
        <w:rPr>
          <w:rStyle w:val="berschrift4Zchn"/>
          <w:lang w:val="en-GB"/>
        </w:rPr>
        <w:t>Weapon AP</w:t>
      </w:r>
      <w:r w:rsidR="00E970B4" w:rsidRPr="002C656B">
        <w:rPr>
          <w:rStyle w:val="berschrift4Zchn"/>
          <w:lang w:val="en-US"/>
        </w:rPr>
        <w:t>)</w:t>
      </w:r>
      <w:r>
        <w:rPr>
          <w:lang w:val="en-GB"/>
        </w:rPr>
        <w:br/>
      </w:r>
      <w:r w:rsidRPr="00A57AF8">
        <w:rPr>
          <w:b/>
          <w:bCs/>
          <w:lang w:val="en-GB"/>
        </w:rPr>
        <w:t>Trigger:</w:t>
      </w:r>
      <w:r w:rsidRPr="002C7030">
        <w:rPr>
          <w:lang w:val="en-GB"/>
        </w:rPr>
        <w:t xml:space="preserve"> Any Attack Action within reach</w:t>
      </w:r>
      <w:r>
        <w:rPr>
          <w:lang w:val="en-GB"/>
        </w:rPr>
        <w:br/>
      </w:r>
      <w:r w:rsidRPr="00467FBF">
        <w:rPr>
          <w:b/>
          <w:bCs/>
          <w:lang w:val="en-GB"/>
        </w:rPr>
        <w:t>Action:</w:t>
      </w:r>
      <w:r w:rsidRPr="002C7030">
        <w:rPr>
          <w:lang w:val="en-GB"/>
        </w:rPr>
        <w:t xml:space="preserve"> The triggering </w:t>
      </w:r>
      <w:r w:rsidR="002C656B">
        <w:rPr>
          <w:lang w:val="en-GB"/>
        </w:rPr>
        <w:t>A</w:t>
      </w:r>
      <w:r w:rsidRPr="002C7030">
        <w:rPr>
          <w:lang w:val="en-GB"/>
        </w:rPr>
        <w:t xml:space="preserve">ttack </w:t>
      </w:r>
      <w:r w:rsidR="002C656B">
        <w:rPr>
          <w:lang w:val="en-GB"/>
        </w:rPr>
        <w:t>A</w:t>
      </w:r>
      <w:r w:rsidRPr="002C7030">
        <w:rPr>
          <w:lang w:val="en-GB"/>
        </w:rPr>
        <w:t xml:space="preserve">ction and any </w:t>
      </w:r>
      <w:r w:rsidR="002C656B">
        <w:rPr>
          <w:lang w:val="en-GB"/>
        </w:rPr>
        <w:t>S</w:t>
      </w:r>
      <w:r w:rsidRPr="002C7030">
        <w:rPr>
          <w:lang w:val="en-GB"/>
        </w:rPr>
        <w:t xml:space="preserve">upportive </w:t>
      </w:r>
      <w:r w:rsidR="00B26AA4">
        <w:rPr>
          <w:lang w:val="en-GB"/>
        </w:rPr>
        <w:t>Rea</w:t>
      </w:r>
      <w:r w:rsidRPr="002C7030">
        <w:rPr>
          <w:lang w:val="en-GB"/>
        </w:rPr>
        <w:t xml:space="preserve">ctions resolve at the end of this </w:t>
      </w:r>
      <w:r w:rsidR="002C656B">
        <w:rPr>
          <w:lang w:val="en-GB"/>
        </w:rPr>
        <w:t>R</w:t>
      </w:r>
      <w:r w:rsidRPr="002C7030">
        <w:rPr>
          <w:lang w:val="en-GB"/>
        </w:rPr>
        <w:t xml:space="preserve">eaction </w:t>
      </w:r>
      <w:r w:rsidR="002C656B">
        <w:rPr>
          <w:lang w:val="en-GB"/>
        </w:rPr>
        <w:t>C</w:t>
      </w:r>
      <w:r w:rsidRPr="002C7030">
        <w:rPr>
          <w:lang w:val="en-GB"/>
        </w:rPr>
        <w:t>hain.</w:t>
      </w:r>
    </w:p>
    <w:p w14:paraId="465FB28E" w14:textId="0EC0FB8F" w:rsidR="002C7030" w:rsidRPr="002C7030" w:rsidRDefault="002C7030" w:rsidP="002C7030">
      <w:pPr>
        <w:rPr>
          <w:lang w:val="en-GB"/>
        </w:rPr>
      </w:pPr>
      <w:r w:rsidRPr="00467FBF">
        <w:rPr>
          <w:rStyle w:val="berschrift4Zchn"/>
          <w:lang w:val="en-GB"/>
        </w:rPr>
        <w:t>Just Don’t</w:t>
      </w:r>
      <w:r w:rsidR="009116BC" w:rsidRPr="002C656B">
        <w:rPr>
          <w:rStyle w:val="berschrift4Zchn"/>
          <w:lang w:val="en-US"/>
        </w:rPr>
        <w:t xml:space="preserve"> (</w:t>
      </w:r>
      <w:r w:rsidRPr="00467FBF">
        <w:rPr>
          <w:rStyle w:val="berschrift4Zchn"/>
          <w:lang w:val="en-GB"/>
        </w:rPr>
        <w:t>4 AP</w:t>
      </w:r>
      <w:r w:rsidR="00E970B4" w:rsidRPr="002C656B">
        <w:rPr>
          <w:rStyle w:val="berschrift4Zchn"/>
          <w:lang w:val="en-US"/>
        </w:rPr>
        <w:t>)</w:t>
      </w:r>
      <w:r>
        <w:rPr>
          <w:lang w:val="en-GB"/>
        </w:rPr>
        <w:br/>
      </w:r>
      <w:r w:rsidRPr="00A57AF8">
        <w:rPr>
          <w:b/>
          <w:bCs/>
          <w:lang w:val="en-GB"/>
        </w:rPr>
        <w:t>Trigger:</w:t>
      </w:r>
      <w:r w:rsidRPr="002C7030">
        <w:rPr>
          <w:lang w:val="en-GB"/>
        </w:rPr>
        <w:t xml:space="preserve"> Any Attack Action against you  </w:t>
      </w:r>
      <w:r>
        <w:rPr>
          <w:lang w:val="en-GB"/>
        </w:rPr>
        <w:br/>
      </w:r>
      <w:r w:rsidRPr="00467FBF">
        <w:rPr>
          <w:b/>
          <w:bCs/>
          <w:lang w:val="en-GB"/>
        </w:rPr>
        <w:t>Action:</w:t>
      </w:r>
      <w:r w:rsidRPr="002C7030">
        <w:rPr>
          <w:lang w:val="en-GB"/>
        </w:rPr>
        <w:t xml:space="preserve"> </w:t>
      </w:r>
      <w:r w:rsidR="002C656B">
        <w:rPr>
          <w:lang w:val="en-GB"/>
        </w:rPr>
        <w:t>Contest the Attack Action with an Impression</w:t>
      </w:r>
      <w:r w:rsidRPr="002C7030">
        <w:rPr>
          <w:lang w:val="en-GB"/>
        </w:rPr>
        <w:t xml:space="preserve"> </w:t>
      </w:r>
      <w:r w:rsidR="002C656B">
        <w:rPr>
          <w:lang w:val="en-GB"/>
        </w:rPr>
        <w:t>C</w:t>
      </w:r>
      <w:r w:rsidRPr="002C7030">
        <w:rPr>
          <w:lang w:val="en-GB"/>
        </w:rPr>
        <w:t>hallenge.</w:t>
      </w:r>
    </w:p>
    <w:p w14:paraId="030DF5E5" w14:textId="605AEE7A" w:rsidR="002C7030" w:rsidRPr="002C7030" w:rsidRDefault="002C7030" w:rsidP="002C7030">
      <w:pPr>
        <w:rPr>
          <w:lang w:val="en-GB"/>
        </w:rPr>
      </w:pPr>
      <w:r w:rsidRPr="00467FBF">
        <w:rPr>
          <w:rStyle w:val="berschrift4Zchn"/>
          <w:lang w:val="en-GB"/>
        </w:rPr>
        <w:t>Mount</w:t>
      </w:r>
      <w:r w:rsidR="009116BC" w:rsidRPr="002C656B">
        <w:rPr>
          <w:rStyle w:val="berschrift4Zchn"/>
          <w:lang w:val="en-US"/>
        </w:rPr>
        <w:t xml:space="preserve"> (</w:t>
      </w:r>
      <w:r w:rsidRPr="00467FBF">
        <w:rPr>
          <w:rStyle w:val="berschrift4Zchn"/>
          <w:lang w:val="en-GB"/>
        </w:rPr>
        <w:t>3 AP</w:t>
      </w:r>
      <w:r w:rsidR="00E970B4" w:rsidRPr="002C656B">
        <w:rPr>
          <w:rStyle w:val="berschrift4Zchn"/>
          <w:lang w:val="en-US"/>
        </w:rPr>
        <w:t>)</w:t>
      </w:r>
      <w:r>
        <w:rPr>
          <w:lang w:val="en-GB"/>
        </w:rPr>
        <w:br/>
      </w:r>
      <w:r w:rsidRPr="00A57AF8">
        <w:rPr>
          <w:b/>
          <w:bCs/>
          <w:lang w:val="en-GB"/>
        </w:rPr>
        <w:t>Trigger:</w:t>
      </w:r>
      <w:r w:rsidRPr="002C7030">
        <w:rPr>
          <w:lang w:val="en-GB"/>
        </w:rPr>
        <w:t xml:space="preserve"> Any Movement </w:t>
      </w:r>
      <w:r w:rsidR="002C656B">
        <w:rPr>
          <w:lang w:val="en-GB"/>
        </w:rPr>
        <w:t>A</w:t>
      </w:r>
      <w:r w:rsidRPr="002C7030">
        <w:rPr>
          <w:lang w:val="en-GB"/>
        </w:rPr>
        <w:t>ction by target with its topside within arm's reach. The target has to be larger than you.</w:t>
      </w:r>
      <w:r>
        <w:rPr>
          <w:lang w:val="en-GB"/>
        </w:rPr>
        <w:br/>
      </w:r>
      <w:r w:rsidRPr="00467FBF">
        <w:rPr>
          <w:b/>
          <w:bCs/>
          <w:lang w:val="en-GB"/>
        </w:rPr>
        <w:t>Action:</w:t>
      </w:r>
      <w:r w:rsidRPr="002C7030">
        <w:rPr>
          <w:lang w:val="en-GB"/>
        </w:rPr>
        <w:t xml:space="preserve"> Mount the target. If the target is not willing dismount at the end of the </w:t>
      </w:r>
      <w:r w:rsidR="002C656B">
        <w:rPr>
          <w:lang w:val="en-GB"/>
        </w:rPr>
        <w:t>M</w:t>
      </w:r>
      <w:r w:rsidRPr="002C7030">
        <w:rPr>
          <w:lang w:val="en-GB"/>
        </w:rPr>
        <w:t xml:space="preserve">ovement </w:t>
      </w:r>
      <w:r w:rsidR="002C656B">
        <w:rPr>
          <w:lang w:val="en-GB"/>
        </w:rPr>
        <w:t>A</w:t>
      </w:r>
      <w:r w:rsidRPr="002C7030">
        <w:rPr>
          <w:lang w:val="en-GB"/>
        </w:rPr>
        <w:t>ction.</w:t>
      </w:r>
    </w:p>
    <w:p w14:paraId="2D5C1D8C" w14:textId="2C0F1E86" w:rsidR="002C7030" w:rsidRPr="002C7030" w:rsidRDefault="002C7030" w:rsidP="002C7030">
      <w:pPr>
        <w:rPr>
          <w:lang w:val="en-GB"/>
        </w:rPr>
      </w:pPr>
      <w:r w:rsidRPr="00467FBF">
        <w:rPr>
          <w:rStyle w:val="berschrift4Zchn"/>
          <w:lang w:val="en-GB"/>
        </w:rPr>
        <w:t>Parry</w:t>
      </w:r>
      <w:r w:rsidR="009116BC" w:rsidRPr="002C656B">
        <w:rPr>
          <w:rStyle w:val="berschrift4Zchn"/>
          <w:lang w:val="en-US"/>
        </w:rPr>
        <w:t xml:space="preserve"> (</w:t>
      </w:r>
      <w:r w:rsidRPr="00467FBF">
        <w:rPr>
          <w:rStyle w:val="berschrift4Zchn"/>
          <w:lang w:val="en-GB"/>
        </w:rPr>
        <w:t>Weapon AP</w:t>
      </w:r>
      <w:r w:rsidR="00E970B4" w:rsidRPr="002C656B">
        <w:rPr>
          <w:rStyle w:val="berschrift4Zchn"/>
          <w:lang w:val="en-US"/>
        </w:rPr>
        <w:t>)</w:t>
      </w:r>
      <w:r>
        <w:rPr>
          <w:lang w:val="en-GB"/>
        </w:rPr>
        <w:br/>
      </w:r>
      <w:r w:rsidRPr="00A57AF8">
        <w:rPr>
          <w:b/>
          <w:bCs/>
          <w:lang w:val="en-GB"/>
        </w:rPr>
        <w:t>Trigger:</w:t>
      </w:r>
      <w:r w:rsidRPr="002C7030">
        <w:rPr>
          <w:lang w:val="en-GB"/>
        </w:rPr>
        <w:t xml:space="preserve"> Any Attack Action against you within reach</w:t>
      </w:r>
      <w:r>
        <w:rPr>
          <w:lang w:val="en-GB"/>
        </w:rPr>
        <w:br/>
      </w:r>
      <w:r w:rsidRPr="00467FBF">
        <w:rPr>
          <w:b/>
          <w:bCs/>
          <w:lang w:val="en-GB"/>
        </w:rPr>
        <w:t>Action:</w:t>
      </w:r>
      <w:r w:rsidRPr="002C7030">
        <w:rPr>
          <w:lang w:val="en-GB"/>
        </w:rPr>
        <w:t xml:space="preserve"> Give up all sense of positioning and parry the incoming </w:t>
      </w:r>
      <w:r w:rsidR="002C656B">
        <w:rPr>
          <w:lang w:val="en-GB"/>
        </w:rPr>
        <w:t>A</w:t>
      </w:r>
      <w:r w:rsidRPr="002C7030">
        <w:rPr>
          <w:lang w:val="en-GB"/>
        </w:rPr>
        <w:t xml:space="preserve">ttack </w:t>
      </w:r>
      <w:r w:rsidR="002C656B">
        <w:rPr>
          <w:lang w:val="en-GB"/>
        </w:rPr>
        <w:t>A</w:t>
      </w:r>
      <w:r w:rsidRPr="002C7030">
        <w:rPr>
          <w:lang w:val="en-GB"/>
        </w:rPr>
        <w:t xml:space="preserve">ction of an attacker. </w:t>
      </w:r>
      <w:r w:rsidR="002C656B">
        <w:rPr>
          <w:lang w:val="en-GB"/>
        </w:rPr>
        <w:t>Contest the Attack Action with an Attack Challenge</w:t>
      </w:r>
      <w:r w:rsidRPr="002C7030">
        <w:rPr>
          <w:lang w:val="en-GB"/>
        </w:rPr>
        <w:t xml:space="preserve"> at disadvantage </w:t>
      </w:r>
      <w:r w:rsidR="002C656B">
        <w:rPr>
          <w:lang w:val="en-GB"/>
        </w:rPr>
        <w:t>(+</w:t>
      </w:r>
      <w:r w:rsidRPr="002C7030">
        <w:rPr>
          <w:lang w:val="en-GB"/>
        </w:rPr>
        <w:t>size of the initial attacks dice pool</w:t>
      </w:r>
      <w:r w:rsidR="002C656B">
        <w:rPr>
          <w:lang w:val="en-GB"/>
        </w:rPr>
        <w:t>)</w:t>
      </w:r>
      <w:r w:rsidRPr="002C7030">
        <w:rPr>
          <w:lang w:val="en-GB"/>
        </w:rPr>
        <w:t xml:space="preserve">. </w:t>
      </w:r>
      <w:r>
        <w:rPr>
          <w:lang w:val="en-GB"/>
        </w:rPr>
        <w:br/>
      </w:r>
      <w:r w:rsidR="002C656B">
        <w:rPr>
          <w:lang w:val="en-GB"/>
        </w:rPr>
        <w:t xml:space="preserve">- </w:t>
      </w:r>
      <w:r w:rsidRPr="002C7030">
        <w:rPr>
          <w:lang w:val="en-GB"/>
        </w:rPr>
        <w:t xml:space="preserve">If the </w:t>
      </w:r>
      <w:r w:rsidR="002C656B">
        <w:rPr>
          <w:lang w:val="en-GB"/>
        </w:rPr>
        <w:t>success pool of the initial Attack Action is empty</w:t>
      </w:r>
      <w:r w:rsidRPr="002C7030">
        <w:rPr>
          <w:lang w:val="en-GB"/>
        </w:rPr>
        <w:t xml:space="preserve">, </w:t>
      </w:r>
      <w:r w:rsidR="002C656B">
        <w:rPr>
          <w:lang w:val="en-GB"/>
        </w:rPr>
        <w:t>deal damage equal to the successes of your Attack Action</w:t>
      </w:r>
      <w:r w:rsidRPr="002C7030">
        <w:rPr>
          <w:lang w:val="en-GB"/>
        </w:rPr>
        <w:t>.</w:t>
      </w:r>
      <w:r w:rsidR="002C656B">
        <w:rPr>
          <w:lang w:val="en-GB"/>
        </w:rPr>
        <w:br/>
        <w:t xml:space="preserve">- </w:t>
      </w:r>
      <w:r w:rsidR="002C656B" w:rsidRPr="002C7030">
        <w:rPr>
          <w:lang w:val="en-GB"/>
        </w:rPr>
        <w:t xml:space="preserve">If the </w:t>
      </w:r>
      <w:r w:rsidR="002C656B">
        <w:rPr>
          <w:lang w:val="en-GB"/>
        </w:rPr>
        <w:t>success pool of the initial Attack Action is not empty</w:t>
      </w:r>
      <w:r w:rsidR="002C656B" w:rsidRPr="002C7030">
        <w:rPr>
          <w:lang w:val="en-GB"/>
        </w:rPr>
        <w:t xml:space="preserve">, </w:t>
      </w:r>
      <w:r w:rsidR="002C656B">
        <w:rPr>
          <w:lang w:val="en-GB"/>
        </w:rPr>
        <w:t>the damage is converted into hit point damage.</w:t>
      </w:r>
    </w:p>
    <w:p w14:paraId="17F9E266" w14:textId="1F8A1128" w:rsidR="002C7030" w:rsidRPr="002C7030" w:rsidRDefault="002C7030" w:rsidP="002C7030">
      <w:pPr>
        <w:rPr>
          <w:lang w:val="en-GB"/>
        </w:rPr>
      </w:pPr>
      <w:r w:rsidRPr="00467FBF">
        <w:rPr>
          <w:rStyle w:val="berschrift4Zchn"/>
          <w:lang w:val="en-GB"/>
        </w:rPr>
        <w:t>Prep</w:t>
      </w:r>
      <w:r w:rsidR="009116BC" w:rsidRPr="002C656B">
        <w:rPr>
          <w:rStyle w:val="berschrift4Zchn"/>
          <w:lang w:val="en-US"/>
        </w:rPr>
        <w:t xml:space="preserve"> (</w:t>
      </w:r>
      <w:r w:rsidRPr="00467FBF">
        <w:rPr>
          <w:rStyle w:val="berschrift4Zchn"/>
          <w:lang w:val="en-GB"/>
        </w:rPr>
        <w:t>5 AP</w:t>
      </w:r>
      <w:r w:rsidR="00E970B4" w:rsidRPr="002C656B">
        <w:rPr>
          <w:rStyle w:val="berschrift4Zchn"/>
          <w:lang w:val="en-US"/>
        </w:rPr>
        <w:t>)</w:t>
      </w:r>
      <w:r>
        <w:rPr>
          <w:lang w:val="en-GB"/>
        </w:rPr>
        <w:br/>
      </w:r>
      <w:r w:rsidRPr="00A57AF8">
        <w:rPr>
          <w:b/>
          <w:bCs/>
          <w:lang w:val="en-GB"/>
        </w:rPr>
        <w:t>Trigger:</w:t>
      </w:r>
      <w:r w:rsidRPr="002C7030">
        <w:rPr>
          <w:lang w:val="en-GB"/>
        </w:rPr>
        <w:t xml:space="preserve"> Any </w:t>
      </w:r>
      <w:r w:rsidR="00B16219">
        <w:rPr>
          <w:lang w:val="en-GB"/>
        </w:rPr>
        <w:t>M</w:t>
      </w:r>
      <w:r w:rsidRPr="002C7030">
        <w:rPr>
          <w:lang w:val="en-GB"/>
        </w:rPr>
        <w:t xml:space="preserve">ovement </w:t>
      </w:r>
      <w:r w:rsidR="00B16219">
        <w:rPr>
          <w:lang w:val="en-GB"/>
        </w:rPr>
        <w:t>A</w:t>
      </w:r>
      <w:r w:rsidRPr="002C7030">
        <w:rPr>
          <w:lang w:val="en-GB"/>
        </w:rPr>
        <w:t>ction</w:t>
      </w:r>
      <w:r>
        <w:rPr>
          <w:lang w:val="en-GB"/>
        </w:rPr>
        <w:br/>
      </w:r>
      <w:r w:rsidRPr="00467FBF">
        <w:rPr>
          <w:b/>
          <w:bCs/>
          <w:lang w:val="en-GB"/>
        </w:rPr>
        <w:t>Action:</w:t>
      </w:r>
      <w:r w:rsidRPr="002C7030">
        <w:rPr>
          <w:lang w:val="en-GB"/>
        </w:rPr>
        <w:t xml:space="preserve"> Roll a </w:t>
      </w:r>
      <w:r w:rsidR="00B16219">
        <w:rPr>
          <w:lang w:val="en-GB"/>
        </w:rPr>
        <w:t>C</w:t>
      </w:r>
      <w:r w:rsidRPr="002C7030">
        <w:rPr>
          <w:lang w:val="en-GB"/>
        </w:rPr>
        <w:t>hallenge. Per success, choose a point within arm's reach. A space 1 Step in diameter around that point becomes impassable</w:t>
      </w:r>
      <w:r w:rsidR="00B16219">
        <w:rPr>
          <w:lang w:val="en-GB"/>
        </w:rPr>
        <w:t xml:space="preserve"> until you move</w:t>
      </w:r>
      <w:r w:rsidRPr="002C7030">
        <w:rPr>
          <w:lang w:val="en-GB"/>
        </w:rPr>
        <w:t>.</w:t>
      </w:r>
    </w:p>
    <w:p w14:paraId="3C3A9DB7" w14:textId="1093E2E6" w:rsidR="002C7030" w:rsidRPr="002C7030" w:rsidRDefault="002C7030" w:rsidP="002C7030">
      <w:pPr>
        <w:rPr>
          <w:lang w:val="en-GB"/>
        </w:rPr>
      </w:pPr>
      <w:r w:rsidRPr="00467FBF">
        <w:rPr>
          <w:rStyle w:val="berschrift4Zchn"/>
          <w:lang w:val="en-GB"/>
        </w:rPr>
        <w:t>Reckless Abandon</w:t>
      </w:r>
      <w:r w:rsidR="009116BC" w:rsidRPr="00113F7C">
        <w:rPr>
          <w:rStyle w:val="berschrift4Zchn"/>
          <w:lang w:val="en-US"/>
        </w:rPr>
        <w:t xml:space="preserve"> (</w:t>
      </w:r>
      <w:r w:rsidRPr="00467FBF">
        <w:rPr>
          <w:rStyle w:val="berschrift4Zchn"/>
          <w:lang w:val="en-GB"/>
        </w:rPr>
        <w:t>3 AP</w:t>
      </w:r>
      <w:r w:rsidR="00E970B4" w:rsidRPr="00113F7C">
        <w:rPr>
          <w:rStyle w:val="berschrift4Zchn"/>
          <w:lang w:val="en-US"/>
        </w:rPr>
        <w:t>)</w:t>
      </w:r>
      <w:r>
        <w:rPr>
          <w:lang w:val="en-GB"/>
        </w:rPr>
        <w:br/>
      </w:r>
      <w:r w:rsidRPr="00A57AF8">
        <w:rPr>
          <w:b/>
          <w:bCs/>
          <w:lang w:val="en-GB"/>
        </w:rPr>
        <w:t>Trigger:</w:t>
      </w:r>
      <w:r w:rsidRPr="002C7030">
        <w:rPr>
          <w:lang w:val="en-GB"/>
        </w:rPr>
        <w:t xml:space="preserve"> Any Attack Action against you</w:t>
      </w:r>
      <w:r>
        <w:rPr>
          <w:lang w:val="en-GB"/>
        </w:rPr>
        <w:br/>
      </w:r>
      <w:r w:rsidRPr="00467FBF">
        <w:rPr>
          <w:b/>
          <w:bCs/>
          <w:lang w:val="en-GB"/>
        </w:rPr>
        <w:t>Action:</w:t>
      </w:r>
      <w:r w:rsidRPr="002C7030">
        <w:rPr>
          <w:lang w:val="en-GB"/>
        </w:rPr>
        <w:t xml:space="preserve"> The attack gains advantage (-X). Your next attack gains advantage (-X). X is chosen by you.</w:t>
      </w:r>
    </w:p>
    <w:p w14:paraId="201B72E0" w14:textId="77C8A0BA" w:rsidR="002C7030" w:rsidRPr="002C7030" w:rsidRDefault="002C7030" w:rsidP="002C7030">
      <w:pPr>
        <w:rPr>
          <w:lang w:val="en-GB"/>
        </w:rPr>
      </w:pPr>
      <w:r w:rsidRPr="00467FBF">
        <w:rPr>
          <w:rStyle w:val="berschrift4Zchn"/>
          <w:lang w:val="en-GB"/>
        </w:rPr>
        <w:t>Scream</w:t>
      </w:r>
      <w:r w:rsidR="009116BC" w:rsidRPr="00B16219">
        <w:rPr>
          <w:rStyle w:val="berschrift4Zchn"/>
          <w:lang w:val="en-US"/>
        </w:rPr>
        <w:t xml:space="preserve"> (</w:t>
      </w:r>
      <w:r w:rsidRPr="00467FBF">
        <w:rPr>
          <w:rStyle w:val="berschrift4Zchn"/>
          <w:lang w:val="en-GB"/>
        </w:rPr>
        <w:t>1 AP</w:t>
      </w:r>
      <w:r w:rsidR="00E970B4" w:rsidRPr="00B16219">
        <w:rPr>
          <w:rStyle w:val="berschrift4Zchn"/>
          <w:lang w:val="en-US"/>
        </w:rPr>
        <w:t>)</w:t>
      </w:r>
      <w:r>
        <w:rPr>
          <w:lang w:val="en-GB"/>
        </w:rPr>
        <w:br/>
      </w:r>
      <w:r w:rsidRPr="00A57AF8">
        <w:rPr>
          <w:b/>
          <w:bCs/>
          <w:lang w:val="en-GB"/>
        </w:rPr>
        <w:t>Trigger:</w:t>
      </w:r>
      <w:r w:rsidRPr="002C7030">
        <w:rPr>
          <w:lang w:val="en-GB"/>
        </w:rPr>
        <w:t xml:space="preserve"> Any </w:t>
      </w:r>
      <w:r w:rsidR="00B16219">
        <w:rPr>
          <w:lang w:val="en-GB"/>
        </w:rPr>
        <w:t>A</w:t>
      </w:r>
      <w:r w:rsidRPr="002C7030">
        <w:rPr>
          <w:lang w:val="en-GB"/>
        </w:rPr>
        <w:t>ction by target able to perceive you</w:t>
      </w:r>
      <w:r>
        <w:rPr>
          <w:lang w:val="en-GB"/>
        </w:rPr>
        <w:br/>
      </w:r>
      <w:r w:rsidRPr="00467FBF">
        <w:rPr>
          <w:b/>
          <w:bCs/>
          <w:lang w:val="en-GB"/>
        </w:rPr>
        <w:t>Action:</w:t>
      </w:r>
      <w:r w:rsidRPr="002C7030">
        <w:rPr>
          <w:lang w:val="en-GB"/>
        </w:rPr>
        <w:t xml:space="preserve"> During the target's </w:t>
      </w:r>
      <w:r w:rsidR="00B16219">
        <w:rPr>
          <w:lang w:val="en-GB"/>
        </w:rPr>
        <w:t>A</w:t>
      </w:r>
      <w:r w:rsidRPr="002C7030">
        <w:rPr>
          <w:lang w:val="en-GB"/>
        </w:rPr>
        <w:t xml:space="preserve">ction they are </w:t>
      </w:r>
      <w:r w:rsidRPr="002C7030">
        <w:rPr>
          <w:lang w:val="en-GB"/>
        </w:rPr>
        <w:lastRenderedPageBreak/>
        <w:t>unable to perceive any communication from someone else. They do perceive you.</w:t>
      </w:r>
    </w:p>
    <w:p w14:paraId="1A2B565C" w14:textId="402D28FC" w:rsidR="002C7030" w:rsidRPr="002C7030" w:rsidRDefault="002C7030" w:rsidP="002C7030">
      <w:pPr>
        <w:rPr>
          <w:lang w:val="en-GB"/>
        </w:rPr>
      </w:pPr>
      <w:r w:rsidRPr="00467FBF">
        <w:rPr>
          <w:rStyle w:val="berschrift4Zchn"/>
          <w:lang w:val="en-GB"/>
        </w:rPr>
        <w:t>Shove</w:t>
      </w:r>
      <w:r w:rsidR="009116BC" w:rsidRPr="00113F7C">
        <w:rPr>
          <w:rStyle w:val="berschrift4Zchn"/>
          <w:lang w:val="en-US"/>
        </w:rPr>
        <w:t xml:space="preserve"> (</w:t>
      </w:r>
      <w:r w:rsidRPr="00467FBF">
        <w:rPr>
          <w:rStyle w:val="berschrift4Zchn"/>
          <w:lang w:val="en-GB"/>
        </w:rPr>
        <w:t>2 AP</w:t>
      </w:r>
      <w:r w:rsidR="00E970B4" w:rsidRPr="00113F7C">
        <w:rPr>
          <w:rStyle w:val="berschrift4Zchn"/>
          <w:lang w:val="en-US"/>
        </w:rPr>
        <w:t>)</w:t>
      </w:r>
      <w:r w:rsidR="00FA5179">
        <w:rPr>
          <w:lang w:val="en-GB"/>
        </w:rPr>
        <w:br/>
      </w:r>
      <w:r w:rsidRPr="00A57AF8">
        <w:rPr>
          <w:b/>
          <w:bCs/>
          <w:lang w:val="en-GB"/>
        </w:rPr>
        <w:t>Trigger:</w:t>
      </w:r>
      <w:r w:rsidRPr="002C7030">
        <w:rPr>
          <w:lang w:val="en-GB"/>
        </w:rPr>
        <w:t xml:space="preserve"> Any Attack Action against a target within </w:t>
      </w:r>
      <w:r w:rsidR="00FA5179" w:rsidRPr="002C7030">
        <w:rPr>
          <w:lang w:val="en-GB"/>
        </w:rPr>
        <w:t>arm’s</w:t>
      </w:r>
      <w:r w:rsidR="00FA5179">
        <w:rPr>
          <w:lang w:val="en-GB"/>
        </w:rPr>
        <w:t xml:space="preserve"> reach</w:t>
      </w:r>
      <w:r w:rsidR="00FA5179">
        <w:rPr>
          <w:lang w:val="en-GB"/>
        </w:rPr>
        <w:br/>
      </w:r>
      <w:r w:rsidRPr="00467FBF">
        <w:rPr>
          <w:b/>
          <w:bCs/>
          <w:lang w:val="en-GB"/>
        </w:rPr>
        <w:t>Action:</w:t>
      </w:r>
      <w:r w:rsidRPr="002C7030">
        <w:rPr>
          <w:lang w:val="en-GB"/>
        </w:rPr>
        <w:t xml:space="preserve"> If willing the target moves Steps away from you in a straight line equal to your Force. If unwilling, the target contests a Force challenge by you with a </w:t>
      </w:r>
      <w:r w:rsidR="00B16219">
        <w:rPr>
          <w:lang w:val="en-GB"/>
        </w:rPr>
        <w:t>C</w:t>
      </w:r>
      <w:r w:rsidRPr="002C7030">
        <w:rPr>
          <w:lang w:val="en-GB"/>
        </w:rPr>
        <w:t>hallenge of their choice.</w:t>
      </w:r>
    </w:p>
    <w:p w14:paraId="34F573FA" w14:textId="70061A94" w:rsidR="002C7030" w:rsidRPr="002C7030" w:rsidRDefault="002C7030" w:rsidP="002C7030">
      <w:pPr>
        <w:rPr>
          <w:lang w:val="en-GB"/>
        </w:rPr>
      </w:pPr>
      <w:r w:rsidRPr="00467FBF">
        <w:rPr>
          <w:rStyle w:val="berschrift4Zchn"/>
          <w:lang w:val="en-GB"/>
        </w:rPr>
        <w:t>Snatch</w:t>
      </w:r>
      <w:r w:rsidR="009116BC" w:rsidRPr="00113F7C">
        <w:rPr>
          <w:rStyle w:val="berschrift4Zchn"/>
          <w:lang w:val="en-US"/>
        </w:rPr>
        <w:t xml:space="preserve"> (</w:t>
      </w:r>
      <w:r w:rsidRPr="00467FBF">
        <w:rPr>
          <w:rStyle w:val="berschrift4Zchn"/>
          <w:lang w:val="en-GB"/>
        </w:rPr>
        <w:t>3 AP</w:t>
      </w:r>
      <w:r w:rsidR="00E970B4" w:rsidRPr="00113F7C">
        <w:rPr>
          <w:rStyle w:val="berschrift4Zchn"/>
          <w:lang w:val="en-US"/>
        </w:rPr>
        <w:t>)</w:t>
      </w:r>
      <w:r w:rsidR="00FA5179">
        <w:rPr>
          <w:lang w:val="en-GB"/>
        </w:rPr>
        <w:br/>
      </w:r>
      <w:r w:rsidRPr="00A57AF8">
        <w:rPr>
          <w:b/>
          <w:bCs/>
          <w:lang w:val="en-GB"/>
        </w:rPr>
        <w:t>Trigger:</w:t>
      </w:r>
      <w:r w:rsidRPr="002C7030">
        <w:rPr>
          <w:lang w:val="en-GB"/>
        </w:rPr>
        <w:t xml:space="preserve"> A target within </w:t>
      </w:r>
      <w:r w:rsidR="00FA5179" w:rsidRPr="002C7030">
        <w:rPr>
          <w:lang w:val="en-GB"/>
        </w:rPr>
        <w:t>arm’s reach</w:t>
      </w:r>
      <w:r w:rsidRPr="002C7030">
        <w:rPr>
          <w:lang w:val="en-GB"/>
        </w:rPr>
        <w:t xml:space="preserve"> picks up an object</w:t>
      </w:r>
      <w:r w:rsidR="00FA5179">
        <w:rPr>
          <w:lang w:val="en-GB"/>
        </w:rPr>
        <w:br/>
      </w:r>
      <w:r w:rsidRPr="00467FBF">
        <w:rPr>
          <w:b/>
          <w:bCs/>
          <w:lang w:val="en-GB"/>
        </w:rPr>
        <w:t>Action:</w:t>
      </w:r>
      <w:r w:rsidRPr="002C7030">
        <w:rPr>
          <w:lang w:val="en-GB"/>
        </w:rPr>
        <w:t xml:space="preserve"> Pick up the object.</w:t>
      </w:r>
    </w:p>
    <w:p w14:paraId="05110B9B" w14:textId="36118350" w:rsidR="002C7030" w:rsidRPr="002C7030" w:rsidRDefault="002C7030" w:rsidP="002C7030">
      <w:pPr>
        <w:rPr>
          <w:lang w:val="en-GB"/>
        </w:rPr>
      </w:pPr>
      <w:r w:rsidRPr="00467FBF">
        <w:rPr>
          <w:rStyle w:val="berschrift4Zchn"/>
          <w:lang w:val="en-GB"/>
        </w:rPr>
        <w:t>Threatening Strike</w:t>
      </w:r>
      <w:r w:rsidR="009116BC" w:rsidRPr="00467FBF">
        <w:rPr>
          <w:rStyle w:val="berschrift4Zchn"/>
          <w:lang w:val="en-US"/>
        </w:rPr>
        <w:t xml:space="preserve"> (</w:t>
      </w:r>
      <w:r w:rsidRPr="00467FBF">
        <w:rPr>
          <w:rStyle w:val="berschrift4Zchn"/>
          <w:lang w:val="en-GB"/>
        </w:rPr>
        <w:t>2 + Weapon AP</w:t>
      </w:r>
      <w:r w:rsidR="00467FBF">
        <w:rPr>
          <w:rStyle w:val="berschrift4Zchn"/>
          <w:lang w:val="en-GB"/>
        </w:rPr>
        <w:t>)</w:t>
      </w:r>
      <w:r w:rsidR="00FA5179">
        <w:rPr>
          <w:lang w:val="en-GB"/>
        </w:rPr>
        <w:br/>
      </w:r>
      <w:r w:rsidRPr="00A57AF8">
        <w:rPr>
          <w:b/>
          <w:bCs/>
          <w:lang w:val="en-GB"/>
        </w:rPr>
        <w:t>Trigger:</w:t>
      </w:r>
      <w:r w:rsidRPr="002C7030">
        <w:rPr>
          <w:lang w:val="en-GB"/>
        </w:rPr>
        <w:t xml:space="preserve"> Any Attack Action within reach</w:t>
      </w:r>
      <w:r w:rsidR="00FA5179">
        <w:rPr>
          <w:lang w:val="en-GB"/>
        </w:rPr>
        <w:br/>
      </w:r>
      <w:r w:rsidRPr="00467FBF">
        <w:rPr>
          <w:b/>
          <w:bCs/>
          <w:lang w:val="en-GB"/>
        </w:rPr>
        <w:t>Action:</w:t>
      </w:r>
      <w:r w:rsidRPr="002C7030">
        <w:rPr>
          <w:lang w:val="en-GB"/>
        </w:rPr>
        <w:t xml:space="preserve"> The target may decide to not resolve the attack. If they do resolve, you may attack them </w:t>
      </w:r>
      <w:r w:rsidR="00B26AA4">
        <w:rPr>
          <w:lang w:val="en-GB"/>
        </w:rPr>
        <w:t>as a Preventive Reaction</w:t>
      </w:r>
      <w:r w:rsidRPr="002C7030">
        <w:rPr>
          <w:lang w:val="en-GB"/>
        </w:rPr>
        <w:t>.</w:t>
      </w:r>
    </w:p>
    <w:p w14:paraId="4D27B828" w14:textId="07D0BED6" w:rsidR="00467FBF" w:rsidRDefault="002C7030" w:rsidP="002C7030">
      <w:pPr>
        <w:pStyle w:val="berschrift3"/>
        <w:rPr>
          <w:lang w:val="en-GB"/>
        </w:rPr>
      </w:pPr>
      <w:r>
        <w:rPr>
          <w:lang w:val="en-GB"/>
        </w:rPr>
        <w:t>Supportive</w:t>
      </w:r>
    </w:p>
    <w:p w14:paraId="4204BADE" w14:textId="7604B3EF" w:rsidR="00467FBF" w:rsidRPr="00467FBF" w:rsidRDefault="00467FBF" w:rsidP="00467FBF">
      <w:pPr>
        <w:rPr>
          <w:lang w:val="en-GB"/>
        </w:rPr>
      </w:pPr>
      <w:r w:rsidRPr="00B50109">
        <w:rPr>
          <w:rStyle w:val="berschrift4Zchn"/>
          <w:lang w:val="en-GB"/>
        </w:rPr>
        <w:t xml:space="preserve">Coach </w:t>
      </w:r>
      <w:r w:rsidRPr="00B16219">
        <w:rPr>
          <w:rStyle w:val="berschrift4Zchn"/>
          <w:lang w:val="en-US"/>
        </w:rPr>
        <w:t>(</w:t>
      </w:r>
      <w:r w:rsidRPr="00B50109">
        <w:rPr>
          <w:rStyle w:val="berschrift4Zchn"/>
          <w:lang w:val="en-GB"/>
        </w:rPr>
        <w:t>5 AP</w:t>
      </w:r>
      <w:r w:rsidRPr="00B16219">
        <w:rPr>
          <w:rStyle w:val="berschrift4Zchn"/>
          <w:lang w:val="en-US"/>
        </w:rPr>
        <w:t>)</w:t>
      </w:r>
      <w:r>
        <w:rPr>
          <w:lang w:val="en-GB"/>
        </w:rPr>
        <w:br/>
      </w:r>
      <w:r w:rsidRPr="00B50109">
        <w:rPr>
          <w:b/>
          <w:bCs/>
          <w:lang w:val="en-GB"/>
        </w:rPr>
        <w:t>Trigger:</w:t>
      </w:r>
      <w:r w:rsidRPr="00467FBF">
        <w:rPr>
          <w:lang w:val="en-GB"/>
        </w:rPr>
        <w:t xml:space="preserve"> Any Movement action</w:t>
      </w:r>
      <w:r>
        <w:rPr>
          <w:lang w:val="en-GB"/>
        </w:rPr>
        <w:br/>
      </w:r>
      <w:r w:rsidRPr="00B50109">
        <w:rPr>
          <w:b/>
          <w:bCs/>
          <w:lang w:val="en-GB"/>
        </w:rPr>
        <w:t>Action:</w:t>
      </w:r>
      <w:r>
        <w:rPr>
          <w:lang w:val="en-GB"/>
        </w:rPr>
        <w:t xml:space="preserve"> </w:t>
      </w:r>
      <w:r w:rsidRPr="00467FBF">
        <w:rPr>
          <w:lang w:val="en-GB"/>
        </w:rPr>
        <w:t xml:space="preserve">In this </w:t>
      </w:r>
      <w:r w:rsidR="00B16219">
        <w:rPr>
          <w:lang w:val="en-GB"/>
        </w:rPr>
        <w:t>R</w:t>
      </w:r>
      <w:r w:rsidRPr="00467FBF">
        <w:rPr>
          <w:lang w:val="en-GB"/>
        </w:rPr>
        <w:t xml:space="preserve">eaction </w:t>
      </w:r>
      <w:r w:rsidR="00B16219">
        <w:rPr>
          <w:lang w:val="en-GB"/>
        </w:rPr>
        <w:t>C</w:t>
      </w:r>
      <w:r w:rsidRPr="00467FBF">
        <w:rPr>
          <w:lang w:val="en-GB"/>
        </w:rPr>
        <w:t xml:space="preserve">hain, the target avoids gaining one </w:t>
      </w:r>
      <w:r w:rsidR="00B16219">
        <w:rPr>
          <w:lang w:val="en-GB"/>
        </w:rPr>
        <w:t>S</w:t>
      </w:r>
      <w:r w:rsidRPr="00467FBF">
        <w:rPr>
          <w:lang w:val="en-GB"/>
        </w:rPr>
        <w:t xml:space="preserve">tatus </w:t>
      </w:r>
      <w:r w:rsidR="00B16219">
        <w:rPr>
          <w:lang w:val="en-GB"/>
        </w:rPr>
        <w:t>E</w:t>
      </w:r>
      <w:r w:rsidRPr="00467FBF">
        <w:rPr>
          <w:lang w:val="en-GB"/>
        </w:rPr>
        <w:t xml:space="preserve">ffect per success in a </w:t>
      </w:r>
      <w:r w:rsidR="00B16219">
        <w:rPr>
          <w:lang w:val="en-GB"/>
        </w:rPr>
        <w:t>Skill C</w:t>
      </w:r>
      <w:r w:rsidRPr="00467FBF">
        <w:rPr>
          <w:lang w:val="en-GB"/>
        </w:rPr>
        <w:t>hallenge by you.</w:t>
      </w:r>
    </w:p>
    <w:p w14:paraId="5F95C458" w14:textId="58DBB080" w:rsidR="00467FBF" w:rsidRPr="00467FBF" w:rsidRDefault="00467FBF" w:rsidP="00467FBF">
      <w:pPr>
        <w:rPr>
          <w:lang w:val="en-GB"/>
        </w:rPr>
      </w:pPr>
      <w:r w:rsidRPr="00B50109">
        <w:rPr>
          <w:rStyle w:val="berschrift4Zchn"/>
          <w:lang w:val="en-GB"/>
        </w:rPr>
        <w:t xml:space="preserve">Covered Sprint </w:t>
      </w:r>
      <w:r w:rsidRPr="00B16219">
        <w:rPr>
          <w:rStyle w:val="berschrift4Zchn"/>
          <w:lang w:val="en-US"/>
        </w:rPr>
        <w:t>(</w:t>
      </w:r>
      <w:r w:rsidRPr="00B50109">
        <w:rPr>
          <w:rStyle w:val="berschrift4Zchn"/>
          <w:lang w:val="en-GB"/>
        </w:rPr>
        <w:t>2 AP</w:t>
      </w:r>
      <w:r w:rsidRPr="00B16219">
        <w:rPr>
          <w:rStyle w:val="berschrift4Zchn"/>
          <w:lang w:val="en-US"/>
        </w:rPr>
        <w:t>)</w:t>
      </w:r>
      <w:r>
        <w:rPr>
          <w:lang w:val="en-GB"/>
        </w:rPr>
        <w:br/>
      </w:r>
      <w:r w:rsidRPr="00B50109">
        <w:rPr>
          <w:b/>
          <w:bCs/>
          <w:lang w:val="en-GB"/>
        </w:rPr>
        <w:t>Trigger:</w:t>
      </w:r>
      <w:r w:rsidRPr="00467FBF">
        <w:rPr>
          <w:lang w:val="en-GB"/>
        </w:rPr>
        <w:t xml:space="preserve"> Any Movement Action  </w:t>
      </w:r>
      <w:r>
        <w:rPr>
          <w:lang w:val="en-GB"/>
        </w:rPr>
        <w:br/>
      </w:r>
      <w:r w:rsidRPr="00B50109">
        <w:rPr>
          <w:b/>
          <w:bCs/>
          <w:lang w:val="en-GB"/>
        </w:rPr>
        <w:t>Action:</w:t>
      </w:r>
      <w:r>
        <w:rPr>
          <w:lang w:val="en-GB"/>
        </w:rPr>
        <w:t xml:space="preserve"> </w:t>
      </w:r>
      <w:r w:rsidRPr="00467FBF">
        <w:rPr>
          <w:lang w:val="en-GB"/>
        </w:rPr>
        <w:t xml:space="preserve">The target can move double the distance it paid for and gains temporary Poise equal to successes in </w:t>
      </w:r>
      <w:r w:rsidR="00B16219">
        <w:rPr>
          <w:lang w:val="en-GB"/>
        </w:rPr>
        <w:t>an Attack Challenge</w:t>
      </w:r>
      <w:r w:rsidR="00B26AA4">
        <w:rPr>
          <w:lang w:val="en-GB"/>
        </w:rPr>
        <w:t xml:space="preserve"> by you</w:t>
      </w:r>
      <w:r w:rsidRPr="00467FBF">
        <w:rPr>
          <w:lang w:val="en-GB"/>
        </w:rPr>
        <w:t xml:space="preserve"> until the </w:t>
      </w:r>
      <w:r w:rsidR="00B26AA4">
        <w:rPr>
          <w:lang w:val="en-GB"/>
        </w:rPr>
        <w:t>R</w:t>
      </w:r>
      <w:r w:rsidRPr="00467FBF">
        <w:rPr>
          <w:lang w:val="en-GB"/>
        </w:rPr>
        <w:t xml:space="preserve">eaction </w:t>
      </w:r>
      <w:r w:rsidR="00B26AA4">
        <w:rPr>
          <w:lang w:val="en-GB"/>
        </w:rPr>
        <w:t>C</w:t>
      </w:r>
      <w:r w:rsidRPr="00467FBF">
        <w:rPr>
          <w:lang w:val="en-GB"/>
        </w:rPr>
        <w:t>hain has resolved.</w:t>
      </w:r>
    </w:p>
    <w:p w14:paraId="20211480" w14:textId="31179F8A" w:rsidR="00467FBF" w:rsidRPr="00467FBF" w:rsidRDefault="00467FBF" w:rsidP="00467FBF">
      <w:pPr>
        <w:rPr>
          <w:lang w:val="en-GB"/>
        </w:rPr>
      </w:pPr>
      <w:r w:rsidRPr="00B50109">
        <w:rPr>
          <w:rStyle w:val="berschrift4Zchn"/>
          <w:lang w:val="en-GB"/>
        </w:rPr>
        <w:t xml:space="preserve">Encourage </w:t>
      </w:r>
      <w:r w:rsidRPr="00B16219">
        <w:rPr>
          <w:rStyle w:val="berschrift4Zchn"/>
          <w:lang w:val="en-US"/>
        </w:rPr>
        <w:t>(</w:t>
      </w:r>
      <w:r w:rsidRPr="00B50109">
        <w:rPr>
          <w:rStyle w:val="berschrift4Zchn"/>
          <w:lang w:val="en-GB"/>
        </w:rPr>
        <w:t>4 AP</w:t>
      </w:r>
      <w:r w:rsidRPr="00B16219">
        <w:rPr>
          <w:rStyle w:val="berschrift4Zchn"/>
          <w:lang w:val="en-US"/>
        </w:rPr>
        <w:t>)</w:t>
      </w:r>
      <w:r w:rsidRPr="00B16219">
        <w:rPr>
          <w:rStyle w:val="berschrift4Zchn"/>
          <w:lang w:val="en-US"/>
        </w:rPr>
        <w:br/>
      </w:r>
      <w:r w:rsidRPr="00B50109">
        <w:rPr>
          <w:b/>
          <w:bCs/>
          <w:lang w:val="en-GB"/>
        </w:rPr>
        <w:t>Trigger:</w:t>
      </w:r>
      <w:r w:rsidRPr="00467FBF">
        <w:rPr>
          <w:lang w:val="en-GB"/>
        </w:rPr>
        <w:t xml:space="preserve"> Attack or </w:t>
      </w:r>
      <w:r w:rsidR="00B16219">
        <w:rPr>
          <w:lang w:val="en-GB"/>
        </w:rPr>
        <w:t xml:space="preserve">Base Attribute </w:t>
      </w:r>
      <w:r w:rsidRPr="00467FBF">
        <w:rPr>
          <w:lang w:val="en-GB"/>
        </w:rPr>
        <w:t xml:space="preserve">Challenge performed by a target being able to perceive you  </w:t>
      </w:r>
      <w:r>
        <w:rPr>
          <w:lang w:val="en-GB"/>
        </w:rPr>
        <w:br/>
      </w:r>
      <w:r w:rsidRPr="00B50109">
        <w:rPr>
          <w:b/>
          <w:bCs/>
          <w:lang w:val="en-GB"/>
        </w:rPr>
        <w:t>Action:</w:t>
      </w:r>
      <w:r>
        <w:rPr>
          <w:lang w:val="en-GB"/>
        </w:rPr>
        <w:t xml:space="preserve"> </w:t>
      </w:r>
      <w:r w:rsidRPr="00467FBF">
        <w:rPr>
          <w:lang w:val="en-GB"/>
        </w:rPr>
        <w:t xml:space="preserve">Help the target with an Impression </w:t>
      </w:r>
      <w:r w:rsidR="00B16219">
        <w:rPr>
          <w:lang w:val="en-GB"/>
        </w:rPr>
        <w:t>C</w:t>
      </w:r>
      <w:r w:rsidRPr="00467FBF">
        <w:rPr>
          <w:lang w:val="en-GB"/>
        </w:rPr>
        <w:t>hallenge.</w:t>
      </w:r>
    </w:p>
    <w:p w14:paraId="1BE71E8E" w14:textId="6106AF51" w:rsidR="00467FBF" w:rsidRPr="00467FBF" w:rsidRDefault="00467FBF" w:rsidP="00467FBF">
      <w:pPr>
        <w:rPr>
          <w:lang w:val="en-GB"/>
        </w:rPr>
      </w:pPr>
      <w:r w:rsidRPr="00B50109">
        <w:rPr>
          <w:rStyle w:val="berschrift4Zchn"/>
          <w:lang w:val="en-GB"/>
        </w:rPr>
        <w:t xml:space="preserve">Epic Soundtrack </w:t>
      </w:r>
      <w:r w:rsidRPr="00B26AA4">
        <w:rPr>
          <w:rStyle w:val="berschrift4Zchn"/>
          <w:lang w:val="en-US"/>
        </w:rPr>
        <w:t>(</w:t>
      </w:r>
      <w:r w:rsidRPr="00B50109">
        <w:rPr>
          <w:rStyle w:val="berschrift4Zchn"/>
          <w:lang w:val="en-GB"/>
        </w:rPr>
        <w:t>4 AP</w:t>
      </w:r>
      <w:r w:rsidRPr="00B26AA4">
        <w:rPr>
          <w:rStyle w:val="berschrift4Zchn"/>
          <w:lang w:val="en-US"/>
        </w:rPr>
        <w:t>)</w:t>
      </w:r>
      <w:r>
        <w:rPr>
          <w:lang w:val="en-GB"/>
        </w:rPr>
        <w:br/>
      </w:r>
      <w:r w:rsidRPr="00B50109">
        <w:rPr>
          <w:b/>
          <w:bCs/>
          <w:lang w:val="en-GB"/>
        </w:rPr>
        <w:t>Trigger:</w:t>
      </w:r>
      <w:r w:rsidRPr="00467FBF">
        <w:rPr>
          <w:lang w:val="en-GB"/>
        </w:rPr>
        <w:t xml:space="preserve"> Target taking an </w:t>
      </w:r>
      <w:r w:rsidR="00B16219">
        <w:rPr>
          <w:lang w:val="en-GB"/>
        </w:rPr>
        <w:t>A</w:t>
      </w:r>
      <w:r w:rsidRPr="00467FBF">
        <w:rPr>
          <w:lang w:val="en-GB"/>
        </w:rPr>
        <w:t>ction</w:t>
      </w:r>
      <w:r>
        <w:rPr>
          <w:lang w:val="en-GB"/>
        </w:rPr>
        <w:t>.</w:t>
      </w:r>
      <w:r>
        <w:rPr>
          <w:lang w:val="en-GB"/>
        </w:rPr>
        <w:br/>
      </w:r>
      <w:r w:rsidRPr="00B50109">
        <w:rPr>
          <w:b/>
          <w:bCs/>
          <w:lang w:val="en-GB"/>
        </w:rPr>
        <w:t>Action:</w:t>
      </w:r>
      <w:r>
        <w:rPr>
          <w:lang w:val="en-GB"/>
        </w:rPr>
        <w:t xml:space="preserve"> </w:t>
      </w:r>
      <w:r w:rsidRPr="00467FBF">
        <w:rPr>
          <w:lang w:val="en-GB"/>
        </w:rPr>
        <w:t>The target</w:t>
      </w:r>
      <w:r w:rsidR="00B26AA4">
        <w:rPr>
          <w:lang w:val="en-GB"/>
        </w:rPr>
        <w:t>’</w:t>
      </w:r>
      <w:r w:rsidRPr="00467FBF">
        <w:rPr>
          <w:lang w:val="en-GB"/>
        </w:rPr>
        <w:t xml:space="preserve">s </w:t>
      </w:r>
      <w:r w:rsidR="00B26AA4">
        <w:rPr>
          <w:lang w:val="en-GB"/>
        </w:rPr>
        <w:t>A</w:t>
      </w:r>
      <w:r w:rsidRPr="00467FBF">
        <w:rPr>
          <w:lang w:val="en-GB"/>
        </w:rPr>
        <w:t xml:space="preserve">ction and any </w:t>
      </w:r>
      <w:r w:rsidR="00B26AA4">
        <w:rPr>
          <w:lang w:val="en-GB"/>
        </w:rPr>
        <w:t>S</w:t>
      </w:r>
      <w:r w:rsidRPr="00467FBF">
        <w:rPr>
          <w:lang w:val="en-GB"/>
        </w:rPr>
        <w:t xml:space="preserve">upportive </w:t>
      </w:r>
      <w:r w:rsidR="00B26AA4">
        <w:rPr>
          <w:lang w:val="en-GB"/>
        </w:rPr>
        <w:t>Rea</w:t>
      </w:r>
      <w:r w:rsidRPr="00467FBF">
        <w:rPr>
          <w:lang w:val="en-GB"/>
        </w:rPr>
        <w:t xml:space="preserve">ctions </w:t>
      </w:r>
      <w:r w:rsidR="00B26AA4">
        <w:rPr>
          <w:lang w:val="en-GB"/>
        </w:rPr>
        <w:t>are</w:t>
      </w:r>
      <w:r w:rsidRPr="00467FBF">
        <w:rPr>
          <w:lang w:val="en-GB"/>
        </w:rPr>
        <w:t xml:space="preserve"> resolved before </w:t>
      </w:r>
      <w:r w:rsidR="00B26AA4">
        <w:rPr>
          <w:lang w:val="en-GB"/>
        </w:rPr>
        <w:t>P</w:t>
      </w:r>
      <w:r w:rsidRPr="00467FBF">
        <w:rPr>
          <w:lang w:val="en-GB"/>
        </w:rPr>
        <w:t xml:space="preserve">reventive </w:t>
      </w:r>
      <w:r w:rsidR="00B26AA4">
        <w:rPr>
          <w:lang w:val="en-GB"/>
        </w:rPr>
        <w:t>A</w:t>
      </w:r>
      <w:r w:rsidRPr="00467FBF">
        <w:rPr>
          <w:lang w:val="en-GB"/>
        </w:rPr>
        <w:t>ctions are.</w:t>
      </w:r>
    </w:p>
    <w:p w14:paraId="577F5424" w14:textId="3B66ED2D" w:rsidR="00467FBF" w:rsidRPr="00467FBF" w:rsidRDefault="00467FBF" w:rsidP="00467FBF">
      <w:pPr>
        <w:rPr>
          <w:lang w:val="en-GB"/>
        </w:rPr>
      </w:pPr>
      <w:r w:rsidRPr="00B50109">
        <w:rPr>
          <w:rStyle w:val="berschrift4Zchn"/>
          <w:lang w:val="en-GB"/>
        </w:rPr>
        <w:t xml:space="preserve">Fling </w:t>
      </w:r>
      <w:r w:rsidRPr="00B02B8D">
        <w:rPr>
          <w:rStyle w:val="berschrift4Zchn"/>
          <w:lang w:val="en-US"/>
        </w:rPr>
        <w:t>(</w:t>
      </w:r>
      <w:r w:rsidRPr="00B50109">
        <w:rPr>
          <w:rStyle w:val="berschrift4Zchn"/>
          <w:lang w:val="en-GB"/>
        </w:rPr>
        <w:t>3 AP</w:t>
      </w:r>
      <w:r w:rsidRPr="00B02B8D">
        <w:rPr>
          <w:rStyle w:val="berschrift4Zchn"/>
          <w:lang w:val="en-US"/>
        </w:rPr>
        <w:t>)</w:t>
      </w:r>
      <w:r w:rsidRPr="00B02B8D">
        <w:rPr>
          <w:rStyle w:val="berschrift4Zchn"/>
          <w:lang w:val="en-US"/>
        </w:rPr>
        <w:br/>
      </w:r>
      <w:r w:rsidRPr="00B50109">
        <w:rPr>
          <w:b/>
          <w:bCs/>
          <w:lang w:val="en-GB"/>
        </w:rPr>
        <w:t>Trigger:</w:t>
      </w:r>
      <w:r w:rsidRPr="00467FBF">
        <w:rPr>
          <w:lang w:val="en-GB"/>
        </w:rPr>
        <w:t xml:space="preserve"> Any Movement Action that passes within arm’s</w:t>
      </w:r>
      <w:r>
        <w:rPr>
          <w:lang w:val="en-GB"/>
        </w:rPr>
        <w:br/>
      </w:r>
      <w:r w:rsidRPr="00B50109">
        <w:rPr>
          <w:b/>
          <w:bCs/>
          <w:lang w:val="en-GB"/>
        </w:rPr>
        <w:t>Action:</w:t>
      </w:r>
      <w:r>
        <w:rPr>
          <w:lang w:val="en-GB"/>
        </w:rPr>
        <w:t xml:space="preserve"> </w:t>
      </w:r>
      <w:r w:rsidRPr="00467FBF">
        <w:rPr>
          <w:lang w:val="en-GB"/>
        </w:rPr>
        <w:t xml:space="preserve">If the target gets within arm’s reach of you during their movement, you fling them </w:t>
      </w:r>
      <w:r w:rsidRPr="00467FBF">
        <w:rPr>
          <w:lang w:val="en-GB"/>
        </w:rPr>
        <w:t xml:space="preserve">across you and the target may move additional </w:t>
      </w:r>
      <w:r w:rsidR="00B02B8D">
        <w:rPr>
          <w:lang w:val="en-GB"/>
        </w:rPr>
        <w:t>S</w:t>
      </w:r>
      <w:r w:rsidRPr="00467FBF">
        <w:rPr>
          <w:lang w:val="en-GB"/>
        </w:rPr>
        <w:t>teps equal to your Force, without spending any action points themselves.</w:t>
      </w:r>
    </w:p>
    <w:p w14:paraId="6AB71E27" w14:textId="7880F227" w:rsidR="00467FBF" w:rsidRPr="00467FBF" w:rsidRDefault="00467FBF" w:rsidP="00467FBF">
      <w:pPr>
        <w:rPr>
          <w:lang w:val="en-GB"/>
        </w:rPr>
      </w:pPr>
      <w:r w:rsidRPr="00B50109">
        <w:rPr>
          <w:rStyle w:val="berschrift4Zchn"/>
          <w:lang w:val="en-GB"/>
        </w:rPr>
        <w:t xml:space="preserve">Fuel </w:t>
      </w:r>
      <w:r w:rsidRPr="00B02B8D">
        <w:rPr>
          <w:rStyle w:val="berschrift4Zchn"/>
          <w:lang w:val="en-US"/>
        </w:rPr>
        <w:t>(</w:t>
      </w:r>
      <w:r w:rsidRPr="00B50109">
        <w:rPr>
          <w:rStyle w:val="berschrift4Zchn"/>
          <w:lang w:val="en-GB"/>
        </w:rPr>
        <w:t>3 AP</w:t>
      </w:r>
      <w:r w:rsidRPr="00B02B8D">
        <w:rPr>
          <w:rStyle w:val="berschrift4Zchn"/>
          <w:lang w:val="en-US"/>
        </w:rPr>
        <w:t>)</w:t>
      </w:r>
      <w:r w:rsidRPr="00B02B8D">
        <w:rPr>
          <w:rStyle w:val="berschrift4Zchn"/>
          <w:lang w:val="en-US"/>
        </w:rPr>
        <w:br/>
      </w:r>
      <w:r w:rsidRPr="00B50109">
        <w:rPr>
          <w:b/>
          <w:bCs/>
          <w:lang w:val="en-GB"/>
        </w:rPr>
        <w:t>Trigger:</w:t>
      </w:r>
      <w:r w:rsidRPr="00467FBF">
        <w:rPr>
          <w:lang w:val="en-GB"/>
        </w:rPr>
        <w:t xml:space="preserve"> Any Action by a target being able to perceive you</w:t>
      </w:r>
      <w:r>
        <w:rPr>
          <w:lang w:val="en-GB"/>
        </w:rPr>
        <w:br/>
      </w:r>
      <w:r w:rsidRPr="00B50109">
        <w:rPr>
          <w:b/>
          <w:bCs/>
          <w:lang w:val="en-GB"/>
        </w:rPr>
        <w:t>Action:</w:t>
      </w:r>
      <w:r>
        <w:rPr>
          <w:lang w:val="en-GB"/>
        </w:rPr>
        <w:t xml:space="preserve"> </w:t>
      </w:r>
      <w:r w:rsidRPr="00467FBF">
        <w:rPr>
          <w:lang w:val="en-GB"/>
        </w:rPr>
        <w:t xml:space="preserve">The target may pay for their current </w:t>
      </w:r>
      <w:r w:rsidR="00B02B8D">
        <w:rPr>
          <w:lang w:val="en-GB"/>
        </w:rPr>
        <w:t>A</w:t>
      </w:r>
      <w:r w:rsidRPr="00467FBF">
        <w:rPr>
          <w:lang w:val="en-GB"/>
        </w:rPr>
        <w:t>ction with your remaining AP.</w:t>
      </w:r>
    </w:p>
    <w:p w14:paraId="4636DA59" w14:textId="7092AE7D" w:rsidR="00467FBF" w:rsidRPr="00467FBF" w:rsidRDefault="00467FBF" w:rsidP="00467FBF">
      <w:pPr>
        <w:rPr>
          <w:lang w:val="en-GB"/>
        </w:rPr>
      </w:pPr>
      <w:r w:rsidRPr="00B50109">
        <w:rPr>
          <w:rStyle w:val="berschrift4Zchn"/>
          <w:lang w:val="en-GB"/>
        </w:rPr>
        <w:t xml:space="preserve">Help </w:t>
      </w:r>
      <w:r w:rsidRPr="00B02B8D">
        <w:rPr>
          <w:rStyle w:val="berschrift4Zchn"/>
          <w:lang w:val="en-US"/>
        </w:rPr>
        <w:t>(</w:t>
      </w:r>
      <w:r w:rsidRPr="00B50109">
        <w:rPr>
          <w:rStyle w:val="berschrift4Zchn"/>
          <w:lang w:val="en-GB"/>
        </w:rPr>
        <w:t>4 AP</w:t>
      </w:r>
      <w:r w:rsidR="00B50109" w:rsidRPr="00B02B8D">
        <w:rPr>
          <w:rStyle w:val="berschrift4Zchn"/>
          <w:lang w:val="en-US"/>
        </w:rPr>
        <w:t>)</w:t>
      </w:r>
      <w:r w:rsidRPr="00B02B8D">
        <w:rPr>
          <w:rStyle w:val="berschrift4Zchn"/>
          <w:lang w:val="en-US"/>
        </w:rPr>
        <w:br/>
      </w:r>
      <w:r w:rsidRPr="00B50109">
        <w:rPr>
          <w:b/>
          <w:bCs/>
          <w:lang w:val="en-GB"/>
        </w:rPr>
        <w:t>Trigger:</w:t>
      </w:r>
      <w:r w:rsidRPr="00467FBF">
        <w:rPr>
          <w:lang w:val="en-GB"/>
        </w:rPr>
        <w:t xml:space="preserve"> Challenge performed by a target being able to perceive you and within arm’s</w:t>
      </w:r>
      <w:r>
        <w:rPr>
          <w:lang w:val="en-GB"/>
        </w:rPr>
        <w:t xml:space="preserve"> reach</w:t>
      </w:r>
      <w:r>
        <w:rPr>
          <w:lang w:val="en-GB"/>
        </w:rPr>
        <w:br/>
      </w:r>
      <w:r w:rsidRPr="00B50109">
        <w:rPr>
          <w:b/>
          <w:bCs/>
          <w:lang w:val="en-GB"/>
        </w:rPr>
        <w:t>Action:</w:t>
      </w:r>
      <w:r>
        <w:rPr>
          <w:lang w:val="en-GB"/>
        </w:rPr>
        <w:t xml:space="preserve"> </w:t>
      </w:r>
      <w:r w:rsidRPr="00467FBF">
        <w:rPr>
          <w:lang w:val="en-GB"/>
        </w:rPr>
        <w:t>Help the target.</w:t>
      </w:r>
    </w:p>
    <w:p w14:paraId="0DBCEAF6" w14:textId="53783AF2" w:rsidR="00467FBF" w:rsidRPr="00467FBF" w:rsidRDefault="00467FBF" w:rsidP="00467FBF">
      <w:pPr>
        <w:rPr>
          <w:lang w:val="en-GB"/>
        </w:rPr>
      </w:pPr>
      <w:r w:rsidRPr="00B50109">
        <w:rPr>
          <w:rStyle w:val="berschrift4Zchn"/>
          <w:lang w:val="en-GB"/>
        </w:rPr>
        <w:t xml:space="preserve">Inspire </w:t>
      </w:r>
      <w:r w:rsidRPr="00B02B8D">
        <w:rPr>
          <w:rStyle w:val="berschrift4Zchn"/>
          <w:lang w:val="en-US"/>
        </w:rPr>
        <w:t>(</w:t>
      </w:r>
      <w:r w:rsidRPr="00B50109">
        <w:rPr>
          <w:rStyle w:val="berschrift4Zchn"/>
          <w:lang w:val="en-GB"/>
        </w:rPr>
        <w:t>4 AP</w:t>
      </w:r>
      <w:r w:rsidRPr="00B02B8D">
        <w:rPr>
          <w:rStyle w:val="berschrift4Zchn"/>
          <w:lang w:val="en-US"/>
        </w:rPr>
        <w:t>)</w:t>
      </w:r>
      <w:r w:rsidRPr="00B02B8D">
        <w:rPr>
          <w:rStyle w:val="berschrift4Zchn"/>
          <w:lang w:val="en-US"/>
        </w:rPr>
        <w:br/>
      </w:r>
      <w:r w:rsidRPr="00B50109">
        <w:rPr>
          <w:b/>
          <w:bCs/>
          <w:lang w:val="en-GB"/>
        </w:rPr>
        <w:t>Trigger:</w:t>
      </w:r>
      <w:r w:rsidRPr="00467FBF">
        <w:rPr>
          <w:lang w:val="en-GB"/>
        </w:rPr>
        <w:t xml:space="preserve"> Any </w:t>
      </w:r>
      <w:r w:rsidR="00B02B8D">
        <w:rPr>
          <w:lang w:val="en-GB"/>
        </w:rPr>
        <w:t>A</w:t>
      </w:r>
      <w:r w:rsidRPr="00467FBF">
        <w:rPr>
          <w:lang w:val="en-GB"/>
        </w:rPr>
        <w:t>ction by target</w:t>
      </w:r>
      <w:r>
        <w:rPr>
          <w:lang w:val="en-GB"/>
        </w:rPr>
        <w:br/>
      </w:r>
      <w:r w:rsidRPr="00B50109">
        <w:rPr>
          <w:b/>
          <w:bCs/>
          <w:lang w:val="en-GB"/>
        </w:rPr>
        <w:t>Action:</w:t>
      </w:r>
      <w:r>
        <w:rPr>
          <w:lang w:val="en-GB"/>
        </w:rPr>
        <w:t xml:space="preserve"> </w:t>
      </w:r>
      <w:r w:rsidRPr="00467FBF">
        <w:rPr>
          <w:lang w:val="en-GB"/>
        </w:rPr>
        <w:t xml:space="preserve">The target gains temporary Poise points equal to an Experience </w:t>
      </w:r>
      <w:r w:rsidR="00B02B8D">
        <w:rPr>
          <w:lang w:val="en-GB"/>
        </w:rPr>
        <w:t>C</w:t>
      </w:r>
      <w:r w:rsidRPr="00467FBF">
        <w:rPr>
          <w:lang w:val="en-GB"/>
        </w:rPr>
        <w:t>hallenge by you until the reaction chain has resolved.</w:t>
      </w:r>
    </w:p>
    <w:p w14:paraId="4B68652C" w14:textId="350102A6" w:rsidR="00467FBF" w:rsidRPr="00467FBF" w:rsidRDefault="00467FBF" w:rsidP="00467FBF">
      <w:pPr>
        <w:rPr>
          <w:lang w:val="en-GB"/>
        </w:rPr>
      </w:pPr>
      <w:r w:rsidRPr="00B50109">
        <w:rPr>
          <w:rStyle w:val="berschrift4Zchn"/>
          <w:lang w:val="en-GB"/>
        </w:rPr>
        <w:t xml:space="preserve">Prop Up </w:t>
      </w:r>
      <w:r w:rsidRPr="00B02B8D">
        <w:rPr>
          <w:rStyle w:val="berschrift4Zchn"/>
          <w:lang w:val="en-US"/>
        </w:rPr>
        <w:t>(</w:t>
      </w:r>
      <w:r w:rsidRPr="00B50109">
        <w:rPr>
          <w:rStyle w:val="berschrift4Zchn"/>
          <w:lang w:val="en-GB"/>
        </w:rPr>
        <w:t xml:space="preserve">2 </w:t>
      </w:r>
      <w:r w:rsidR="00B02B8D">
        <w:rPr>
          <w:rStyle w:val="berschrift4Zchn"/>
          <w:lang w:val="en-GB"/>
        </w:rPr>
        <w:t>+</w:t>
      </w:r>
      <w:r w:rsidRPr="00B50109">
        <w:rPr>
          <w:rStyle w:val="berschrift4Zchn"/>
          <w:lang w:val="en-GB"/>
        </w:rPr>
        <w:t xml:space="preserve"> Movement AP</w:t>
      </w:r>
      <w:r w:rsidRPr="00B02B8D">
        <w:rPr>
          <w:rStyle w:val="berschrift4Zchn"/>
          <w:lang w:val="en-US"/>
        </w:rPr>
        <w:t>)</w:t>
      </w:r>
      <w:r w:rsidRPr="00B02B8D">
        <w:rPr>
          <w:rStyle w:val="berschrift4Zchn"/>
          <w:lang w:val="en-US"/>
        </w:rPr>
        <w:br/>
      </w:r>
      <w:r w:rsidRPr="00B50109">
        <w:rPr>
          <w:b/>
          <w:bCs/>
          <w:lang w:val="en-GB"/>
        </w:rPr>
        <w:t>Trigger:</w:t>
      </w:r>
      <w:r w:rsidRPr="00467FBF">
        <w:rPr>
          <w:lang w:val="en-GB"/>
        </w:rPr>
        <w:t xml:space="preserve"> Any Movement Action within arm's reach</w:t>
      </w:r>
      <w:r>
        <w:rPr>
          <w:lang w:val="en-GB"/>
        </w:rPr>
        <w:br/>
      </w:r>
      <w:r w:rsidRPr="00B50109">
        <w:rPr>
          <w:b/>
          <w:bCs/>
          <w:lang w:val="en-GB"/>
        </w:rPr>
        <w:t>Action:</w:t>
      </w:r>
      <w:r>
        <w:rPr>
          <w:lang w:val="en-GB"/>
        </w:rPr>
        <w:t xml:space="preserve"> </w:t>
      </w:r>
      <w:r w:rsidRPr="00467FBF">
        <w:rPr>
          <w:lang w:val="en-GB"/>
        </w:rPr>
        <w:t>If the target is tripped or prone, allow them to move the movement they paid for by moving alongside them</w:t>
      </w:r>
      <w:r w:rsidR="00B02B8D">
        <w:rPr>
          <w:lang w:val="en-GB"/>
        </w:rPr>
        <w:t>.</w:t>
      </w:r>
    </w:p>
    <w:p w14:paraId="336674A3" w14:textId="5C810A0E" w:rsidR="00467FBF" w:rsidRPr="00467FBF" w:rsidRDefault="00467FBF" w:rsidP="00467FBF">
      <w:pPr>
        <w:rPr>
          <w:lang w:val="en-GB"/>
        </w:rPr>
      </w:pPr>
      <w:r w:rsidRPr="00B50109">
        <w:rPr>
          <w:rStyle w:val="berschrift4Zchn"/>
          <w:lang w:val="en-GB"/>
        </w:rPr>
        <w:t xml:space="preserve">Serve </w:t>
      </w:r>
      <w:r w:rsidRPr="00B02B8D">
        <w:rPr>
          <w:rStyle w:val="berschrift4Zchn"/>
          <w:lang w:val="en-US"/>
        </w:rPr>
        <w:t>(</w:t>
      </w:r>
      <w:r w:rsidRPr="00B50109">
        <w:rPr>
          <w:rStyle w:val="berschrift4Zchn"/>
          <w:lang w:val="en-GB"/>
        </w:rPr>
        <w:t>1 AP</w:t>
      </w:r>
      <w:r w:rsidRPr="00B02B8D">
        <w:rPr>
          <w:rStyle w:val="berschrift4Zchn"/>
          <w:lang w:val="en-US"/>
        </w:rPr>
        <w:t>)</w:t>
      </w:r>
      <w:r w:rsidRPr="00B02B8D">
        <w:rPr>
          <w:rStyle w:val="berschrift4Zchn"/>
          <w:lang w:val="en-US"/>
        </w:rPr>
        <w:br/>
      </w:r>
      <w:r w:rsidRPr="00B50109">
        <w:rPr>
          <w:b/>
          <w:bCs/>
          <w:lang w:val="en-GB"/>
        </w:rPr>
        <w:t>Trigger:</w:t>
      </w:r>
      <w:r w:rsidRPr="00467FBF">
        <w:rPr>
          <w:lang w:val="en-GB"/>
        </w:rPr>
        <w:t xml:space="preserve"> Any Action within arm's reach</w:t>
      </w:r>
      <w:r>
        <w:rPr>
          <w:lang w:val="en-GB"/>
        </w:rPr>
        <w:br/>
      </w:r>
      <w:r w:rsidRPr="00B50109">
        <w:rPr>
          <w:b/>
          <w:bCs/>
          <w:lang w:val="en-GB"/>
        </w:rPr>
        <w:t>Action:</w:t>
      </w:r>
      <w:r>
        <w:rPr>
          <w:lang w:val="en-GB"/>
        </w:rPr>
        <w:t xml:space="preserve"> </w:t>
      </w:r>
      <w:r w:rsidRPr="00467FBF">
        <w:rPr>
          <w:lang w:val="en-GB"/>
        </w:rPr>
        <w:t>You may hand an object to the target and may take an object in return.</w:t>
      </w:r>
    </w:p>
    <w:p w14:paraId="60E69B63" w14:textId="6A3D5168" w:rsidR="00467FBF" w:rsidRPr="00467FBF" w:rsidRDefault="00467FBF" w:rsidP="00467FBF">
      <w:pPr>
        <w:rPr>
          <w:lang w:val="en-GB"/>
        </w:rPr>
      </w:pPr>
      <w:r w:rsidRPr="00B50109">
        <w:rPr>
          <w:rStyle w:val="berschrift4Zchn"/>
          <w:lang w:val="en-GB"/>
        </w:rPr>
        <w:t xml:space="preserve">Set Bones </w:t>
      </w:r>
      <w:r w:rsidRPr="00B02B8D">
        <w:rPr>
          <w:rStyle w:val="berschrift4Zchn"/>
          <w:lang w:val="en-US"/>
        </w:rPr>
        <w:t>(</w:t>
      </w:r>
      <w:r w:rsidRPr="00B50109">
        <w:rPr>
          <w:rStyle w:val="berschrift4Zchn"/>
          <w:lang w:val="en-GB"/>
        </w:rPr>
        <w:t>5 AP</w:t>
      </w:r>
      <w:r w:rsidRPr="00B02B8D">
        <w:rPr>
          <w:rStyle w:val="berschrift4Zchn"/>
          <w:lang w:val="en-US"/>
        </w:rPr>
        <w:t>)</w:t>
      </w:r>
      <w:r w:rsidRPr="00B02B8D">
        <w:rPr>
          <w:rStyle w:val="berschrift4Zchn"/>
          <w:lang w:val="en-US"/>
        </w:rPr>
        <w:br/>
      </w:r>
      <w:r w:rsidRPr="00B50109">
        <w:rPr>
          <w:b/>
          <w:bCs/>
          <w:lang w:val="en-GB"/>
        </w:rPr>
        <w:t>Trigger:</w:t>
      </w:r>
      <w:r w:rsidRPr="00467FBF">
        <w:rPr>
          <w:lang w:val="en-GB"/>
        </w:rPr>
        <w:t xml:space="preserve"> Any Incantation within arm's reach</w:t>
      </w:r>
      <w:r>
        <w:rPr>
          <w:lang w:val="en-GB"/>
        </w:rPr>
        <w:br/>
      </w:r>
      <w:r w:rsidRPr="00B50109">
        <w:rPr>
          <w:b/>
          <w:bCs/>
          <w:lang w:val="en-GB"/>
        </w:rPr>
        <w:t>Action:</w:t>
      </w:r>
      <w:r>
        <w:rPr>
          <w:lang w:val="en-GB"/>
        </w:rPr>
        <w:t xml:space="preserve"> </w:t>
      </w:r>
      <w:r w:rsidRPr="00467FBF">
        <w:rPr>
          <w:lang w:val="en-GB"/>
        </w:rPr>
        <w:t xml:space="preserve">The Incantation gains advantage (-X) with X being the number of successes of an Intelligence, Feel or Experience </w:t>
      </w:r>
      <w:r w:rsidR="00B02B8D">
        <w:rPr>
          <w:lang w:val="en-GB"/>
        </w:rPr>
        <w:t>C</w:t>
      </w:r>
      <w:r w:rsidRPr="00467FBF">
        <w:rPr>
          <w:lang w:val="en-GB"/>
        </w:rPr>
        <w:t>hallenge by you.</w:t>
      </w:r>
    </w:p>
    <w:p w14:paraId="2FEA2274" w14:textId="42F7B57B" w:rsidR="00467FBF" w:rsidRPr="00467FBF" w:rsidRDefault="00467FBF" w:rsidP="00467FBF">
      <w:pPr>
        <w:rPr>
          <w:lang w:val="en-GB"/>
        </w:rPr>
      </w:pPr>
      <w:r w:rsidRPr="00B50109">
        <w:rPr>
          <w:rStyle w:val="berschrift4Zchn"/>
          <w:lang w:val="en-GB"/>
        </w:rPr>
        <w:t xml:space="preserve">Teach </w:t>
      </w:r>
      <w:r w:rsidRPr="00B26AA4">
        <w:rPr>
          <w:rStyle w:val="berschrift4Zchn"/>
          <w:lang w:val="en-US"/>
        </w:rPr>
        <w:t>(</w:t>
      </w:r>
      <w:r w:rsidRPr="00B50109">
        <w:rPr>
          <w:rStyle w:val="berschrift4Zchn"/>
          <w:lang w:val="en-GB"/>
        </w:rPr>
        <w:t>Weapon AP</w:t>
      </w:r>
      <w:r w:rsidRPr="00B26AA4">
        <w:rPr>
          <w:rStyle w:val="berschrift4Zchn"/>
          <w:lang w:val="en-US"/>
        </w:rPr>
        <w:t>)</w:t>
      </w:r>
      <w:r w:rsidRPr="00B26AA4">
        <w:rPr>
          <w:rStyle w:val="berschrift4Zchn"/>
          <w:lang w:val="en-US"/>
        </w:rPr>
        <w:br/>
      </w:r>
      <w:r w:rsidRPr="00B50109">
        <w:rPr>
          <w:b/>
          <w:bCs/>
          <w:lang w:val="en-GB"/>
        </w:rPr>
        <w:t>Trigger:</w:t>
      </w:r>
      <w:r w:rsidRPr="00467FBF">
        <w:rPr>
          <w:lang w:val="en-GB"/>
        </w:rPr>
        <w:t xml:space="preserve"> Any </w:t>
      </w:r>
      <w:r w:rsidR="00B26AA4">
        <w:rPr>
          <w:lang w:val="en-GB"/>
        </w:rPr>
        <w:t>A</w:t>
      </w:r>
      <w:r w:rsidRPr="00467FBF">
        <w:rPr>
          <w:lang w:val="en-GB"/>
        </w:rPr>
        <w:t xml:space="preserve">ttack </w:t>
      </w:r>
      <w:r w:rsidR="00B26AA4">
        <w:rPr>
          <w:lang w:val="en-GB"/>
        </w:rPr>
        <w:t>A</w:t>
      </w:r>
      <w:r w:rsidRPr="00467FBF">
        <w:rPr>
          <w:lang w:val="en-GB"/>
        </w:rPr>
        <w:t>ction by target able to perceive you</w:t>
      </w:r>
      <w:r>
        <w:rPr>
          <w:lang w:val="en-GB"/>
        </w:rPr>
        <w:br/>
      </w:r>
      <w:r w:rsidRPr="00B50109">
        <w:rPr>
          <w:b/>
          <w:bCs/>
          <w:lang w:val="en-GB"/>
        </w:rPr>
        <w:t>Action:</w:t>
      </w:r>
      <w:r>
        <w:rPr>
          <w:lang w:val="en-GB"/>
        </w:rPr>
        <w:t xml:space="preserve"> </w:t>
      </w:r>
      <w:r w:rsidRPr="00467FBF">
        <w:rPr>
          <w:lang w:val="en-GB"/>
        </w:rPr>
        <w:t xml:space="preserve">Roll an </w:t>
      </w:r>
      <w:r w:rsidR="00B02B8D">
        <w:rPr>
          <w:lang w:val="en-GB"/>
        </w:rPr>
        <w:t>A</w:t>
      </w:r>
      <w:r w:rsidRPr="00467FBF">
        <w:rPr>
          <w:lang w:val="en-GB"/>
        </w:rPr>
        <w:t xml:space="preserve">ttack </w:t>
      </w:r>
      <w:r w:rsidR="00B02B8D">
        <w:rPr>
          <w:lang w:val="en-GB"/>
        </w:rPr>
        <w:t>C</w:t>
      </w:r>
      <w:r w:rsidRPr="00467FBF">
        <w:rPr>
          <w:lang w:val="en-GB"/>
        </w:rPr>
        <w:t xml:space="preserve">hallenge with your weapon. After resolving their </w:t>
      </w:r>
      <w:r w:rsidR="00B50109" w:rsidRPr="00467FBF">
        <w:rPr>
          <w:lang w:val="en-GB"/>
        </w:rPr>
        <w:t>attack,</w:t>
      </w:r>
      <w:r w:rsidRPr="00467FBF">
        <w:rPr>
          <w:lang w:val="en-GB"/>
        </w:rPr>
        <w:t xml:space="preserve"> the target may decide to choose your success pool instead of theirs for their attack.</w:t>
      </w:r>
    </w:p>
    <w:p w14:paraId="1FDBFF5D" w14:textId="5AAFD643" w:rsidR="00467FBF" w:rsidRPr="00467FBF" w:rsidRDefault="00467FBF" w:rsidP="00467FBF">
      <w:pPr>
        <w:rPr>
          <w:lang w:val="en-GB"/>
        </w:rPr>
      </w:pPr>
      <w:r w:rsidRPr="00B50109">
        <w:rPr>
          <w:rStyle w:val="berschrift4Zchn"/>
          <w:lang w:val="en-GB"/>
        </w:rPr>
        <w:t xml:space="preserve">Transmit </w:t>
      </w:r>
      <w:r w:rsidRPr="00113F7C">
        <w:rPr>
          <w:rStyle w:val="berschrift4Zchn"/>
          <w:lang w:val="en-US"/>
        </w:rPr>
        <w:t>(</w:t>
      </w:r>
      <w:r w:rsidRPr="00B50109">
        <w:rPr>
          <w:rStyle w:val="berschrift4Zchn"/>
          <w:lang w:val="en-GB"/>
        </w:rPr>
        <w:t>4 AP</w:t>
      </w:r>
      <w:r w:rsidRPr="00113F7C">
        <w:rPr>
          <w:rStyle w:val="berschrift4Zchn"/>
          <w:lang w:val="en-US"/>
        </w:rPr>
        <w:t>)</w:t>
      </w:r>
      <w:r w:rsidRPr="00113F7C">
        <w:rPr>
          <w:rStyle w:val="berschrift4Zchn"/>
          <w:lang w:val="en-US"/>
        </w:rPr>
        <w:br/>
      </w:r>
      <w:r w:rsidRPr="00B50109">
        <w:rPr>
          <w:b/>
          <w:bCs/>
          <w:lang w:val="en-GB"/>
        </w:rPr>
        <w:t>Trigger:</w:t>
      </w:r>
      <w:r w:rsidRPr="00467FBF">
        <w:rPr>
          <w:lang w:val="en-GB"/>
        </w:rPr>
        <w:t xml:space="preserve"> Any Attack Action targeting you by an ally</w:t>
      </w:r>
      <w:r>
        <w:rPr>
          <w:lang w:val="en-GB"/>
        </w:rPr>
        <w:br/>
      </w:r>
      <w:r w:rsidRPr="00B50109">
        <w:rPr>
          <w:b/>
          <w:bCs/>
          <w:lang w:val="en-GB"/>
        </w:rPr>
        <w:t>Action:</w:t>
      </w:r>
      <w:r>
        <w:rPr>
          <w:lang w:val="en-GB"/>
        </w:rPr>
        <w:t xml:space="preserve"> </w:t>
      </w:r>
      <w:r w:rsidRPr="00467FBF">
        <w:rPr>
          <w:lang w:val="en-GB"/>
        </w:rPr>
        <w:t xml:space="preserve">Roll a Force challenge and add the successes to the attack's success pool. You may choose a new target within the range of the </w:t>
      </w:r>
      <w:r w:rsidRPr="00467FBF">
        <w:rPr>
          <w:lang w:val="en-GB"/>
        </w:rPr>
        <w:lastRenderedPageBreak/>
        <w:t>original weapon.</w:t>
      </w:r>
      <w:r w:rsidR="00CE4C6E">
        <w:rPr>
          <w:lang w:val="en-GB"/>
        </w:rPr>
        <w:t xml:space="preserve"> You do not take damage from the attack.</w:t>
      </w:r>
    </w:p>
    <w:p w14:paraId="1A91D238" w14:textId="494DEA70" w:rsidR="002C7030" w:rsidRDefault="002C7030" w:rsidP="002C7030">
      <w:pPr>
        <w:pStyle w:val="berschrift3"/>
        <w:rPr>
          <w:lang w:val="en-GB"/>
        </w:rPr>
      </w:pPr>
      <w:r>
        <w:rPr>
          <w:lang w:val="en-GB"/>
        </w:rPr>
        <w:t>Reactive</w:t>
      </w:r>
    </w:p>
    <w:p w14:paraId="609B89C6" w14:textId="4901B002" w:rsidR="009116BC" w:rsidRPr="009116BC" w:rsidRDefault="009116BC" w:rsidP="009116BC">
      <w:pPr>
        <w:rPr>
          <w:lang w:val="en-GB"/>
        </w:rPr>
      </w:pPr>
      <w:r w:rsidRPr="00B50109">
        <w:rPr>
          <w:rStyle w:val="berschrift4Zchn"/>
          <w:lang w:val="en-GB"/>
        </w:rPr>
        <w:t>Backflip</w:t>
      </w:r>
      <w:r w:rsidRPr="00CE4C6E">
        <w:rPr>
          <w:rStyle w:val="berschrift4Zchn"/>
          <w:lang w:val="en-US"/>
        </w:rPr>
        <w:t xml:space="preserve"> (</w:t>
      </w:r>
      <w:r w:rsidRPr="00B50109">
        <w:rPr>
          <w:rStyle w:val="berschrift4Zchn"/>
          <w:lang w:val="en-GB"/>
        </w:rPr>
        <w:t>3 AP</w:t>
      </w:r>
      <w:r w:rsidR="00E970B4" w:rsidRPr="00CE4C6E">
        <w:rPr>
          <w:rStyle w:val="berschrift4Zchn"/>
          <w:lang w:val="en-US"/>
        </w:rPr>
        <w:t>)</w:t>
      </w:r>
      <w:r w:rsidRPr="00CE4C6E">
        <w:rPr>
          <w:rStyle w:val="berschrift4Zchn"/>
          <w:lang w:val="en-US"/>
        </w:rPr>
        <w:br/>
      </w:r>
      <w:r w:rsidRPr="00A57AF8">
        <w:rPr>
          <w:b/>
          <w:bCs/>
          <w:lang w:val="en-GB"/>
        </w:rPr>
        <w:t>Trigger:</w:t>
      </w:r>
      <w:r w:rsidRPr="009116BC">
        <w:rPr>
          <w:lang w:val="en-GB"/>
        </w:rPr>
        <w:t xml:space="preserve"> Any </w:t>
      </w:r>
      <w:r w:rsidR="00CE4C6E">
        <w:rPr>
          <w:lang w:val="en-GB"/>
        </w:rPr>
        <w:t>A</w:t>
      </w:r>
      <w:r w:rsidRPr="009116BC">
        <w:rPr>
          <w:lang w:val="en-GB"/>
        </w:rPr>
        <w:t xml:space="preserve">ction </w:t>
      </w:r>
      <w:r>
        <w:rPr>
          <w:lang w:val="en-GB"/>
        </w:rPr>
        <w:br/>
      </w:r>
      <w:r w:rsidRPr="00467FBF">
        <w:rPr>
          <w:b/>
          <w:bCs/>
          <w:lang w:val="en-GB"/>
        </w:rPr>
        <w:t>Action:</w:t>
      </w:r>
      <w:r w:rsidRPr="009116BC">
        <w:rPr>
          <w:lang w:val="en-GB"/>
        </w:rPr>
        <w:t xml:space="preserve"> Use the Dash Action. This </w:t>
      </w:r>
      <w:r w:rsidR="00CE4C6E">
        <w:rPr>
          <w:lang w:val="en-GB"/>
        </w:rPr>
        <w:t>A</w:t>
      </w:r>
      <w:r w:rsidRPr="009116BC">
        <w:rPr>
          <w:lang w:val="en-GB"/>
        </w:rPr>
        <w:t>ction cannot be reacted to.</w:t>
      </w:r>
    </w:p>
    <w:p w14:paraId="6E94D4AC" w14:textId="2410B070" w:rsidR="009116BC" w:rsidRPr="009116BC" w:rsidRDefault="009116BC" w:rsidP="009116BC">
      <w:pPr>
        <w:rPr>
          <w:lang w:val="en-GB"/>
        </w:rPr>
      </w:pPr>
      <w:r w:rsidRPr="00B50109">
        <w:rPr>
          <w:rStyle w:val="berschrift4Zchn"/>
          <w:lang w:val="en-GB"/>
        </w:rPr>
        <w:t>Dodge</w:t>
      </w:r>
      <w:r w:rsidRPr="00CE4C6E">
        <w:rPr>
          <w:rStyle w:val="berschrift4Zchn"/>
          <w:lang w:val="en-US"/>
        </w:rPr>
        <w:t xml:space="preserve"> (</w:t>
      </w:r>
      <w:r w:rsidRPr="00B50109">
        <w:rPr>
          <w:rStyle w:val="berschrift4Zchn"/>
          <w:lang w:val="en-GB"/>
        </w:rPr>
        <w:t>2 AP</w:t>
      </w:r>
      <w:r w:rsidR="00E970B4" w:rsidRPr="00CE4C6E">
        <w:rPr>
          <w:rStyle w:val="berschrift4Zchn"/>
          <w:lang w:val="en-US"/>
        </w:rPr>
        <w:t>)</w:t>
      </w:r>
      <w:r w:rsidRPr="00CE4C6E">
        <w:rPr>
          <w:rStyle w:val="berschrift4Zchn"/>
          <w:lang w:val="en-US"/>
        </w:rPr>
        <w:br/>
      </w:r>
      <w:r w:rsidRPr="00A57AF8">
        <w:rPr>
          <w:b/>
          <w:bCs/>
          <w:lang w:val="en-GB"/>
        </w:rPr>
        <w:t>Trigger:</w:t>
      </w:r>
      <w:r w:rsidRPr="009116BC">
        <w:rPr>
          <w:lang w:val="en-GB"/>
        </w:rPr>
        <w:t xml:space="preserve"> Any </w:t>
      </w:r>
      <w:r w:rsidR="00CE4C6E">
        <w:rPr>
          <w:lang w:val="en-GB"/>
        </w:rPr>
        <w:t>A</w:t>
      </w:r>
      <w:r w:rsidRPr="009116BC">
        <w:rPr>
          <w:lang w:val="en-GB"/>
        </w:rPr>
        <w:t xml:space="preserve">ction  </w:t>
      </w:r>
      <w:r>
        <w:rPr>
          <w:lang w:val="en-GB"/>
        </w:rPr>
        <w:br/>
      </w:r>
      <w:r w:rsidRPr="00467FBF">
        <w:rPr>
          <w:b/>
          <w:bCs/>
          <w:lang w:val="en-GB"/>
        </w:rPr>
        <w:t>Action:</w:t>
      </w:r>
      <w:r w:rsidRPr="009116BC">
        <w:rPr>
          <w:lang w:val="en-GB"/>
        </w:rPr>
        <w:t xml:space="preserve"> Use the Dash Action.</w:t>
      </w:r>
    </w:p>
    <w:p w14:paraId="65E288D1" w14:textId="38A88F73" w:rsidR="009116BC" w:rsidRPr="009116BC" w:rsidRDefault="009116BC" w:rsidP="009116BC">
      <w:pPr>
        <w:rPr>
          <w:lang w:val="en-GB"/>
        </w:rPr>
      </w:pPr>
      <w:r w:rsidRPr="00B50109">
        <w:rPr>
          <w:rStyle w:val="berschrift4Zchn"/>
          <w:lang w:val="en-GB"/>
        </w:rPr>
        <w:t>Empathy</w:t>
      </w:r>
      <w:r w:rsidRPr="00CE4C6E">
        <w:rPr>
          <w:rStyle w:val="berschrift4Zchn"/>
          <w:lang w:val="en-US"/>
        </w:rPr>
        <w:t xml:space="preserve"> (</w:t>
      </w:r>
      <w:r w:rsidRPr="00B50109">
        <w:rPr>
          <w:rStyle w:val="berschrift4Zchn"/>
          <w:lang w:val="en-GB"/>
        </w:rPr>
        <w:t>3 AP</w:t>
      </w:r>
      <w:r w:rsidR="00E970B4" w:rsidRPr="00CE4C6E">
        <w:rPr>
          <w:rStyle w:val="berschrift4Zchn"/>
          <w:lang w:val="en-US"/>
        </w:rPr>
        <w:t>)</w:t>
      </w:r>
      <w:r>
        <w:rPr>
          <w:lang w:val="en-GB"/>
        </w:rPr>
        <w:br/>
      </w:r>
      <w:r w:rsidRPr="00A57AF8">
        <w:rPr>
          <w:b/>
          <w:bCs/>
          <w:lang w:val="en-GB"/>
        </w:rPr>
        <w:t>Trigger:</w:t>
      </w:r>
      <w:r w:rsidRPr="009116BC">
        <w:rPr>
          <w:lang w:val="en-GB"/>
        </w:rPr>
        <w:t xml:space="preserve"> Target regains Poise </w:t>
      </w:r>
      <w:r>
        <w:rPr>
          <w:lang w:val="en-GB"/>
        </w:rPr>
        <w:br/>
      </w:r>
      <w:r w:rsidRPr="00A57AF8">
        <w:rPr>
          <w:b/>
          <w:bCs/>
          <w:lang w:val="en-GB"/>
        </w:rPr>
        <w:t>Action:</w:t>
      </w:r>
      <w:r w:rsidRPr="009116BC">
        <w:rPr>
          <w:lang w:val="en-GB"/>
        </w:rPr>
        <w:t xml:space="preserve"> Regain Poise equal to a Feel </w:t>
      </w:r>
      <w:r w:rsidR="00CE4C6E">
        <w:rPr>
          <w:lang w:val="en-GB"/>
        </w:rPr>
        <w:t>C</w:t>
      </w:r>
      <w:r w:rsidRPr="009116BC">
        <w:rPr>
          <w:lang w:val="en-GB"/>
        </w:rPr>
        <w:t>hallenge.</w:t>
      </w:r>
    </w:p>
    <w:p w14:paraId="3BC809D7" w14:textId="08AE8302" w:rsidR="009116BC" w:rsidRPr="009116BC" w:rsidRDefault="009116BC" w:rsidP="009116BC">
      <w:pPr>
        <w:rPr>
          <w:lang w:val="en-GB"/>
        </w:rPr>
      </w:pPr>
      <w:r w:rsidRPr="00B50109">
        <w:rPr>
          <w:rStyle w:val="berschrift4Zchn"/>
          <w:lang w:val="en-GB"/>
        </w:rPr>
        <w:t>Faint Dramatically</w:t>
      </w:r>
      <w:r w:rsidRPr="0068475D">
        <w:rPr>
          <w:rStyle w:val="berschrift4Zchn"/>
          <w:lang w:val="en-US"/>
        </w:rPr>
        <w:t xml:space="preserve"> (</w:t>
      </w:r>
      <w:r w:rsidRPr="00B50109">
        <w:rPr>
          <w:rStyle w:val="berschrift4Zchn"/>
          <w:lang w:val="en-GB"/>
        </w:rPr>
        <w:t>4 AP</w:t>
      </w:r>
      <w:r w:rsidR="00E970B4" w:rsidRPr="0068475D">
        <w:rPr>
          <w:rStyle w:val="berschrift4Zchn"/>
          <w:lang w:val="en-US"/>
        </w:rPr>
        <w:t>)</w:t>
      </w:r>
      <w:r w:rsidRPr="0068475D">
        <w:rPr>
          <w:rStyle w:val="berschrift4Zchn"/>
          <w:lang w:val="en-US"/>
        </w:rPr>
        <w:br/>
      </w:r>
      <w:r w:rsidRPr="00A57AF8">
        <w:rPr>
          <w:b/>
          <w:bCs/>
          <w:lang w:val="en-GB"/>
        </w:rPr>
        <w:t>Trigger:</w:t>
      </w:r>
      <w:r w:rsidRPr="009116BC">
        <w:rPr>
          <w:lang w:val="en-GB"/>
        </w:rPr>
        <w:t xml:space="preserve"> You take hit point damage </w:t>
      </w:r>
      <w:r>
        <w:rPr>
          <w:lang w:val="en-GB"/>
        </w:rPr>
        <w:br/>
      </w:r>
      <w:r w:rsidRPr="00A57AF8">
        <w:rPr>
          <w:b/>
          <w:bCs/>
          <w:lang w:val="en-GB"/>
        </w:rPr>
        <w:t>Action:</w:t>
      </w:r>
      <w:r w:rsidRPr="009116BC">
        <w:rPr>
          <w:lang w:val="en-GB"/>
        </w:rPr>
        <w:t xml:space="preserve"> You are </w:t>
      </w:r>
      <w:r w:rsidR="00CE4C6E">
        <w:rPr>
          <w:lang w:val="en-GB"/>
        </w:rPr>
        <w:t>P</w:t>
      </w:r>
      <w:r w:rsidRPr="009116BC">
        <w:rPr>
          <w:lang w:val="en-GB"/>
        </w:rPr>
        <w:t>rone. The next attack against you does not hit.</w:t>
      </w:r>
    </w:p>
    <w:p w14:paraId="6339B31A" w14:textId="1DDDA1D2" w:rsidR="009116BC" w:rsidRPr="009116BC" w:rsidRDefault="009116BC" w:rsidP="009116BC">
      <w:pPr>
        <w:rPr>
          <w:lang w:val="en-GB"/>
        </w:rPr>
      </w:pPr>
      <w:r w:rsidRPr="00B50109">
        <w:rPr>
          <w:rStyle w:val="berschrift4Zchn"/>
          <w:lang w:val="en-GB"/>
        </w:rPr>
        <w:t>Pained Strike</w:t>
      </w:r>
      <w:r w:rsidRPr="00113F7C">
        <w:rPr>
          <w:rStyle w:val="berschrift4Zchn"/>
          <w:lang w:val="en-US"/>
        </w:rPr>
        <w:t xml:space="preserve"> (</w:t>
      </w:r>
      <w:r w:rsidRPr="00B50109">
        <w:rPr>
          <w:rStyle w:val="berschrift4Zchn"/>
          <w:lang w:val="en-GB"/>
        </w:rPr>
        <w:t>Weapon AP</w:t>
      </w:r>
      <w:r w:rsidR="00E970B4" w:rsidRPr="00113F7C">
        <w:rPr>
          <w:rStyle w:val="berschrift4Zchn"/>
          <w:lang w:val="en-US"/>
        </w:rPr>
        <w:t>)</w:t>
      </w:r>
      <w:r w:rsidRPr="00113F7C">
        <w:rPr>
          <w:rStyle w:val="berschrift4Zchn"/>
          <w:lang w:val="en-US"/>
        </w:rPr>
        <w:br/>
      </w:r>
      <w:r w:rsidRPr="00A57AF8">
        <w:rPr>
          <w:b/>
          <w:bCs/>
          <w:lang w:val="en-GB"/>
        </w:rPr>
        <w:t>Trigger:</w:t>
      </w:r>
      <w:r w:rsidRPr="009116BC">
        <w:rPr>
          <w:lang w:val="en-GB"/>
        </w:rPr>
        <w:t xml:space="preserve"> You take Poise damage </w:t>
      </w:r>
      <w:r>
        <w:rPr>
          <w:lang w:val="en-GB"/>
        </w:rPr>
        <w:br/>
      </w:r>
      <w:r w:rsidRPr="00A57AF8">
        <w:rPr>
          <w:b/>
          <w:bCs/>
          <w:lang w:val="en-GB"/>
        </w:rPr>
        <w:t>Action:</w:t>
      </w:r>
      <w:r w:rsidRPr="009116BC">
        <w:rPr>
          <w:lang w:val="en-GB"/>
        </w:rPr>
        <w:t xml:space="preserve"> Do any attack Action, adding the number of Poise damage you took to the </w:t>
      </w:r>
      <w:r w:rsidR="00B50109" w:rsidRPr="009116BC">
        <w:rPr>
          <w:lang w:val="en-GB"/>
        </w:rPr>
        <w:t>attack’s</w:t>
      </w:r>
      <w:r w:rsidRPr="009116BC">
        <w:rPr>
          <w:lang w:val="en-GB"/>
        </w:rPr>
        <w:t xml:space="preserve"> success pool.</w:t>
      </w:r>
    </w:p>
    <w:p w14:paraId="318F7B61" w14:textId="2F1F1E0E" w:rsidR="009116BC" w:rsidRPr="009116BC" w:rsidRDefault="009116BC" w:rsidP="009116BC">
      <w:pPr>
        <w:rPr>
          <w:lang w:val="en-GB"/>
        </w:rPr>
      </w:pPr>
      <w:r w:rsidRPr="00B50109">
        <w:rPr>
          <w:rStyle w:val="berschrift4Zchn"/>
          <w:lang w:val="en-GB"/>
        </w:rPr>
        <w:t>Panic</w:t>
      </w:r>
      <w:r w:rsidRPr="0068475D">
        <w:rPr>
          <w:rStyle w:val="berschrift4Zchn"/>
          <w:lang w:val="en-US"/>
        </w:rPr>
        <w:t xml:space="preserve"> (</w:t>
      </w:r>
      <w:r w:rsidRPr="00B50109">
        <w:rPr>
          <w:rStyle w:val="berschrift4Zchn"/>
          <w:lang w:val="en-GB"/>
        </w:rPr>
        <w:t>1 AP</w:t>
      </w:r>
      <w:r w:rsidR="00E970B4" w:rsidRPr="0068475D">
        <w:rPr>
          <w:rStyle w:val="berschrift4Zchn"/>
          <w:lang w:val="en-US"/>
        </w:rPr>
        <w:t>)</w:t>
      </w:r>
      <w:r w:rsidRPr="0068475D">
        <w:rPr>
          <w:rStyle w:val="berschrift4Zchn"/>
          <w:lang w:val="en-US"/>
        </w:rPr>
        <w:br/>
      </w:r>
      <w:r w:rsidRPr="00A57AF8">
        <w:rPr>
          <w:b/>
          <w:bCs/>
          <w:lang w:val="en-GB"/>
        </w:rPr>
        <w:t>Trigger:</w:t>
      </w:r>
      <w:r w:rsidRPr="009116BC">
        <w:rPr>
          <w:lang w:val="en-GB"/>
        </w:rPr>
        <w:t xml:space="preserve"> Any </w:t>
      </w:r>
      <w:r w:rsidR="0068475D">
        <w:rPr>
          <w:lang w:val="en-GB"/>
        </w:rPr>
        <w:t>A</w:t>
      </w:r>
      <w:r w:rsidRPr="009116BC">
        <w:rPr>
          <w:lang w:val="en-GB"/>
        </w:rPr>
        <w:t xml:space="preserve">ction  </w:t>
      </w:r>
      <w:r>
        <w:rPr>
          <w:lang w:val="en-GB"/>
        </w:rPr>
        <w:br/>
      </w:r>
      <w:r w:rsidRPr="00A57AF8">
        <w:rPr>
          <w:b/>
          <w:bCs/>
          <w:lang w:val="en-GB"/>
        </w:rPr>
        <w:t>Action:</w:t>
      </w:r>
      <w:r w:rsidRPr="009116BC">
        <w:rPr>
          <w:lang w:val="en-GB"/>
        </w:rPr>
        <w:t xml:space="preserve"> Do anything not taking longer than a second.</w:t>
      </w:r>
    </w:p>
    <w:p w14:paraId="3D586418" w14:textId="7F616D52" w:rsidR="009116BC" w:rsidRPr="009116BC" w:rsidRDefault="009116BC" w:rsidP="009116BC">
      <w:pPr>
        <w:rPr>
          <w:lang w:val="en-GB"/>
        </w:rPr>
      </w:pPr>
      <w:r w:rsidRPr="0068475D">
        <w:rPr>
          <w:rStyle w:val="berschrift4Zchn"/>
          <w:lang w:val="en-US"/>
        </w:rPr>
        <w:t>Pursue (</w:t>
      </w:r>
      <w:r w:rsidRPr="00B50109">
        <w:rPr>
          <w:rStyle w:val="berschrift4Zchn"/>
          <w:lang w:val="en-GB"/>
        </w:rPr>
        <w:t>Movement AP</w:t>
      </w:r>
      <w:r w:rsidR="00E970B4" w:rsidRPr="0068475D">
        <w:rPr>
          <w:rStyle w:val="berschrift4Zchn"/>
          <w:lang w:val="en-US"/>
        </w:rPr>
        <w:t>)</w:t>
      </w:r>
      <w:r w:rsidRPr="0068475D">
        <w:rPr>
          <w:rStyle w:val="berschrift4Zchn"/>
          <w:lang w:val="en-US"/>
        </w:rPr>
        <w:br/>
      </w:r>
      <w:r w:rsidRPr="00A57AF8">
        <w:rPr>
          <w:b/>
          <w:bCs/>
          <w:lang w:val="en-GB"/>
        </w:rPr>
        <w:t>Trigger:</w:t>
      </w:r>
      <w:r w:rsidRPr="009116BC">
        <w:rPr>
          <w:lang w:val="en-GB"/>
        </w:rPr>
        <w:t xml:space="preserve"> Any Movement Action  </w:t>
      </w:r>
      <w:r>
        <w:rPr>
          <w:lang w:val="en-GB"/>
        </w:rPr>
        <w:br/>
      </w:r>
      <w:r w:rsidRPr="00A57AF8">
        <w:rPr>
          <w:b/>
          <w:bCs/>
          <w:lang w:val="en-GB"/>
        </w:rPr>
        <w:t>Action:</w:t>
      </w:r>
      <w:r w:rsidRPr="009116BC">
        <w:rPr>
          <w:lang w:val="en-GB"/>
        </w:rPr>
        <w:t xml:space="preserve"> Do any </w:t>
      </w:r>
      <w:r w:rsidR="0068475D">
        <w:rPr>
          <w:lang w:val="en-GB"/>
        </w:rPr>
        <w:t>M</w:t>
      </w:r>
      <w:r w:rsidRPr="009116BC">
        <w:rPr>
          <w:lang w:val="en-GB"/>
        </w:rPr>
        <w:t>ovement Action.</w:t>
      </w:r>
    </w:p>
    <w:p w14:paraId="77E0640A" w14:textId="321EF1E8" w:rsidR="009116BC" w:rsidRPr="009116BC" w:rsidRDefault="009116BC" w:rsidP="009116BC">
      <w:pPr>
        <w:rPr>
          <w:lang w:val="en-GB"/>
        </w:rPr>
      </w:pPr>
      <w:r w:rsidRPr="00B50109">
        <w:rPr>
          <w:rStyle w:val="berschrift4Zchn"/>
          <w:lang w:val="en-GB"/>
        </w:rPr>
        <w:t>Pounce</w:t>
      </w:r>
      <w:r w:rsidRPr="0068475D">
        <w:rPr>
          <w:rStyle w:val="berschrift4Zchn"/>
          <w:lang w:val="en-US"/>
        </w:rPr>
        <w:t xml:space="preserve"> (</w:t>
      </w:r>
      <w:r w:rsidRPr="00B50109">
        <w:rPr>
          <w:rStyle w:val="berschrift4Zchn"/>
          <w:lang w:val="en-GB"/>
        </w:rPr>
        <w:t>3 + Movement AP</w:t>
      </w:r>
      <w:r w:rsidR="00E970B4" w:rsidRPr="0068475D">
        <w:rPr>
          <w:rStyle w:val="berschrift4Zchn"/>
          <w:lang w:val="en-US"/>
        </w:rPr>
        <w:t>)</w:t>
      </w:r>
      <w:r w:rsidRPr="0068475D">
        <w:rPr>
          <w:rStyle w:val="berschrift4Zchn"/>
          <w:lang w:val="en-US"/>
        </w:rPr>
        <w:br/>
      </w:r>
      <w:r w:rsidRPr="00A57AF8">
        <w:rPr>
          <w:b/>
          <w:bCs/>
          <w:lang w:val="en-GB"/>
        </w:rPr>
        <w:t>Trigger:</w:t>
      </w:r>
      <w:r w:rsidRPr="009116BC">
        <w:rPr>
          <w:lang w:val="en-GB"/>
        </w:rPr>
        <w:t xml:space="preserve"> Any Movement Action</w:t>
      </w:r>
      <w:r>
        <w:rPr>
          <w:lang w:val="en-GB"/>
        </w:rPr>
        <w:br/>
      </w:r>
      <w:r w:rsidRPr="00A57AF8">
        <w:rPr>
          <w:b/>
          <w:bCs/>
          <w:lang w:val="en-GB"/>
        </w:rPr>
        <w:t>Action:</w:t>
      </w:r>
      <w:r w:rsidRPr="009116BC">
        <w:rPr>
          <w:lang w:val="en-GB"/>
        </w:rPr>
        <w:t xml:space="preserve"> Do any </w:t>
      </w:r>
      <w:r w:rsidR="0068475D">
        <w:rPr>
          <w:lang w:val="en-GB"/>
        </w:rPr>
        <w:t>M</w:t>
      </w:r>
      <w:r w:rsidRPr="009116BC">
        <w:rPr>
          <w:lang w:val="en-GB"/>
        </w:rPr>
        <w:t>ovement Action. Afterwards you may attack a target within arm's reach with the successes of a Force Challenge.</w:t>
      </w:r>
    </w:p>
    <w:p w14:paraId="168EC040" w14:textId="6A125D70" w:rsidR="009116BC" w:rsidRPr="009116BC" w:rsidRDefault="009116BC" w:rsidP="009116BC">
      <w:pPr>
        <w:rPr>
          <w:lang w:val="en-GB"/>
        </w:rPr>
      </w:pPr>
      <w:r w:rsidRPr="00B50109">
        <w:rPr>
          <w:rStyle w:val="berschrift4Zchn"/>
          <w:lang w:val="en-GB"/>
        </w:rPr>
        <w:t>Reposition</w:t>
      </w:r>
      <w:r w:rsidRPr="00113F7C">
        <w:rPr>
          <w:rStyle w:val="berschrift4Zchn"/>
          <w:lang w:val="en-US"/>
        </w:rPr>
        <w:t xml:space="preserve"> (</w:t>
      </w:r>
      <w:r w:rsidRPr="00B50109">
        <w:rPr>
          <w:rStyle w:val="berschrift4Zchn"/>
          <w:lang w:val="en-GB"/>
        </w:rPr>
        <w:t>Movement AP</w:t>
      </w:r>
      <w:r w:rsidR="00E970B4" w:rsidRPr="00113F7C">
        <w:rPr>
          <w:rStyle w:val="berschrift4Zchn"/>
          <w:lang w:val="en-US"/>
        </w:rPr>
        <w:t>)</w:t>
      </w:r>
      <w:r w:rsidRPr="00113F7C">
        <w:rPr>
          <w:rStyle w:val="berschrift4Zchn"/>
          <w:lang w:val="en-US"/>
        </w:rPr>
        <w:br/>
      </w:r>
      <w:r w:rsidRPr="00A57AF8">
        <w:rPr>
          <w:b/>
          <w:bCs/>
          <w:lang w:val="en-GB"/>
        </w:rPr>
        <w:t>Trigger:</w:t>
      </w:r>
      <w:r w:rsidRPr="009116BC">
        <w:rPr>
          <w:lang w:val="en-GB"/>
        </w:rPr>
        <w:t xml:space="preserve"> Any Attack Action  </w:t>
      </w:r>
      <w:r>
        <w:rPr>
          <w:lang w:val="en-GB"/>
        </w:rPr>
        <w:br/>
      </w:r>
      <w:r w:rsidRPr="00A57AF8">
        <w:rPr>
          <w:b/>
          <w:bCs/>
          <w:lang w:val="en-GB"/>
        </w:rPr>
        <w:t>Action:</w:t>
      </w:r>
      <w:r w:rsidRPr="009116BC">
        <w:rPr>
          <w:lang w:val="en-GB"/>
        </w:rPr>
        <w:t xml:space="preserve"> Do any </w:t>
      </w:r>
      <w:r w:rsidR="00A57AF8">
        <w:rPr>
          <w:lang w:val="en-GB"/>
        </w:rPr>
        <w:t>M</w:t>
      </w:r>
      <w:r w:rsidRPr="009116BC">
        <w:rPr>
          <w:lang w:val="en-GB"/>
        </w:rPr>
        <w:t>ovement Action.</w:t>
      </w:r>
    </w:p>
    <w:p w14:paraId="002B89A5" w14:textId="0CAB65B7" w:rsidR="009116BC" w:rsidRPr="009116BC" w:rsidRDefault="009116BC" w:rsidP="009116BC">
      <w:pPr>
        <w:rPr>
          <w:lang w:val="en-GB"/>
        </w:rPr>
      </w:pPr>
      <w:r w:rsidRPr="00B50109">
        <w:rPr>
          <w:rStyle w:val="berschrift4Zchn"/>
          <w:lang w:val="en-GB"/>
        </w:rPr>
        <w:t>Riposte</w:t>
      </w:r>
      <w:r w:rsidRPr="0068475D">
        <w:rPr>
          <w:rStyle w:val="berschrift4Zchn"/>
          <w:lang w:val="en-US"/>
        </w:rPr>
        <w:t xml:space="preserve"> (</w:t>
      </w:r>
      <w:r w:rsidRPr="00B50109">
        <w:rPr>
          <w:rStyle w:val="berschrift4Zchn"/>
          <w:lang w:val="en-GB"/>
        </w:rPr>
        <w:t>Weapon AP</w:t>
      </w:r>
      <w:r w:rsidR="00E970B4" w:rsidRPr="0068475D">
        <w:rPr>
          <w:rStyle w:val="berschrift4Zchn"/>
          <w:lang w:val="en-US"/>
        </w:rPr>
        <w:t>)</w:t>
      </w:r>
      <w:r w:rsidRPr="0068475D">
        <w:rPr>
          <w:rStyle w:val="berschrift4Zchn"/>
          <w:lang w:val="en-US"/>
        </w:rPr>
        <w:br/>
      </w:r>
      <w:r w:rsidRPr="00A57AF8">
        <w:rPr>
          <w:b/>
          <w:bCs/>
          <w:lang w:val="en-GB"/>
        </w:rPr>
        <w:t>Trigger:</w:t>
      </w:r>
      <w:r w:rsidRPr="009116BC">
        <w:rPr>
          <w:lang w:val="en-GB"/>
        </w:rPr>
        <w:t xml:space="preserve"> Any Attack Action against you with no successes</w:t>
      </w:r>
      <w:r>
        <w:rPr>
          <w:lang w:val="en-GB"/>
        </w:rPr>
        <w:br/>
      </w:r>
      <w:r w:rsidRPr="00A57AF8">
        <w:rPr>
          <w:b/>
          <w:bCs/>
          <w:lang w:val="en-GB"/>
        </w:rPr>
        <w:t>Action:</w:t>
      </w:r>
      <w:r w:rsidRPr="009116BC">
        <w:rPr>
          <w:lang w:val="en-GB"/>
        </w:rPr>
        <w:t xml:space="preserve"> Do any </w:t>
      </w:r>
      <w:r w:rsidR="0068475D">
        <w:rPr>
          <w:lang w:val="en-GB"/>
        </w:rPr>
        <w:t>A</w:t>
      </w:r>
      <w:r w:rsidRPr="009116BC">
        <w:rPr>
          <w:lang w:val="en-GB"/>
        </w:rPr>
        <w:t>ttack Action targeting the triggering target.</w:t>
      </w:r>
    </w:p>
    <w:p w14:paraId="41915A83" w14:textId="450C1278" w:rsidR="009116BC" w:rsidRPr="009116BC" w:rsidRDefault="009116BC" w:rsidP="009116BC">
      <w:pPr>
        <w:rPr>
          <w:lang w:val="en-GB"/>
        </w:rPr>
      </w:pPr>
      <w:r w:rsidRPr="00B50109">
        <w:rPr>
          <w:rStyle w:val="berschrift4Zchn"/>
          <w:lang w:val="en-GB"/>
        </w:rPr>
        <w:t>Retaliating Strike</w:t>
      </w:r>
      <w:r w:rsidRPr="0068475D">
        <w:rPr>
          <w:rStyle w:val="berschrift4Zchn"/>
          <w:lang w:val="en-US"/>
        </w:rPr>
        <w:t xml:space="preserve"> (</w:t>
      </w:r>
      <w:r w:rsidRPr="00B50109">
        <w:rPr>
          <w:rStyle w:val="berschrift4Zchn"/>
          <w:lang w:val="en-GB"/>
        </w:rPr>
        <w:t>Weapon AP</w:t>
      </w:r>
      <w:r w:rsidR="00E970B4" w:rsidRPr="0068475D">
        <w:rPr>
          <w:rStyle w:val="berschrift4Zchn"/>
          <w:lang w:val="en-US"/>
        </w:rPr>
        <w:t>)</w:t>
      </w:r>
      <w:r w:rsidRPr="0068475D">
        <w:rPr>
          <w:rStyle w:val="berschrift4Zchn"/>
          <w:lang w:val="en-US"/>
        </w:rPr>
        <w:br/>
      </w:r>
      <w:r w:rsidRPr="00A57AF8">
        <w:rPr>
          <w:b/>
          <w:bCs/>
          <w:lang w:val="en-GB"/>
        </w:rPr>
        <w:t>Trigger:</w:t>
      </w:r>
      <w:r w:rsidRPr="009116BC">
        <w:rPr>
          <w:lang w:val="en-GB"/>
        </w:rPr>
        <w:t xml:space="preserve"> Any Attack Action  </w:t>
      </w:r>
      <w:r>
        <w:rPr>
          <w:lang w:val="en-GB"/>
        </w:rPr>
        <w:br/>
      </w:r>
      <w:r w:rsidRPr="00A57AF8">
        <w:rPr>
          <w:b/>
          <w:bCs/>
          <w:lang w:val="en-GB"/>
        </w:rPr>
        <w:t>Action:</w:t>
      </w:r>
      <w:r w:rsidRPr="009116BC">
        <w:rPr>
          <w:lang w:val="en-GB"/>
        </w:rPr>
        <w:t xml:space="preserve"> Do any </w:t>
      </w:r>
      <w:r w:rsidR="0068475D">
        <w:rPr>
          <w:lang w:val="en-GB"/>
        </w:rPr>
        <w:t>A</w:t>
      </w:r>
      <w:r w:rsidRPr="009116BC">
        <w:rPr>
          <w:lang w:val="en-GB"/>
        </w:rPr>
        <w:t>ttack Action targeting the triggering target.</w:t>
      </w:r>
    </w:p>
    <w:p w14:paraId="64531DE3" w14:textId="7178DF54" w:rsidR="009116BC" w:rsidRPr="009116BC" w:rsidRDefault="009116BC" w:rsidP="009116BC">
      <w:pPr>
        <w:rPr>
          <w:lang w:val="en-GB"/>
        </w:rPr>
      </w:pPr>
      <w:r w:rsidRPr="00B50109">
        <w:rPr>
          <w:rStyle w:val="berschrift4Zchn"/>
          <w:lang w:val="en-GB"/>
        </w:rPr>
        <w:t>Stand Strong</w:t>
      </w:r>
      <w:r w:rsidRPr="0068475D">
        <w:rPr>
          <w:rStyle w:val="berschrift4Zchn"/>
          <w:lang w:val="en-US"/>
        </w:rPr>
        <w:t xml:space="preserve"> (</w:t>
      </w:r>
      <w:r w:rsidRPr="00B50109">
        <w:rPr>
          <w:rStyle w:val="berschrift4Zchn"/>
          <w:lang w:val="en-GB"/>
        </w:rPr>
        <w:t>4 AP</w:t>
      </w:r>
      <w:r w:rsidR="00E970B4" w:rsidRPr="0068475D">
        <w:rPr>
          <w:rStyle w:val="berschrift4Zchn"/>
          <w:lang w:val="en-US"/>
        </w:rPr>
        <w:t>)</w:t>
      </w:r>
      <w:r w:rsidRPr="0068475D">
        <w:rPr>
          <w:rStyle w:val="berschrift4Zchn"/>
          <w:lang w:val="en-US"/>
        </w:rPr>
        <w:br/>
      </w:r>
      <w:r w:rsidRPr="00A57AF8">
        <w:rPr>
          <w:b/>
          <w:bCs/>
          <w:lang w:val="en-GB"/>
        </w:rPr>
        <w:t>Trigger:</w:t>
      </w:r>
      <w:r w:rsidRPr="009116BC">
        <w:rPr>
          <w:lang w:val="en-GB"/>
        </w:rPr>
        <w:t xml:space="preserve"> You take Poise damage </w:t>
      </w:r>
      <w:r>
        <w:rPr>
          <w:lang w:val="en-GB"/>
        </w:rPr>
        <w:br/>
      </w:r>
      <w:r w:rsidRPr="00A57AF8">
        <w:rPr>
          <w:b/>
          <w:bCs/>
          <w:lang w:val="en-GB"/>
        </w:rPr>
        <w:t>Action:</w:t>
      </w:r>
      <w:r w:rsidRPr="009116BC">
        <w:rPr>
          <w:lang w:val="en-GB"/>
        </w:rPr>
        <w:t xml:space="preserve"> All damage taken so far in this </w:t>
      </w:r>
      <w:r w:rsidR="0068475D">
        <w:rPr>
          <w:lang w:val="en-GB"/>
        </w:rPr>
        <w:t>R</w:t>
      </w:r>
      <w:r w:rsidRPr="009116BC">
        <w:rPr>
          <w:lang w:val="en-GB"/>
        </w:rPr>
        <w:t xml:space="preserve">eaction </w:t>
      </w:r>
      <w:r w:rsidR="0068475D">
        <w:rPr>
          <w:lang w:val="en-GB"/>
        </w:rPr>
        <w:t>C</w:t>
      </w:r>
      <w:r w:rsidRPr="009116BC">
        <w:rPr>
          <w:lang w:val="en-GB"/>
        </w:rPr>
        <w:t>hain is ignored. The next time you take damage this scene the damage prevented this way, gets added on top. While preventing damage this way you are unable to take Movement Actions.</w:t>
      </w:r>
    </w:p>
    <w:p w14:paraId="287D4677" w14:textId="17C4BAD5" w:rsidR="009116BC" w:rsidRPr="009116BC" w:rsidRDefault="009116BC" w:rsidP="009116BC">
      <w:pPr>
        <w:rPr>
          <w:lang w:val="en-GB"/>
        </w:rPr>
      </w:pPr>
      <w:r w:rsidRPr="00B50109">
        <w:rPr>
          <w:rStyle w:val="berschrift4Zchn"/>
          <w:lang w:val="en-GB"/>
        </w:rPr>
        <w:t>Tackle</w:t>
      </w:r>
      <w:r w:rsidRPr="00113F7C">
        <w:rPr>
          <w:rStyle w:val="berschrift4Zchn"/>
          <w:lang w:val="en-US"/>
        </w:rPr>
        <w:t xml:space="preserve"> (</w:t>
      </w:r>
      <w:r w:rsidRPr="00B50109">
        <w:rPr>
          <w:rStyle w:val="berschrift4Zchn"/>
          <w:lang w:val="en-GB"/>
        </w:rPr>
        <w:t>Movement AP</w:t>
      </w:r>
      <w:r w:rsidR="00E970B4" w:rsidRPr="00113F7C">
        <w:rPr>
          <w:rStyle w:val="berschrift4Zchn"/>
          <w:lang w:val="en-US"/>
        </w:rPr>
        <w:t>)</w:t>
      </w:r>
      <w:r w:rsidRPr="00113F7C">
        <w:rPr>
          <w:rStyle w:val="berschrift4Zchn"/>
          <w:lang w:val="en-US"/>
        </w:rPr>
        <w:br/>
      </w:r>
      <w:r w:rsidRPr="00A57AF8">
        <w:rPr>
          <w:b/>
          <w:bCs/>
          <w:lang w:val="en-GB"/>
        </w:rPr>
        <w:t>Trigger:</w:t>
      </w:r>
      <w:r w:rsidRPr="009116BC">
        <w:rPr>
          <w:lang w:val="en-GB"/>
        </w:rPr>
        <w:t xml:space="preserve"> Any Attack Action within reach of movement</w:t>
      </w:r>
      <w:r>
        <w:rPr>
          <w:lang w:val="en-GB"/>
        </w:rPr>
        <w:br/>
      </w:r>
      <w:r w:rsidRPr="00A57AF8">
        <w:rPr>
          <w:b/>
          <w:bCs/>
          <w:lang w:val="en-GB"/>
        </w:rPr>
        <w:t>Action:</w:t>
      </w:r>
      <w:r w:rsidRPr="009116BC">
        <w:rPr>
          <w:lang w:val="en-GB"/>
        </w:rPr>
        <w:t xml:space="preserve"> Move up to the triggering target. Both of you are prone.</w:t>
      </w:r>
    </w:p>
    <w:p w14:paraId="22A19C25" w14:textId="7A91C5D7" w:rsidR="009116BC" w:rsidRPr="009116BC" w:rsidRDefault="009116BC" w:rsidP="009116BC">
      <w:pPr>
        <w:rPr>
          <w:lang w:val="en-GB"/>
        </w:rPr>
      </w:pPr>
      <w:r w:rsidRPr="00B50109">
        <w:rPr>
          <w:rStyle w:val="berschrift4Zchn"/>
          <w:lang w:val="en-GB"/>
        </w:rPr>
        <w:t>Transport</w:t>
      </w:r>
      <w:r w:rsidRPr="00B02B8D">
        <w:rPr>
          <w:rStyle w:val="berschrift4Zchn"/>
          <w:lang w:val="en-US"/>
        </w:rPr>
        <w:t xml:space="preserve"> (</w:t>
      </w:r>
      <w:r w:rsidRPr="00B50109">
        <w:rPr>
          <w:rStyle w:val="berschrift4Zchn"/>
          <w:lang w:val="en-GB"/>
        </w:rPr>
        <w:t xml:space="preserve">2 </w:t>
      </w:r>
      <w:r w:rsidR="00B02B8D">
        <w:rPr>
          <w:rStyle w:val="berschrift4Zchn"/>
          <w:lang w:val="en-GB"/>
        </w:rPr>
        <w:t>x</w:t>
      </w:r>
      <w:r w:rsidRPr="00B50109">
        <w:rPr>
          <w:rStyle w:val="berschrift4Zchn"/>
          <w:lang w:val="en-GB"/>
        </w:rPr>
        <w:t xml:space="preserve"> Movement AP</w:t>
      </w:r>
      <w:r w:rsidR="00E970B4" w:rsidRPr="00B02B8D">
        <w:rPr>
          <w:rStyle w:val="berschrift4Zchn"/>
          <w:lang w:val="en-US"/>
        </w:rPr>
        <w:t>)</w:t>
      </w:r>
      <w:r w:rsidRPr="00B02B8D">
        <w:rPr>
          <w:rStyle w:val="berschrift4Zchn"/>
          <w:lang w:val="en-US"/>
        </w:rPr>
        <w:br/>
      </w:r>
      <w:r w:rsidRPr="00A57AF8">
        <w:rPr>
          <w:b/>
          <w:bCs/>
          <w:lang w:val="en-GB"/>
        </w:rPr>
        <w:t>Trigger:</w:t>
      </w:r>
      <w:r w:rsidRPr="009116BC">
        <w:rPr>
          <w:lang w:val="en-GB"/>
        </w:rPr>
        <w:t xml:space="preserve"> Any Attack </w:t>
      </w:r>
      <w:r w:rsidR="00B02B8D">
        <w:rPr>
          <w:lang w:val="en-GB"/>
        </w:rPr>
        <w:t>Action</w:t>
      </w:r>
      <w:r>
        <w:rPr>
          <w:lang w:val="en-GB"/>
        </w:rPr>
        <w:br/>
      </w:r>
      <w:r w:rsidRPr="00A57AF8">
        <w:rPr>
          <w:b/>
          <w:bCs/>
          <w:lang w:val="en-GB"/>
        </w:rPr>
        <w:t>Action:</w:t>
      </w:r>
      <w:r w:rsidRPr="009116BC">
        <w:rPr>
          <w:lang w:val="en-GB"/>
        </w:rPr>
        <w:t xml:space="preserve"> Move yourself and a willing target within arm's reach.</w:t>
      </w:r>
    </w:p>
    <w:p w14:paraId="4A156A31" w14:textId="728A58E2" w:rsidR="009116BC" w:rsidRPr="009116BC" w:rsidRDefault="009116BC" w:rsidP="009116BC">
      <w:pPr>
        <w:rPr>
          <w:lang w:val="en-GB"/>
        </w:rPr>
      </w:pPr>
      <w:r w:rsidRPr="00B50109">
        <w:rPr>
          <w:rStyle w:val="berschrift4Zchn"/>
          <w:lang w:val="en-GB"/>
        </w:rPr>
        <w:t>Trip</w:t>
      </w:r>
      <w:r w:rsidRPr="0068475D">
        <w:rPr>
          <w:rStyle w:val="berschrift4Zchn"/>
          <w:lang w:val="en-US"/>
        </w:rPr>
        <w:t xml:space="preserve"> (</w:t>
      </w:r>
      <w:r w:rsidRPr="00B50109">
        <w:rPr>
          <w:rStyle w:val="berschrift4Zchn"/>
          <w:lang w:val="en-GB"/>
        </w:rPr>
        <w:t>3 AP</w:t>
      </w:r>
      <w:r w:rsidR="00E970B4" w:rsidRPr="0068475D">
        <w:rPr>
          <w:rStyle w:val="berschrift4Zchn"/>
          <w:lang w:val="en-US"/>
        </w:rPr>
        <w:t>)</w:t>
      </w:r>
      <w:r w:rsidRPr="0068475D">
        <w:rPr>
          <w:rStyle w:val="berschrift4Zchn"/>
          <w:lang w:val="en-US"/>
        </w:rPr>
        <w:br/>
      </w:r>
      <w:r w:rsidRPr="00A57AF8">
        <w:rPr>
          <w:b/>
          <w:bCs/>
          <w:lang w:val="en-GB"/>
        </w:rPr>
        <w:t>Trigger:</w:t>
      </w:r>
      <w:r w:rsidRPr="009116BC">
        <w:rPr>
          <w:lang w:val="en-GB"/>
        </w:rPr>
        <w:t xml:space="preserve"> Target moves within arm</w:t>
      </w:r>
      <w:r>
        <w:rPr>
          <w:lang w:val="en-GB"/>
        </w:rPr>
        <w:t>’</w:t>
      </w:r>
      <w:r w:rsidRPr="009116BC">
        <w:rPr>
          <w:lang w:val="en-GB"/>
        </w:rPr>
        <w:t>s reach</w:t>
      </w:r>
      <w:r>
        <w:rPr>
          <w:lang w:val="en-GB"/>
        </w:rPr>
        <w:br/>
      </w:r>
      <w:r w:rsidRPr="00A57AF8">
        <w:rPr>
          <w:b/>
          <w:bCs/>
          <w:lang w:val="en-GB"/>
        </w:rPr>
        <w:t>Action:</w:t>
      </w:r>
      <w:r w:rsidRPr="009116BC">
        <w:rPr>
          <w:lang w:val="en-GB"/>
        </w:rPr>
        <w:t xml:space="preserve"> Target has to contest a Force </w:t>
      </w:r>
      <w:r w:rsidR="0068475D">
        <w:rPr>
          <w:lang w:val="en-GB"/>
        </w:rPr>
        <w:t>C</w:t>
      </w:r>
      <w:r w:rsidRPr="009116BC">
        <w:rPr>
          <w:lang w:val="en-GB"/>
        </w:rPr>
        <w:t>hallenge by you with a Speed challenge. If you win, the target is tripped.</w:t>
      </w:r>
    </w:p>
    <w:p w14:paraId="26D17046" w14:textId="2A9E9504" w:rsidR="009116BC" w:rsidRPr="009116BC" w:rsidRDefault="009116BC" w:rsidP="009116BC">
      <w:pPr>
        <w:rPr>
          <w:lang w:val="en-GB"/>
        </w:rPr>
      </w:pPr>
      <w:r w:rsidRPr="00B50109">
        <w:rPr>
          <w:rStyle w:val="berschrift4Zchn"/>
          <w:lang w:val="en-GB"/>
        </w:rPr>
        <w:t>Waiting Strike</w:t>
      </w:r>
      <w:r w:rsidRPr="0068475D">
        <w:rPr>
          <w:rStyle w:val="berschrift4Zchn"/>
          <w:lang w:val="en-US"/>
        </w:rPr>
        <w:t xml:space="preserve"> (</w:t>
      </w:r>
      <w:r w:rsidRPr="00B50109">
        <w:rPr>
          <w:rStyle w:val="berschrift4Zchn"/>
          <w:lang w:val="en-GB"/>
        </w:rPr>
        <w:t>Weapon AP</w:t>
      </w:r>
      <w:r w:rsidR="00E970B4" w:rsidRPr="0068475D">
        <w:rPr>
          <w:rStyle w:val="berschrift4Zchn"/>
          <w:lang w:val="en-US"/>
        </w:rPr>
        <w:t>)</w:t>
      </w:r>
      <w:r w:rsidRPr="0068475D">
        <w:rPr>
          <w:rStyle w:val="berschrift4Zchn"/>
          <w:lang w:val="en-US"/>
        </w:rPr>
        <w:br/>
      </w:r>
      <w:r w:rsidRPr="00A57AF8">
        <w:rPr>
          <w:b/>
          <w:bCs/>
          <w:lang w:val="en-GB"/>
        </w:rPr>
        <w:t>Trigger:</w:t>
      </w:r>
      <w:r w:rsidRPr="009116BC">
        <w:rPr>
          <w:lang w:val="en-GB"/>
        </w:rPr>
        <w:t xml:space="preserve"> Any Movement Action  </w:t>
      </w:r>
      <w:r>
        <w:rPr>
          <w:lang w:val="en-GB"/>
        </w:rPr>
        <w:br/>
      </w:r>
      <w:r w:rsidRPr="00A57AF8">
        <w:rPr>
          <w:b/>
          <w:bCs/>
          <w:lang w:val="en-GB"/>
        </w:rPr>
        <w:t>Action:</w:t>
      </w:r>
      <w:r w:rsidRPr="009116BC">
        <w:rPr>
          <w:lang w:val="en-GB"/>
        </w:rPr>
        <w:t xml:space="preserve"> Do any </w:t>
      </w:r>
      <w:r w:rsidR="0068475D">
        <w:rPr>
          <w:lang w:val="en-GB"/>
        </w:rPr>
        <w:t>A</w:t>
      </w:r>
      <w:r w:rsidRPr="009116BC">
        <w:rPr>
          <w:lang w:val="en-GB"/>
        </w:rPr>
        <w:t>ttack Action targeting the triggering target.</w:t>
      </w:r>
    </w:p>
    <w:p w14:paraId="17EA4C56" w14:textId="101D91D3" w:rsidR="00113F7C" w:rsidRDefault="00113F7C" w:rsidP="002C7030">
      <w:pPr>
        <w:pStyle w:val="berschrift2"/>
        <w:rPr>
          <w:lang w:val="en-GB"/>
        </w:rPr>
      </w:pPr>
      <w:r>
        <w:rPr>
          <w:lang w:val="en-GB"/>
        </w:rPr>
        <w:t>Incantations</w:t>
      </w:r>
    </w:p>
    <w:p w14:paraId="3C1F1E2F" w14:textId="5D2C690F" w:rsidR="00113F7C" w:rsidRDefault="00113F7C" w:rsidP="00113F7C">
      <w:pPr>
        <w:pStyle w:val="berschrift3"/>
        <w:rPr>
          <w:lang w:val="en-GB"/>
        </w:rPr>
      </w:pPr>
      <w:r>
        <w:rPr>
          <w:lang w:val="en-GB"/>
        </w:rPr>
        <w:t>Intelligence</w:t>
      </w:r>
    </w:p>
    <w:p w14:paraId="3E0F4E7E" w14:textId="2484F017" w:rsidR="00113F7C" w:rsidRPr="00113F7C" w:rsidRDefault="00113F7C" w:rsidP="00113F7C">
      <w:pPr>
        <w:rPr>
          <w:lang w:val="en-GB"/>
        </w:rPr>
      </w:pPr>
      <w:r w:rsidRPr="00CD69AC">
        <w:rPr>
          <w:rStyle w:val="berschrift4Zchn"/>
          <w:lang w:val="en-GB"/>
        </w:rPr>
        <w:t xml:space="preserve">Brace </w:t>
      </w:r>
      <w:r w:rsidR="00CD69AC" w:rsidRPr="00CD69AC">
        <w:rPr>
          <w:rStyle w:val="berschrift4Zchn"/>
          <w:lang w:val="en-US"/>
        </w:rPr>
        <w:t>(</w:t>
      </w:r>
      <w:r w:rsidRPr="00CD69AC">
        <w:rPr>
          <w:rStyle w:val="berschrift4Zchn"/>
          <w:lang w:val="en-GB"/>
        </w:rPr>
        <w:t>2 AP</w:t>
      </w:r>
      <w:r w:rsidRPr="00CD69AC">
        <w:rPr>
          <w:rStyle w:val="berschrift4Zchn"/>
          <w:lang w:val="en-US"/>
        </w:rPr>
        <w:t>)</w:t>
      </w:r>
      <w:r w:rsidRPr="00CD69AC">
        <w:rPr>
          <w:rStyle w:val="berschrift4Zchn"/>
          <w:lang w:val="en-GB"/>
        </w:rPr>
        <w:t xml:space="preserve">  </w:t>
      </w:r>
      <w:r w:rsidR="00CD69AC">
        <w:rPr>
          <w:lang w:val="en-GB"/>
        </w:rPr>
        <w:br/>
      </w:r>
      <w:r w:rsidRPr="00392225">
        <w:rPr>
          <w:b/>
          <w:bCs/>
          <w:lang w:val="en-GB"/>
        </w:rPr>
        <w:t>Type:</w:t>
      </w:r>
      <w:r>
        <w:rPr>
          <w:lang w:val="en-GB"/>
        </w:rPr>
        <w:t xml:space="preserve"> </w:t>
      </w:r>
      <w:r w:rsidRPr="00113F7C">
        <w:rPr>
          <w:lang w:val="en-GB"/>
        </w:rPr>
        <w:t xml:space="preserve">Preventive </w:t>
      </w:r>
      <w:r w:rsidR="00392225">
        <w:rPr>
          <w:lang w:val="en-GB"/>
        </w:rPr>
        <w:t>Rea</w:t>
      </w:r>
      <w:r w:rsidRPr="00113F7C">
        <w:rPr>
          <w:lang w:val="en-GB"/>
        </w:rPr>
        <w:t xml:space="preserve">ction (target dealing poise damage to you) </w:t>
      </w:r>
      <w:r w:rsidR="00CD69AC">
        <w:rPr>
          <w:lang w:val="en-GB"/>
        </w:rPr>
        <w:br/>
      </w:r>
      <w:r w:rsidRPr="00392225">
        <w:rPr>
          <w:b/>
          <w:bCs/>
          <w:lang w:val="en-GB"/>
        </w:rPr>
        <w:t>Base Attribute:</w:t>
      </w:r>
      <w:r>
        <w:rPr>
          <w:lang w:val="en-GB"/>
        </w:rPr>
        <w:t xml:space="preserve"> </w:t>
      </w:r>
      <w:r w:rsidRPr="00113F7C">
        <w:rPr>
          <w:lang w:val="en-GB"/>
        </w:rPr>
        <w:t xml:space="preserve">Intelligence  </w:t>
      </w:r>
      <w:r w:rsidR="00CD69AC">
        <w:rPr>
          <w:lang w:val="en-GB"/>
        </w:rPr>
        <w:br/>
      </w:r>
      <w:r w:rsidRPr="00392225">
        <w:rPr>
          <w:b/>
          <w:bCs/>
          <w:lang w:val="en-GB"/>
        </w:rPr>
        <w:t>Effect:</w:t>
      </w:r>
      <w:r w:rsidRPr="00113F7C">
        <w:rPr>
          <w:lang w:val="en-GB"/>
        </w:rPr>
        <w:t xml:space="preserve"> If the target is not sentient or sentient, but not </w:t>
      </w:r>
      <w:r w:rsidR="00CD69AC">
        <w:rPr>
          <w:lang w:val="en-GB"/>
        </w:rPr>
        <w:t>intentionally</w:t>
      </w:r>
      <w:r w:rsidRPr="00113F7C">
        <w:rPr>
          <w:lang w:val="en-GB"/>
        </w:rPr>
        <w:t xml:space="preserve"> </w:t>
      </w:r>
      <w:r w:rsidR="00032D9E">
        <w:rPr>
          <w:lang w:val="en-GB"/>
        </w:rPr>
        <w:t>targeting</w:t>
      </w:r>
      <w:r w:rsidRPr="00113F7C">
        <w:rPr>
          <w:lang w:val="en-GB"/>
        </w:rPr>
        <w:t xml:space="preserve"> you, contest the damage with your successes.</w:t>
      </w:r>
    </w:p>
    <w:p w14:paraId="17CFC6A3" w14:textId="430BCD7C" w:rsidR="00113F7C" w:rsidRPr="00113F7C" w:rsidRDefault="00113F7C" w:rsidP="00113F7C">
      <w:pPr>
        <w:rPr>
          <w:lang w:val="en-GB"/>
        </w:rPr>
      </w:pPr>
      <w:r w:rsidRPr="00CD69AC">
        <w:rPr>
          <w:rStyle w:val="berschrift4Zchn"/>
          <w:lang w:val="en-GB"/>
        </w:rPr>
        <w:t xml:space="preserve">Create Blade </w:t>
      </w:r>
      <w:r w:rsidR="00CD69AC" w:rsidRPr="00032D9E">
        <w:rPr>
          <w:rStyle w:val="berschrift4Zchn"/>
          <w:lang w:val="en-US"/>
        </w:rPr>
        <w:t>(</w:t>
      </w:r>
      <w:r w:rsidRPr="00CD69AC">
        <w:rPr>
          <w:rStyle w:val="berschrift4Zchn"/>
          <w:lang w:val="en-GB"/>
        </w:rPr>
        <w:t>5 AP</w:t>
      </w:r>
      <w:r w:rsidRPr="00032D9E">
        <w:rPr>
          <w:rStyle w:val="berschrift4Zchn"/>
          <w:lang w:val="en-US"/>
        </w:rPr>
        <w:t>)</w:t>
      </w:r>
      <w:r w:rsidRPr="00113F7C">
        <w:rPr>
          <w:lang w:val="en-GB"/>
        </w:rPr>
        <w:t xml:space="preserve">  </w:t>
      </w:r>
      <w:r w:rsidR="00CD69AC">
        <w:rPr>
          <w:lang w:val="en-GB"/>
        </w:rPr>
        <w:br/>
      </w:r>
      <w:r w:rsidRPr="00392225">
        <w:rPr>
          <w:b/>
          <w:bCs/>
          <w:lang w:val="en-GB"/>
        </w:rPr>
        <w:t>Type:</w:t>
      </w:r>
      <w:r>
        <w:rPr>
          <w:lang w:val="en-GB"/>
        </w:rPr>
        <w:t xml:space="preserve"> </w:t>
      </w:r>
      <w:r w:rsidRPr="00113F7C">
        <w:rPr>
          <w:lang w:val="en-GB"/>
        </w:rPr>
        <w:t xml:space="preserve">Action  </w:t>
      </w:r>
      <w:r w:rsidR="00CD69AC">
        <w:rPr>
          <w:lang w:val="en-GB"/>
        </w:rPr>
        <w:br/>
      </w:r>
      <w:r w:rsidRPr="00392225">
        <w:rPr>
          <w:b/>
          <w:bCs/>
          <w:lang w:val="en-GB"/>
        </w:rPr>
        <w:t>Base Attribute:</w:t>
      </w:r>
      <w:r>
        <w:rPr>
          <w:lang w:val="en-GB"/>
        </w:rPr>
        <w:t xml:space="preserve"> </w:t>
      </w:r>
      <w:r w:rsidRPr="00113F7C">
        <w:rPr>
          <w:lang w:val="en-GB"/>
        </w:rPr>
        <w:t>Intelligence</w:t>
      </w:r>
      <w:r w:rsidR="00CD69AC">
        <w:rPr>
          <w:lang w:val="en-GB"/>
        </w:rPr>
        <w:br/>
      </w:r>
      <w:r w:rsidRPr="00392225">
        <w:rPr>
          <w:b/>
          <w:bCs/>
          <w:lang w:val="en-GB"/>
        </w:rPr>
        <w:t>Effect:</w:t>
      </w:r>
      <w:r w:rsidRPr="00113F7C">
        <w:rPr>
          <w:lang w:val="en-GB"/>
        </w:rPr>
        <w:t xml:space="preserve"> For 1 hour you create a weapon of your choice that has a Weapon Dice Pool equal to your successes instead of the normal pool. </w:t>
      </w:r>
      <w:r w:rsidRPr="00113F7C">
        <w:rPr>
          <w:lang w:val="en-GB"/>
        </w:rPr>
        <w:lastRenderedPageBreak/>
        <w:t>Successes of this incantation deal damage to you as if they were failures.</w:t>
      </w:r>
    </w:p>
    <w:p w14:paraId="56AE13C4" w14:textId="7C95EBDE" w:rsidR="00113F7C" w:rsidRPr="00113F7C" w:rsidRDefault="00113F7C" w:rsidP="00113F7C">
      <w:pPr>
        <w:rPr>
          <w:lang w:val="en-GB"/>
        </w:rPr>
      </w:pPr>
      <w:r w:rsidRPr="00CD69AC">
        <w:rPr>
          <w:rStyle w:val="berschrift4Zchn"/>
          <w:lang w:val="en-GB"/>
        </w:rPr>
        <w:t xml:space="preserve">Create Bone </w:t>
      </w:r>
      <w:r w:rsidR="00CD69AC" w:rsidRPr="00032D9E">
        <w:rPr>
          <w:rStyle w:val="berschrift4Zchn"/>
          <w:lang w:val="en-US"/>
        </w:rPr>
        <w:t>(</w:t>
      </w:r>
      <w:r w:rsidRPr="00CD69AC">
        <w:rPr>
          <w:rStyle w:val="berschrift4Zchn"/>
          <w:lang w:val="en-GB"/>
        </w:rPr>
        <w:t>9 AP</w:t>
      </w:r>
      <w:r w:rsidRPr="00032D9E">
        <w:rPr>
          <w:rStyle w:val="berschrift4Zchn"/>
          <w:lang w:val="en-US"/>
        </w:rPr>
        <w:t>)</w:t>
      </w:r>
      <w:r w:rsidRPr="00113F7C">
        <w:rPr>
          <w:lang w:val="en-GB"/>
        </w:rPr>
        <w:t xml:space="preserve">  </w:t>
      </w:r>
      <w:r w:rsidR="00CD69AC">
        <w:rPr>
          <w:lang w:val="en-GB"/>
        </w:rPr>
        <w:br/>
      </w:r>
      <w:r w:rsidRPr="00392225">
        <w:rPr>
          <w:b/>
          <w:bCs/>
          <w:lang w:val="en-GB"/>
        </w:rPr>
        <w:t>Type:</w:t>
      </w:r>
      <w:r>
        <w:rPr>
          <w:lang w:val="en-GB"/>
        </w:rPr>
        <w:t xml:space="preserve"> </w:t>
      </w:r>
      <w:r w:rsidRPr="00113F7C">
        <w:rPr>
          <w:lang w:val="en-GB"/>
        </w:rPr>
        <w:t xml:space="preserve">Action  </w:t>
      </w:r>
      <w:r w:rsidR="00CD69AC">
        <w:rPr>
          <w:lang w:val="en-GB"/>
        </w:rPr>
        <w:br/>
      </w:r>
      <w:r w:rsidRPr="00392225">
        <w:rPr>
          <w:b/>
          <w:bCs/>
          <w:lang w:val="en-GB"/>
        </w:rPr>
        <w:t>Base Attribute:</w:t>
      </w:r>
      <w:r>
        <w:rPr>
          <w:lang w:val="en-GB"/>
        </w:rPr>
        <w:t xml:space="preserve"> </w:t>
      </w:r>
      <w:r w:rsidRPr="00113F7C">
        <w:rPr>
          <w:lang w:val="en-GB"/>
        </w:rPr>
        <w:t xml:space="preserve">Intelligence  </w:t>
      </w:r>
      <w:r w:rsidR="00CD69AC">
        <w:rPr>
          <w:lang w:val="en-GB"/>
        </w:rPr>
        <w:br/>
      </w:r>
      <w:r w:rsidRPr="00392225">
        <w:rPr>
          <w:b/>
          <w:bCs/>
          <w:lang w:val="en-GB"/>
        </w:rPr>
        <w:t>Effect:</w:t>
      </w:r>
      <w:r w:rsidRPr="00113F7C">
        <w:rPr>
          <w:lang w:val="en-GB"/>
        </w:rPr>
        <w:t xml:space="preserve"> For 1 hour a target may add one point of Body, if your success pool is equal to or greater than their </w:t>
      </w:r>
      <w:r w:rsidR="00032D9E">
        <w:rPr>
          <w:lang w:val="en-GB"/>
        </w:rPr>
        <w:t xml:space="preserve">current points in </w:t>
      </w:r>
      <w:r w:rsidRPr="00113F7C">
        <w:rPr>
          <w:lang w:val="en-GB"/>
        </w:rPr>
        <w:t xml:space="preserve">Body. (Hit point maximum and Poise of the target change accordingly.) Afterwards the new Body gets subtracted from the success pool. You may repeat until your success pool is empty or there are no </w:t>
      </w:r>
      <w:r w:rsidR="00032D9E">
        <w:rPr>
          <w:lang w:val="en-GB"/>
        </w:rPr>
        <w:t>more</w:t>
      </w:r>
      <w:r w:rsidRPr="00113F7C">
        <w:rPr>
          <w:lang w:val="en-GB"/>
        </w:rPr>
        <w:t xml:space="preserve"> targets. You take 1d20 hit point damage per unspent or overpaid success.</w:t>
      </w:r>
    </w:p>
    <w:p w14:paraId="68AF701C" w14:textId="3235DC97" w:rsidR="00113F7C" w:rsidRPr="00113F7C" w:rsidRDefault="00113F7C" w:rsidP="00113F7C">
      <w:pPr>
        <w:rPr>
          <w:lang w:val="en-GB"/>
        </w:rPr>
      </w:pPr>
      <w:r w:rsidRPr="00CD69AC">
        <w:rPr>
          <w:rStyle w:val="berschrift4Zchn"/>
          <w:lang w:val="en-GB"/>
        </w:rPr>
        <w:t xml:space="preserve">Exert </w:t>
      </w:r>
      <w:r w:rsidR="00CD69AC" w:rsidRPr="00032D9E">
        <w:rPr>
          <w:rStyle w:val="berschrift4Zchn"/>
          <w:lang w:val="en-US"/>
        </w:rPr>
        <w:t>(</w:t>
      </w:r>
      <w:r w:rsidRPr="00CD69AC">
        <w:rPr>
          <w:rStyle w:val="berschrift4Zchn"/>
          <w:lang w:val="en-GB"/>
        </w:rPr>
        <w:t>4 AP</w:t>
      </w:r>
      <w:r w:rsidRPr="00032D9E">
        <w:rPr>
          <w:rStyle w:val="berschrift4Zchn"/>
          <w:lang w:val="en-US"/>
        </w:rPr>
        <w:t>)</w:t>
      </w:r>
      <w:r w:rsidRPr="00113F7C">
        <w:rPr>
          <w:lang w:val="en-GB"/>
        </w:rPr>
        <w:t xml:space="preserve">  </w:t>
      </w:r>
      <w:r w:rsidR="00CD69AC">
        <w:rPr>
          <w:lang w:val="en-GB"/>
        </w:rPr>
        <w:br/>
      </w:r>
      <w:r w:rsidRPr="00392225">
        <w:rPr>
          <w:b/>
          <w:bCs/>
          <w:lang w:val="en-GB"/>
        </w:rPr>
        <w:t>Type:</w:t>
      </w:r>
      <w:r>
        <w:rPr>
          <w:lang w:val="en-GB"/>
        </w:rPr>
        <w:t xml:space="preserve"> </w:t>
      </w:r>
      <w:r w:rsidRPr="00113F7C">
        <w:rPr>
          <w:lang w:val="en-GB"/>
        </w:rPr>
        <w:t xml:space="preserve">Action  </w:t>
      </w:r>
      <w:r w:rsidR="00CD69AC">
        <w:rPr>
          <w:lang w:val="en-GB"/>
        </w:rPr>
        <w:br/>
      </w:r>
      <w:r w:rsidRPr="00392225">
        <w:rPr>
          <w:b/>
          <w:bCs/>
          <w:lang w:val="en-GB"/>
        </w:rPr>
        <w:t>Base Attribute:</w:t>
      </w:r>
      <w:r>
        <w:rPr>
          <w:lang w:val="en-GB"/>
        </w:rPr>
        <w:t xml:space="preserve"> </w:t>
      </w:r>
      <w:r w:rsidRPr="00113F7C">
        <w:rPr>
          <w:lang w:val="en-GB"/>
        </w:rPr>
        <w:t>Intelligenc</w:t>
      </w:r>
      <w:r w:rsidR="00032D9E">
        <w:rPr>
          <w:lang w:val="en-GB"/>
        </w:rPr>
        <w:t>e</w:t>
      </w:r>
      <w:r w:rsidR="00CD69AC">
        <w:rPr>
          <w:lang w:val="en-GB"/>
        </w:rPr>
        <w:br/>
      </w:r>
      <w:r w:rsidRPr="00392225">
        <w:rPr>
          <w:b/>
          <w:bCs/>
          <w:lang w:val="en-GB"/>
        </w:rPr>
        <w:t>Effect:</w:t>
      </w:r>
      <w:r w:rsidRPr="00113F7C">
        <w:rPr>
          <w:lang w:val="en-GB"/>
        </w:rPr>
        <w:t xml:space="preserve"> For a number of hours equal to the successes the target can move double the distance for any AP spent</w:t>
      </w:r>
      <w:r w:rsidR="00032D9E">
        <w:rPr>
          <w:lang w:val="en-GB"/>
        </w:rPr>
        <w:t>, jump 2 Steps without running start,</w:t>
      </w:r>
      <w:r w:rsidRPr="00113F7C">
        <w:rPr>
          <w:lang w:val="en-GB"/>
        </w:rPr>
        <w:t xml:space="preserve"> and lift, throw and carry double the weight.</w:t>
      </w:r>
    </w:p>
    <w:p w14:paraId="718B4104" w14:textId="5E252E7B" w:rsidR="00113F7C" w:rsidRPr="00113F7C" w:rsidRDefault="00113F7C" w:rsidP="00113F7C">
      <w:pPr>
        <w:rPr>
          <w:lang w:val="en-GB"/>
        </w:rPr>
      </w:pPr>
      <w:r w:rsidRPr="00CD69AC">
        <w:rPr>
          <w:rStyle w:val="berschrift4Zchn"/>
          <w:lang w:val="en-GB"/>
        </w:rPr>
        <w:t xml:space="preserve">Extract Bone </w:t>
      </w:r>
      <w:r w:rsidR="00CD69AC" w:rsidRPr="00032D9E">
        <w:rPr>
          <w:rStyle w:val="berschrift4Zchn"/>
          <w:lang w:val="en-US"/>
        </w:rPr>
        <w:t>(</w:t>
      </w:r>
      <w:r w:rsidRPr="00CD69AC">
        <w:rPr>
          <w:rStyle w:val="berschrift4Zchn"/>
          <w:lang w:val="en-GB"/>
        </w:rPr>
        <w:t>4 AP</w:t>
      </w:r>
      <w:r w:rsidRPr="00032D9E">
        <w:rPr>
          <w:rStyle w:val="berschrift4Zchn"/>
          <w:lang w:val="en-US"/>
        </w:rPr>
        <w:t>)</w:t>
      </w:r>
      <w:r w:rsidRPr="00113F7C">
        <w:rPr>
          <w:lang w:val="en-GB"/>
        </w:rPr>
        <w:t xml:space="preserve">  </w:t>
      </w:r>
      <w:r w:rsidR="00CD69AC">
        <w:rPr>
          <w:lang w:val="en-GB"/>
        </w:rPr>
        <w:br/>
      </w:r>
      <w:r w:rsidRPr="00392225">
        <w:rPr>
          <w:b/>
          <w:bCs/>
          <w:lang w:val="en-GB"/>
        </w:rPr>
        <w:t>Type:</w:t>
      </w:r>
      <w:r>
        <w:rPr>
          <w:lang w:val="en-GB"/>
        </w:rPr>
        <w:t xml:space="preserve"> </w:t>
      </w:r>
      <w:r w:rsidRPr="00113F7C">
        <w:rPr>
          <w:lang w:val="en-GB"/>
        </w:rPr>
        <w:t xml:space="preserve">Action  </w:t>
      </w:r>
      <w:r w:rsidR="00CD69AC">
        <w:rPr>
          <w:lang w:val="en-GB"/>
        </w:rPr>
        <w:br/>
      </w:r>
      <w:r w:rsidRPr="00392225">
        <w:rPr>
          <w:b/>
          <w:bCs/>
          <w:lang w:val="en-GB"/>
        </w:rPr>
        <w:t>Base Attribute:</w:t>
      </w:r>
      <w:r>
        <w:rPr>
          <w:lang w:val="en-GB"/>
        </w:rPr>
        <w:t xml:space="preserve"> </w:t>
      </w:r>
      <w:r w:rsidRPr="00113F7C">
        <w:rPr>
          <w:lang w:val="en-GB"/>
        </w:rPr>
        <w:t>Intelligence or Feel</w:t>
      </w:r>
      <w:r w:rsidR="00CD69AC">
        <w:rPr>
          <w:lang w:val="en-GB"/>
        </w:rPr>
        <w:br/>
      </w:r>
      <w:r w:rsidRPr="00392225">
        <w:rPr>
          <w:b/>
          <w:bCs/>
          <w:lang w:val="en-GB"/>
        </w:rPr>
        <w:t>Effect:</w:t>
      </w:r>
      <w:r w:rsidRPr="00113F7C">
        <w:rPr>
          <w:lang w:val="en-GB"/>
        </w:rPr>
        <w:t xml:space="preserve"> The target contests your successes with a Body </w:t>
      </w:r>
      <w:r w:rsidR="00032D9E">
        <w:rPr>
          <w:lang w:val="en-GB"/>
        </w:rPr>
        <w:t>C</w:t>
      </w:r>
      <w:r w:rsidRPr="00113F7C">
        <w:rPr>
          <w:lang w:val="en-GB"/>
        </w:rPr>
        <w:t>hallenge. Each contested success turns the lowest success of yours into a failure</w:t>
      </w:r>
      <w:r w:rsidR="00032D9E">
        <w:rPr>
          <w:lang w:val="en-GB"/>
        </w:rPr>
        <w:t xml:space="preserve"> and deals damage accordingly</w:t>
      </w:r>
      <w:r w:rsidRPr="00113F7C">
        <w:rPr>
          <w:lang w:val="en-GB"/>
        </w:rPr>
        <w:t xml:space="preserve">. For 1 hour, the target </w:t>
      </w:r>
      <w:r w:rsidR="00032D9E" w:rsidRPr="00113F7C">
        <w:rPr>
          <w:lang w:val="en-GB"/>
        </w:rPr>
        <w:t>loses</w:t>
      </w:r>
      <w:r w:rsidRPr="00113F7C">
        <w:rPr>
          <w:lang w:val="en-GB"/>
        </w:rPr>
        <w:t xml:space="preserve"> a point in Body for each remaining success. (Hit point maximum and Poise of the target change accordingly.)</w:t>
      </w:r>
    </w:p>
    <w:p w14:paraId="759D015E" w14:textId="7E837CD5" w:rsidR="00113F7C" w:rsidRPr="00113F7C" w:rsidRDefault="00113F7C" w:rsidP="00113F7C">
      <w:pPr>
        <w:rPr>
          <w:lang w:val="en-GB"/>
        </w:rPr>
      </w:pPr>
      <w:r w:rsidRPr="00CD69AC">
        <w:rPr>
          <w:rStyle w:val="berschrift4Zchn"/>
          <w:lang w:val="en-GB"/>
        </w:rPr>
        <w:t xml:space="preserve">False Skin </w:t>
      </w:r>
      <w:r w:rsidR="00CD69AC" w:rsidRPr="00CD69AC">
        <w:rPr>
          <w:rStyle w:val="berschrift4Zchn"/>
        </w:rPr>
        <w:t>(</w:t>
      </w:r>
      <w:r w:rsidRPr="00CD69AC">
        <w:rPr>
          <w:rStyle w:val="berschrift4Zchn"/>
          <w:lang w:val="en-GB"/>
        </w:rPr>
        <w:t>6 AP</w:t>
      </w:r>
      <w:r w:rsidRPr="00CD69AC">
        <w:rPr>
          <w:rStyle w:val="berschrift4Zchn"/>
        </w:rPr>
        <w:t>)</w:t>
      </w:r>
      <w:r w:rsidRPr="00113F7C">
        <w:rPr>
          <w:lang w:val="en-GB"/>
        </w:rPr>
        <w:t xml:space="preserve">  </w:t>
      </w:r>
      <w:r w:rsidR="00CD69AC">
        <w:rPr>
          <w:lang w:val="en-GB"/>
        </w:rPr>
        <w:br/>
      </w:r>
      <w:r w:rsidRPr="00392225">
        <w:rPr>
          <w:b/>
          <w:bCs/>
          <w:lang w:val="en-GB"/>
        </w:rPr>
        <w:t>Type:</w:t>
      </w:r>
      <w:r>
        <w:rPr>
          <w:lang w:val="en-GB"/>
        </w:rPr>
        <w:t xml:space="preserve"> </w:t>
      </w:r>
      <w:r w:rsidRPr="00113F7C">
        <w:rPr>
          <w:lang w:val="en-GB"/>
        </w:rPr>
        <w:t xml:space="preserve">Action  </w:t>
      </w:r>
      <w:r w:rsidR="00CD69AC">
        <w:rPr>
          <w:lang w:val="en-GB"/>
        </w:rPr>
        <w:br/>
      </w:r>
      <w:r w:rsidRPr="00392225">
        <w:rPr>
          <w:b/>
          <w:bCs/>
          <w:lang w:val="en-GB"/>
        </w:rPr>
        <w:t>Base Attribute:</w:t>
      </w:r>
      <w:r>
        <w:rPr>
          <w:lang w:val="en-GB"/>
        </w:rPr>
        <w:t xml:space="preserve"> </w:t>
      </w:r>
      <w:r w:rsidRPr="00113F7C">
        <w:rPr>
          <w:lang w:val="en-GB"/>
        </w:rPr>
        <w:t xml:space="preserve">Intelligence  </w:t>
      </w:r>
      <w:r w:rsidR="00CD69AC">
        <w:rPr>
          <w:lang w:val="en-GB"/>
        </w:rPr>
        <w:br/>
      </w:r>
      <w:r w:rsidRPr="00392225">
        <w:rPr>
          <w:b/>
          <w:bCs/>
          <w:lang w:val="en-GB"/>
        </w:rPr>
        <w:t>Effect:</w:t>
      </w:r>
      <w:r w:rsidRPr="00113F7C">
        <w:rPr>
          <w:lang w:val="en-GB"/>
        </w:rPr>
        <w:t xml:space="preserve"> A number of targets equal to the successes take a different appearance. This effect lasts for an hour.</w:t>
      </w:r>
    </w:p>
    <w:p w14:paraId="6B86EDBC" w14:textId="57D222B8" w:rsidR="00113F7C" w:rsidRPr="00113F7C" w:rsidRDefault="00113F7C" w:rsidP="00113F7C">
      <w:pPr>
        <w:rPr>
          <w:lang w:val="en-GB"/>
        </w:rPr>
      </w:pPr>
      <w:r w:rsidRPr="00CD69AC">
        <w:rPr>
          <w:rStyle w:val="berschrift4Zchn"/>
          <w:lang w:val="en-GB"/>
        </w:rPr>
        <w:t xml:space="preserve">Feed Marrow </w:t>
      </w:r>
      <w:r w:rsidR="00CD69AC" w:rsidRPr="00032D9E">
        <w:rPr>
          <w:rStyle w:val="berschrift4Zchn"/>
          <w:lang w:val="en-US"/>
        </w:rPr>
        <w:t>(</w:t>
      </w:r>
      <w:r w:rsidRPr="00CD69AC">
        <w:rPr>
          <w:rStyle w:val="berschrift4Zchn"/>
          <w:lang w:val="en-GB"/>
        </w:rPr>
        <w:t>4 AP</w:t>
      </w:r>
      <w:r w:rsidRPr="00032D9E">
        <w:rPr>
          <w:rStyle w:val="berschrift4Zchn"/>
          <w:lang w:val="en-US"/>
        </w:rPr>
        <w:t>)</w:t>
      </w:r>
      <w:r w:rsidRPr="00113F7C">
        <w:rPr>
          <w:lang w:val="en-GB"/>
        </w:rPr>
        <w:t xml:space="preserve">  </w:t>
      </w:r>
      <w:r w:rsidR="00CD69AC">
        <w:rPr>
          <w:lang w:val="en-GB"/>
        </w:rPr>
        <w:br/>
      </w:r>
      <w:r w:rsidRPr="00392225">
        <w:rPr>
          <w:b/>
          <w:bCs/>
          <w:lang w:val="en-GB"/>
        </w:rPr>
        <w:t>Type:</w:t>
      </w:r>
      <w:r>
        <w:rPr>
          <w:lang w:val="en-GB"/>
        </w:rPr>
        <w:t xml:space="preserve"> </w:t>
      </w:r>
      <w:r w:rsidRPr="00113F7C">
        <w:rPr>
          <w:lang w:val="en-GB"/>
        </w:rPr>
        <w:t>Supportive Reacti</w:t>
      </w:r>
      <w:r w:rsidR="00032D9E">
        <w:rPr>
          <w:lang w:val="en-GB"/>
        </w:rPr>
        <w:t>on</w:t>
      </w:r>
      <w:r w:rsidRPr="00113F7C">
        <w:rPr>
          <w:lang w:val="en-GB"/>
        </w:rPr>
        <w:t xml:space="preserve"> (target casting an incantation)  </w:t>
      </w:r>
      <w:r w:rsidR="00CD69AC">
        <w:rPr>
          <w:lang w:val="en-GB"/>
        </w:rPr>
        <w:br/>
      </w:r>
      <w:r w:rsidRPr="00392225">
        <w:rPr>
          <w:b/>
          <w:bCs/>
          <w:lang w:val="en-GB"/>
        </w:rPr>
        <w:t>Base Attribute:</w:t>
      </w:r>
      <w:r>
        <w:rPr>
          <w:lang w:val="en-GB"/>
        </w:rPr>
        <w:t xml:space="preserve"> </w:t>
      </w:r>
      <w:r w:rsidRPr="00113F7C">
        <w:rPr>
          <w:lang w:val="en-GB"/>
        </w:rPr>
        <w:t xml:space="preserve">Intelligence  </w:t>
      </w:r>
      <w:r w:rsidR="00CD69AC">
        <w:rPr>
          <w:lang w:val="en-GB"/>
        </w:rPr>
        <w:br/>
      </w:r>
      <w:r w:rsidRPr="00392225">
        <w:rPr>
          <w:b/>
          <w:bCs/>
          <w:lang w:val="en-GB"/>
        </w:rPr>
        <w:t>Effect:</w:t>
      </w:r>
      <w:r w:rsidRPr="00113F7C">
        <w:rPr>
          <w:lang w:val="en-GB"/>
        </w:rPr>
        <w:t xml:space="preserve"> </w:t>
      </w:r>
      <w:r w:rsidR="00032D9E">
        <w:rPr>
          <w:lang w:val="en-GB"/>
        </w:rPr>
        <w:t>Help the Marrowing Challenge of the target’s Incantation with the success pool of this Incantation</w:t>
      </w:r>
      <w:r w:rsidRPr="00113F7C">
        <w:rPr>
          <w:lang w:val="en-GB"/>
        </w:rPr>
        <w:t>.</w:t>
      </w:r>
    </w:p>
    <w:p w14:paraId="64FAD47F" w14:textId="33AD3929" w:rsidR="00113F7C" w:rsidRPr="00113F7C" w:rsidRDefault="00113F7C" w:rsidP="00113F7C">
      <w:pPr>
        <w:rPr>
          <w:lang w:val="en-GB"/>
        </w:rPr>
      </w:pPr>
      <w:r w:rsidRPr="00CD69AC">
        <w:rPr>
          <w:rStyle w:val="berschrift4Zchn"/>
          <w:lang w:val="en-GB"/>
        </w:rPr>
        <w:t xml:space="preserve">Graft Object </w:t>
      </w:r>
      <w:r w:rsidR="00CD69AC" w:rsidRPr="00032D9E">
        <w:rPr>
          <w:rStyle w:val="berschrift4Zchn"/>
          <w:lang w:val="en-US"/>
        </w:rPr>
        <w:t>(</w:t>
      </w:r>
      <w:r w:rsidRPr="00CD69AC">
        <w:rPr>
          <w:rStyle w:val="berschrift4Zchn"/>
          <w:lang w:val="en-GB"/>
        </w:rPr>
        <w:t>6 AP</w:t>
      </w:r>
      <w:r w:rsidRPr="00032D9E">
        <w:rPr>
          <w:rStyle w:val="berschrift4Zchn"/>
          <w:lang w:val="en-US"/>
        </w:rPr>
        <w:t>)</w:t>
      </w:r>
      <w:r w:rsidRPr="00113F7C">
        <w:rPr>
          <w:lang w:val="en-GB"/>
        </w:rPr>
        <w:t xml:space="preserve">  </w:t>
      </w:r>
      <w:r w:rsidR="00CD69AC">
        <w:rPr>
          <w:lang w:val="en-GB"/>
        </w:rPr>
        <w:br/>
      </w:r>
      <w:r w:rsidRPr="00CD69AC">
        <w:rPr>
          <w:b/>
          <w:bCs/>
          <w:lang w:val="en-GB"/>
        </w:rPr>
        <w:t>Type:</w:t>
      </w:r>
      <w:r>
        <w:rPr>
          <w:lang w:val="en-GB"/>
        </w:rPr>
        <w:t xml:space="preserve"> </w:t>
      </w:r>
      <w:r w:rsidRPr="00113F7C">
        <w:rPr>
          <w:lang w:val="en-GB"/>
        </w:rPr>
        <w:t xml:space="preserve">Action  </w:t>
      </w:r>
      <w:r w:rsidR="00CD69AC">
        <w:rPr>
          <w:lang w:val="en-GB"/>
        </w:rPr>
        <w:br/>
      </w:r>
      <w:r w:rsidRPr="00392225">
        <w:rPr>
          <w:b/>
          <w:bCs/>
          <w:lang w:val="en-GB"/>
        </w:rPr>
        <w:t>Base Attribute:</w:t>
      </w:r>
      <w:r>
        <w:rPr>
          <w:lang w:val="en-GB"/>
        </w:rPr>
        <w:t xml:space="preserve"> </w:t>
      </w:r>
      <w:r w:rsidRPr="00113F7C">
        <w:rPr>
          <w:lang w:val="en-GB"/>
        </w:rPr>
        <w:t>Intelligence</w:t>
      </w:r>
      <w:r w:rsidR="00032D9E">
        <w:rPr>
          <w:lang w:val="en-GB"/>
        </w:rPr>
        <w:t xml:space="preserve"> </w:t>
      </w:r>
      <w:r w:rsidR="00CD69AC">
        <w:rPr>
          <w:lang w:val="en-GB"/>
        </w:rPr>
        <w:br/>
      </w:r>
      <w:r w:rsidRPr="00392225">
        <w:rPr>
          <w:b/>
          <w:bCs/>
          <w:lang w:val="en-GB"/>
        </w:rPr>
        <w:t>Effect:</w:t>
      </w:r>
      <w:r w:rsidRPr="00113F7C">
        <w:rPr>
          <w:lang w:val="en-GB"/>
        </w:rPr>
        <w:t xml:space="preserve"> For 1 hour you create an object that is not a weapon and has a value of ideas equal to the successes. The object has to be of a size matching</w:t>
      </w:r>
      <w:r w:rsidR="00392225">
        <w:rPr>
          <w:lang w:val="en-GB"/>
        </w:rPr>
        <w:t xml:space="preserve"> </w:t>
      </w:r>
      <w:r w:rsidR="00032D9E">
        <w:rPr>
          <w:lang w:val="en-GB"/>
        </w:rPr>
        <w:t>your</w:t>
      </w:r>
      <w:r w:rsidRPr="00113F7C">
        <w:rPr>
          <w:lang w:val="en-GB"/>
        </w:rPr>
        <w:t xml:space="preserve"> available bones.</w:t>
      </w:r>
    </w:p>
    <w:p w14:paraId="45D6C6F2" w14:textId="104458D5" w:rsidR="00113F7C" w:rsidRPr="00113F7C" w:rsidRDefault="00113F7C" w:rsidP="00113F7C">
      <w:pPr>
        <w:rPr>
          <w:lang w:val="en-GB"/>
        </w:rPr>
      </w:pPr>
      <w:r w:rsidRPr="00CD69AC">
        <w:rPr>
          <w:rStyle w:val="berschrift4Zchn"/>
          <w:lang w:val="en-GB"/>
        </w:rPr>
        <w:t xml:space="preserve">Grow Skull </w:t>
      </w:r>
      <w:r w:rsidR="00CD69AC" w:rsidRPr="00032D9E">
        <w:rPr>
          <w:rStyle w:val="berschrift4Zchn"/>
          <w:lang w:val="en-US"/>
        </w:rPr>
        <w:t>(</w:t>
      </w:r>
      <w:r w:rsidRPr="00CD69AC">
        <w:rPr>
          <w:rStyle w:val="berschrift4Zchn"/>
          <w:lang w:val="en-GB"/>
        </w:rPr>
        <w:t>6 AP</w:t>
      </w:r>
      <w:r w:rsidRPr="00032D9E">
        <w:rPr>
          <w:rStyle w:val="berschrift4Zchn"/>
          <w:lang w:val="en-US"/>
        </w:rPr>
        <w:t>)</w:t>
      </w:r>
      <w:r w:rsidRPr="00113F7C">
        <w:rPr>
          <w:lang w:val="en-GB"/>
        </w:rPr>
        <w:t xml:space="preserve">  </w:t>
      </w:r>
      <w:r w:rsidR="00CD69AC">
        <w:rPr>
          <w:lang w:val="en-GB"/>
        </w:rPr>
        <w:br/>
      </w:r>
      <w:r w:rsidRPr="00392225">
        <w:rPr>
          <w:b/>
          <w:bCs/>
          <w:lang w:val="en-GB"/>
        </w:rPr>
        <w:t>Type:</w:t>
      </w:r>
      <w:r>
        <w:rPr>
          <w:lang w:val="en-GB"/>
        </w:rPr>
        <w:t xml:space="preserve"> </w:t>
      </w:r>
      <w:r w:rsidRPr="00113F7C">
        <w:rPr>
          <w:lang w:val="en-GB"/>
        </w:rPr>
        <w:t xml:space="preserve">Action  </w:t>
      </w:r>
      <w:r w:rsidR="00CD69AC">
        <w:rPr>
          <w:lang w:val="en-GB"/>
        </w:rPr>
        <w:br/>
      </w:r>
      <w:r w:rsidRPr="00392225">
        <w:rPr>
          <w:b/>
          <w:bCs/>
          <w:lang w:val="en-GB"/>
        </w:rPr>
        <w:t>Base Attribute:</w:t>
      </w:r>
      <w:r>
        <w:rPr>
          <w:lang w:val="en-GB"/>
        </w:rPr>
        <w:t xml:space="preserve"> </w:t>
      </w:r>
      <w:r w:rsidRPr="00113F7C">
        <w:rPr>
          <w:lang w:val="en-GB"/>
        </w:rPr>
        <w:t>Intelligence</w:t>
      </w:r>
      <w:r w:rsidR="00CD69AC">
        <w:rPr>
          <w:lang w:val="en-GB"/>
        </w:rPr>
        <w:br/>
      </w:r>
      <w:r w:rsidRPr="00392225">
        <w:rPr>
          <w:b/>
          <w:bCs/>
          <w:lang w:val="en-GB"/>
        </w:rPr>
        <w:t>Effect:</w:t>
      </w:r>
      <w:r w:rsidRPr="00113F7C">
        <w:rPr>
          <w:lang w:val="en-GB"/>
        </w:rPr>
        <w:t xml:space="preserve"> The target contests the successes with a Body </w:t>
      </w:r>
      <w:r w:rsidR="00032D9E">
        <w:rPr>
          <w:lang w:val="en-GB"/>
        </w:rPr>
        <w:t>C</w:t>
      </w:r>
      <w:r w:rsidRPr="00113F7C">
        <w:rPr>
          <w:lang w:val="en-GB"/>
        </w:rPr>
        <w:t xml:space="preserve">hallenge. If they fail the contest, they are unable to </w:t>
      </w:r>
      <w:r w:rsidR="00392225">
        <w:rPr>
          <w:lang w:val="en-GB"/>
        </w:rPr>
        <w:t>perceive until healed</w:t>
      </w:r>
      <w:r w:rsidRPr="00113F7C">
        <w:rPr>
          <w:lang w:val="en-GB"/>
        </w:rPr>
        <w:t>.</w:t>
      </w:r>
    </w:p>
    <w:p w14:paraId="6D2A413C" w14:textId="2FE3F4FF" w:rsidR="00113F7C" w:rsidRPr="00113F7C" w:rsidRDefault="00113F7C" w:rsidP="00113F7C">
      <w:pPr>
        <w:rPr>
          <w:lang w:val="en-GB"/>
        </w:rPr>
      </w:pPr>
      <w:r w:rsidRPr="00CD69AC">
        <w:rPr>
          <w:rStyle w:val="berschrift4Zchn"/>
          <w:lang w:val="en-GB"/>
        </w:rPr>
        <w:t xml:space="preserve">Guide </w:t>
      </w:r>
      <w:r w:rsidR="00CD69AC" w:rsidRPr="00032D9E">
        <w:rPr>
          <w:rStyle w:val="berschrift4Zchn"/>
          <w:lang w:val="en-US"/>
        </w:rPr>
        <w:t>(</w:t>
      </w:r>
      <w:r w:rsidRPr="00CD69AC">
        <w:rPr>
          <w:rStyle w:val="berschrift4Zchn"/>
          <w:lang w:val="en-GB"/>
        </w:rPr>
        <w:t>4 AP</w:t>
      </w:r>
      <w:r w:rsidRPr="00032D9E">
        <w:rPr>
          <w:rStyle w:val="berschrift4Zchn"/>
          <w:lang w:val="en-US"/>
        </w:rPr>
        <w:t>)</w:t>
      </w:r>
      <w:r w:rsidRPr="00113F7C">
        <w:rPr>
          <w:lang w:val="en-GB"/>
        </w:rPr>
        <w:t xml:space="preserve">  </w:t>
      </w:r>
      <w:r w:rsidR="00CD69AC">
        <w:rPr>
          <w:lang w:val="en-GB"/>
        </w:rPr>
        <w:br/>
      </w:r>
      <w:r w:rsidRPr="00392225">
        <w:rPr>
          <w:b/>
          <w:bCs/>
          <w:lang w:val="en-GB"/>
        </w:rPr>
        <w:t>Type:</w:t>
      </w:r>
      <w:r>
        <w:rPr>
          <w:lang w:val="en-GB"/>
        </w:rPr>
        <w:t xml:space="preserve"> </w:t>
      </w:r>
      <w:r w:rsidRPr="00113F7C">
        <w:rPr>
          <w:lang w:val="en-GB"/>
        </w:rPr>
        <w:t>Supportive Reacti</w:t>
      </w:r>
      <w:r w:rsidR="00392225">
        <w:rPr>
          <w:lang w:val="en-GB"/>
        </w:rPr>
        <w:t>on</w:t>
      </w:r>
      <w:r w:rsidRPr="00113F7C">
        <w:rPr>
          <w:lang w:val="en-GB"/>
        </w:rPr>
        <w:t xml:space="preserve"> (target rolling </w:t>
      </w:r>
      <w:r w:rsidR="00032D9E">
        <w:rPr>
          <w:lang w:val="en-GB"/>
        </w:rPr>
        <w:t>non-Marrowing</w:t>
      </w:r>
      <w:r w:rsidRPr="00113F7C">
        <w:rPr>
          <w:lang w:val="en-GB"/>
        </w:rPr>
        <w:t xml:space="preserve"> challenge)  </w:t>
      </w:r>
      <w:r w:rsidR="00CD69AC">
        <w:rPr>
          <w:lang w:val="en-GB"/>
        </w:rPr>
        <w:br/>
      </w:r>
      <w:r w:rsidRPr="00392225">
        <w:rPr>
          <w:b/>
          <w:bCs/>
          <w:lang w:val="en-GB"/>
        </w:rPr>
        <w:t>Base Attribute:</w:t>
      </w:r>
      <w:r>
        <w:rPr>
          <w:lang w:val="en-GB"/>
        </w:rPr>
        <w:t xml:space="preserve"> </w:t>
      </w:r>
      <w:r w:rsidRPr="00113F7C">
        <w:rPr>
          <w:lang w:val="en-GB"/>
        </w:rPr>
        <w:t xml:space="preserve">Intelligence  </w:t>
      </w:r>
      <w:r w:rsidR="00CD69AC">
        <w:rPr>
          <w:lang w:val="en-GB"/>
        </w:rPr>
        <w:br/>
      </w:r>
      <w:r w:rsidRPr="00392225">
        <w:rPr>
          <w:b/>
          <w:bCs/>
          <w:lang w:val="en-GB"/>
        </w:rPr>
        <w:t>Effect:</w:t>
      </w:r>
      <w:r w:rsidRPr="00113F7C">
        <w:rPr>
          <w:lang w:val="en-GB"/>
        </w:rPr>
        <w:t xml:space="preserve"> </w:t>
      </w:r>
      <w:r w:rsidR="00032D9E">
        <w:rPr>
          <w:lang w:val="en-GB"/>
        </w:rPr>
        <w:t>Help the with the success pool of this Incantation</w:t>
      </w:r>
      <w:r w:rsidRPr="00113F7C">
        <w:rPr>
          <w:lang w:val="en-GB"/>
        </w:rPr>
        <w:t>.</w:t>
      </w:r>
    </w:p>
    <w:p w14:paraId="345767DC" w14:textId="4BC72EE1" w:rsidR="00113F7C" w:rsidRPr="00113F7C" w:rsidRDefault="00113F7C" w:rsidP="00113F7C">
      <w:pPr>
        <w:rPr>
          <w:lang w:val="en-GB"/>
        </w:rPr>
      </w:pPr>
      <w:r w:rsidRPr="00CD69AC">
        <w:rPr>
          <w:rStyle w:val="berschrift4Zchn"/>
          <w:lang w:val="en-GB"/>
        </w:rPr>
        <w:t xml:space="preserve">Harden Bones </w:t>
      </w:r>
      <w:r w:rsidR="00CD69AC" w:rsidRPr="00CD69AC">
        <w:rPr>
          <w:rStyle w:val="berschrift4Zchn"/>
        </w:rPr>
        <w:t>(</w:t>
      </w:r>
      <w:r w:rsidRPr="00CD69AC">
        <w:rPr>
          <w:rStyle w:val="berschrift4Zchn"/>
          <w:lang w:val="en-GB"/>
        </w:rPr>
        <w:t>5 AP</w:t>
      </w:r>
      <w:r w:rsidRPr="00CD69AC">
        <w:rPr>
          <w:rStyle w:val="berschrift4Zchn"/>
        </w:rPr>
        <w:t>)</w:t>
      </w:r>
      <w:r w:rsidRPr="00113F7C">
        <w:rPr>
          <w:lang w:val="en-GB"/>
        </w:rPr>
        <w:t xml:space="preserve">  </w:t>
      </w:r>
      <w:r w:rsidR="00CD69AC">
        <w:rPr>
          <w:lang w:val="en-GB"/>
        </w:rPr>
        <w:br/>
      </w:r>
      <w:r w:rsidRPr="00392225">
        <w:rPr>
          <w:b/>
          <w:bCs/>
          <w:lang w:val="en-GB"/>
        </w:rPr>
        <w:t>Type:</w:t>
      </w:r>
      <w:r>
        <w:rPr>
          <w:lang w:val="en-GB"/>
        </w:rPr>
        <w:t xml:space="preserve"> </w:t>
      </w:r>
      <w:r w:rsidRPr="00113F7C">
        <w:rPr>
          <w:lang w:val="en-GB"/>
        </w:rPr>
        <w:t xml:space="preserve">Action  </w:t>
      </w:r>
      <w:r w:rsidR="00CD69AC">
        <w:rPr>
          <w:lang w:val="en-GB"/>
        </w:rPr>
        <w:br/>
      </w:r>
      <w:r w:rsidRPr="00392225">
        <w:rPr>
          <w:b/>
          <w:bCs/>
          <w:lang w:val="en-GB"/>
        </w:rPr>
        <w:t>Base Attribute:</w:t>
      </w:r>
      <w:r w:rsidRPr="00113F7C">
        <w:rPr>
          <w:lang w:val="en-GB"/>
        </w:rPr>
        <w:t xml:space="preserve"> Intelligence  </w:t>
      </w:r>
      <w:r w:rsidR="00CD69AC">
        <w:rPr>
          <w:lang w:val="en-GB"/>
        </w:rPr>
        <w:br/>
      </w:r>
      <w:r w:rsidRPr="00392225">
        <w:rPr>
          <w:b/>
          <w:bCs/>
          <w:lang w:val="en-GB"/>
        </w:rPr>
        <w:t>Effect:</w:t>
      </w:r>
      <w:r w:rsidRPr="00113F7C">
        <w:rPr>
          <w:lang w:val="en-GB"/>
        </w:rPr>
        <w:t xml:space="preserve"> The target gains hit points equal to the successes x 5.</w:t>
      </w:r>
    </w:p>
    <w:p w14:paraId="3C0C51F2" w14:textId="2080E4C6" w:rsidR="00113F7C" w:rsidRPr="00113F7C" w:rsidRDefault="00113F7C" w:rsidP="00113F7C">
      <w:pPr>
        <w:rPr>
          <w:lang w:val="en-GB"/>
        </w:rPr>
      </w:pPr>
      <w:r w:rsidRPr="00CD69AC">
        <w:rPr>
          <w:rStyle w:val="berschrift4Zchn"/>
          <w:lang w:val="en-GB"/>
        </w:rPr>
        <w:t xml:space="preserve">Push Body </w:t>
      </w:r>
      <w:r w:rsidR="00CD69AC" w:rsidRPr="00032D9E">
        <w:rPr>
          <w:rStyle w:val="berschrift4Zchn"/>
          <w:lang w:val="en-US"/>
        </w:rPr>
        <w:t>(</w:t>
      </w:r>
      <w:r w:rsidRPr="00CD69AC">
        <w:rPr>
          <w:rStyle w:val="berschrift4Zchn"/>
          <w:lang w:val="en-GB"/>
        </w:rPr>
        <w:t>7 AP</w:t>
      </w:r>
      <w:r w:rsidRPr="00032D9E">
        <w:rPr>
          <w:rStyle w:val="berschrift4Zchn"/>
          <w:lang w:val="en-US"/>
        </w:rPr>
        <w:t>)</w:t>
      </w:r>
      <w:r w:rsidRPr="00113F7C">
        <w:rPr>
          <w:lang w:val="en-GB"/>
        </w:rPr>
        <w:t xml:space="preserve">  </w:t>
      </w:r>
      <w:r w:rsidR="00CD69AC">
        <w:rPr>
          <w:lang w:val="en-GB"/>
        </w:rPr>
        <w:br/>
      </w:r>
      <w:r w:rsidRPr="00392225">
        <w:rPr>
          <w:b/>
          <w:bCs/>
          <w:lang w:val="en-GB"/>
        </w:rPr>
        <w:t>Type:</w:t>
      </w:r>
      <w:r>
        <w:rPr>
          <w:lang w:val="en-GB"/>
        </w:rPr>
        <w:t xml:space="preserve"> </w:t>
      </w:r>
      <w:r w:rsidRPr="00113F7C">
        <w:rPr>
          <w:lang w:val="en-GB"/>
        </w:rPr>
        <w:t xml:space="preserve">Action  </w:t>
      </w:r>
      <w:r w:rsidR="00CD69AC">
        <w:rPr>
          <w:lang w:val="en-GB"/>
        </w:rPr>
        <w:br/>
      </w:r>
      <w:r w:rsidRPr="00392225">
        <w:rPr>
          <w:b/>
          <w:bCs/>
          <w:lang w:val="en-GB"/>
        </w:rPr>
        <w:t>Base Attribute:</w:t>
      </w:r>
      <w:r w:rsidRPr="00113F7C">
        <w:rPr>
          <w:lang w:val="en-GB"/>
        </w:rPr>
        <w:t xml:space="preserve"> Intelligence  </w:t>
      </w:r>
      <w:r w:rsidR="00CD69AC">
        <w:rPr>
          <w:lang w:val="en-GB"/>
        </w:rPr>
        <w:br/>
      </w:r>
      <w:r w:rsidRPr="00392225">
        <w:rPr>
          <w:b/>
          <w:bCs/>
          <w:lang w:val="en-GB"/>
        </w:rPr>
        <w:t>Effect:</w:t>
      </w:r>
      <w:r w:rsidRPr="00113F7C">
        <w:rPr>
          <w:lang w:val="en-GB"/>
        </w:rPr>
        <w:t xml:space="preserve"> The </w:t>
      </w:r>
      <w:r w:rsidR="00875F02">
        <w:rPr>
          <w:lang w:val="en-GB"/>
        </w:rPr>
        <w:t xml:space="preserve">current </w:t>
      </w:r>
      <w:r w:rsidRPr="00113F7C">
        <w:rPr>
          <w:lang w:val="en-GB"/>
        </w:rPr>
        <w:t>hit points</w:t>
      </w:r>
      <w:r w:rsidR="00032D9E">
        <w:rPr>
          <w:lang w:val="en-GB"/>
        </w:rPr>
        <w:t xml:space="preserve"> of a willing target</w:t>
      </w:r>
      <w:r w:rsidRPr="00113F7C">
        <w:rPr>
          <w:lang w:val="en-GB"/>
        </w:rPr>
        <w:t xml:space="preserve"> are set to equal 20 </w:t>
      </w:r>
      <w:r w:rsidR="00032D9E">
        <w:rPr>
          <w:lang w:val="en-GB"/>
        </w:rPr>
        <w:t>x</w:t>
      </w:r>
      <w:r w:rsidRPr="00113F7C">
        <w:rPr>
          <w:lang w:val="en-GB"/>
        </w:rPr>
        <w:t xml:space="preserve"> successes. If successes are higher than </w:t>
      </w:r>
      <w:r w:rsidR="00F823E9">
        <w:rPr>
          <w:lang w:val="en-GB"/>
        </w:rPr>
        <w:t xml:space="preserve">the </w:t>
      </w:r>
      <w:r w:rsidRPr="00113F7C">
        <w:rPr>
          <w:lang w:val="en-GB"/>
        </w:rPr>
        <w:t>target</w:t>
      </w:r>
      <w:r w:rsidR="00F823E9">
        <w:rPr>
          <w:lang w:val="en-GB"/>
        </w:rPr>
        <w:t>’s points in Body</w:t>
      </w:r>
      <w:r w:rsidRPr="00113F7C">
        <w:rPr>
          <w:lang w:val="en-GB"/>
        </w:rPr>
        <w:t xml:space="preserve">, the current hit points are </w:t>
      </w:r>
      <w:r w:rsidR="00875F02" w:rsidRPr="00113F7C">
        <w:rPr>
          <w:lang w:val="en-GB"/>
        </w:rPr>
        <w:t>halved</w:t>
      </w:r>
      <w:r w:rsidRPr="00113F7C">
        <w:rPr>
          <w:lang w:val="en-GB"/>
        </w:rPr>
        <w:t xml:space="preserve"> instead.</w:t>
      </w:r>
    </w:p>
    <w:p w14:paraId="2EDEE70F" w14:textId="4334FCC4" w:rsidR="00113F7C" w:rsidRPr="00113F7C" w:rsidRDefault="00113F7C" w:rsidP="00113F7C">
      <w:pPr>
        <w:rPr>
          <w:lang w:val="en-GB"/>
        </w:rPr>
      </w:pPr>
      <w:r w:rsidRPr="00CD69AC">
        <w:rPr>
          <w:rStyle w:val="berschrift4Zchn"/>
          <w:lang w:val="en-GB"/>
        </w:rPr>
        <w:t xml:space="preserve">Restore Control </w:t>
      </w:r>
      <w:r w:rsidR="00CD69AC" w:rsidRPr="00CD69AC">
        <w:rPr>
          <w:rStyle w:val="berschrift4Zchn"/>
        </w:rPr>
        <w:t>(</w:t>
      </w:r>
      <w:r w:rsidRPr="00CD69AC">
        <w:rPr>
          <w:rStyle w:val="berschrift4Zchn"/>
          <w:lang w:val="en-GB"/>
        </w:rPr>
        <w:t>8 AP</w:t>
      </w:r>
      <w:r w:rsidRPr="00CD69AC">
        <w:rPr>
          <w:rStyle w:val="berschrift4Zchn"/>
        </w:rPr>
        <w:t>)</w:t>
      </w:r>
      <w:r w:rsidR="00CD69AC">
        <w:rPr>
          <w:lang w:val="en-GB"/>
        </w:rPr>
        <w:br/>
      </w:r>
      <w:r w:rsidRPr="00392225">
        <w:rPr>
          <w:b/>
          <w:bCs/>
          <w:lang w:val="en-GB"/>
        </w:rPr>
        <w:t>Type:</w:t>
      </w:r>
      <w:r>
        <w:rPr>
          <w:lang w:val="en-GB"/>
        </w:rPr>
        <w:t xml:space="preserve"> </w:t>
      </w:r>
      <w:r w:rsidRPr="00113F7C">
        <w:rPr>
          <w:lang w:val="en-GB"/>
        </w:rPr>
        <w:t>Action</w:t>
      </w:r>
      <w:r w:rsidR="00CD69AC">
        <w:rPr>
          <w:lang w:val="en-GB"/>
        </w:rPr>
        <w:br/>
      </w:r>
      <w:r w:rsidRPr="00392225">
        <w:rPr>
          <w:b/>
          <w:bCs/>
          <w:lang w:val="en-GB"/>
        </w:rPr>
        <w:t>Base Attribute:</w:t>
      </w:r>
      <w:r>
        <w:rPr>
          <w:lang w:val="en-GB"/>
        </w:rPr>
        <w:t xml:space="preserve"> </w:t>
      </w:r>
      <w:r w:rsidRPr="00113F7C">
        <w:rPr>
          <w:lang w:val="en-GB"/>
        </w:rPr>
        <w:t xml:space="preserve">Intelligence  </w:t>
      </w:r>
      <w:r w:rsidR="00CD69AC">
        <w:rPr>
          <w:lang w:val="en-GB"/>
        </w:rPr>
        <w:br/>
      </w:r>
      <w:r w:rsidRPr="00392225">
        <w:rPr>
          <w:b/>
          <w:bCs/>
          <w:lang w:val="en-GB"/>
        </w:rPr>
        <w:t>Effect:</w:t>
      </w:r>
      <w:r w:rsidRPr="00113F7C">
        <w:rPr>
          <w:lang w:val="en-GB"/>
        </w:rPr>
        <w:t xml:space="preserve"> If the target has a body part that they are not able to move, or was replaced by an equivalent </w:t>
      </w:r>
      <w:r w:rsidR="00875F02" w:rsidRPr="00113F7C">
        <w:rPr>
          <w:lang w:val="en-GB"/>
        </w:rPr>
        <w:t>prosthetic</w:t>
      </w:r>
      <w:r w:rsidRPr="00113F7C">
        <w:rPr>
          <w:lang w:val="en-GB"/>
        </w:rPr>
        <w:t xml:space="preserve"> or similar, the target is able to control and use the body part for hours equal to successes.</w:t>
      </w:r>
    </w:p>
    <w:p w14:paraId="4214D4F0" w14:textId="72231FA7" w:rsidR="00113F7C" w:rsidRPr="00113F7C" w:rsidRDefault="00113F7C" w:rsidP="00113F7C">
      <w:pPr>
        <w:rPr>
          <w:lang w:val="en-GB"/>
        </w:rPr>
      </w:pPr>
      <w:r w:rsidRPr="00CD69AC">
        <w:rPr>
          <w:rStyle w:val="berschrift4Zchn"/>
          <w:lang w:val="en-GB"/>
        </w:rPr>
        <w:t>Stabilize</w:t>
      </w:r>
      <w:r w:rsidR="00CD69AC" w:rsidRPr="00875F02">
        <w:rPr>
          <w:rStyle w:val="berschrift4Zchn"/>
          <w:lang w:val="en-US"/>
        </w:rPr>
        <w:t xml:space="preserve"> </w:t>
      </w:r>
      <w:r w:rsidR="00CD69AC" w:rsidRPr="00875F02">
        <w:rPr>
          <w:rStyle w:val="berschrift4Zchn"/>
          <w:lang w:val="en-US"/>
        </w:rPr>
        <w:t>(</w:t>
      </w:r>
      <w:r w:rsidRPr="00CD69AC">
        <w:rPr>
          <w:rStyle w:val="berschrift4Zchn"/>
          <w:lang w:val="en-GB"/>
        </w:rPr>
        <w:t>4 AP</w:t>
      </w:r>
      <w:r w:rsidRPr="00875F02">
        <w:rPr>
          <w:rStyle w:val="berschrift4Zchn"/>
          <w:lang w:val="en-US"/>
        </w:rPr>
        <w:t>)</w:t>
      </w:r>
      <w:r w:rsidRPr="00113F7C">
        <w:rPr>
          <w:lang w:val="en-GB"/>
        </w:rPr>
        <w:t xml:space="preserve">  </w:t>
      </w:r>
      <w:r w:rsidR="00CD69AC">
        <w:rPr>
          <w:lang w:val="en-GB"/>
        </w:rPr>
        <w:br/>
      </w:r>
      <w:r w:rsidRPr="00392225">
        <w:rPr>
          <w:b/>
          <w:bCs/>
          <w:lang w:val="en-GB"/>
        </w:rPr>
        <w:t>Type:</w:t>
      </w:r>
      <w:r>
        <w:rPr>
          <w:lang w:val="en-GB"/>
        </w:rPr>
        <w:t xml:space="preserve"> </w:t>
      </w:r>
      <w:r w:rsidRPr="00113F7C">
        <w:rPr>
          <w:lang w:val="en-GB"/>
        </w:rPr>
        <w:t>Preventive Reacti</w:t>
      </w:r>
      <w:r w:rsidR="00392225">
        <w:rPr>
          <w:lang w:val="en-GB"/>
        </w:rPr>
        <w:t xml:space="preserve">on </w:t>
      </w:r>
      <w:r w:rsidRPr="00113F7C">
        <w:rPr>
          <w:lang w:val="en-GB"/>
        </w:rPr>
        <w:t xml:space="preserve">(Target </w:t>
      </w:r>
      <w:r w:rsidR="00875F02">
        <w:rPr>
          <w:lang w:val="en-GB"/>
        </w:rPr>
        <w:t>taking poise damage</w:t>
      </w:r>
      <w:r w:rsidRPr="00113F7C">
        <w:rPr>
          <w:lang w:val="en-GB"/>
        </w:rPr>
        <w:t xml:space="preserve">)  </w:t>
      </w:r>
      <w:r w:rsidR="00CD69AC">
        <w:rPr>
          <w:lang w:val="en-GB"/>
        </w:rPr>
        <w:br/>
      </w:r>
      <w:r w:rsidRPr="00392225">
        <w:rPr>
          <w:b/>
          <w:bCs/>
          <w:lang w:val="en-GB"/>
        </w:rPr>
        <w:t>Base Attribute:</w:t>
      </w:r>
      <w:r>
        <w:rPr>
          <w:lang w:val="en-GB"/>
        </w:rPr>
        <w:t xml:space="preserve"> </w:t>
      </w:r>
      <w:r w:rsidRPr="00113F7C">
        <w:rPr>
          <w:lang w:val="en-GB"/>
        </w:rPr>
        <w:t xml:space="preserve">Intelligence  </w:t>
      </w:r>
      <w:r w:rsidR="00CD69AC">
        <w:rPr>
          <w:lang w:val="en-GB"/>
        </w:rPr>
        <w:br/>
      </w:r>
      <w:r w:rsidRPr="00392225">
        <w:rPr>
          <w:b/>
          <w:bCs/>
          <w:lang w:val="en-GB"/>
        </w:rPr>
        <w:t>Effect:</w:t>
      </w:r>
      <w:r w:rsidRPr="00113F7C">
        <w:rPr>
          <w:lang w:val="en-GB"/>
        </w:rPr>
        <w:t xml:space="preserve"> The target gains </w:t>
      </w:r>
      <w:r w:rsidR="00875F02">
        <w:rPr>
          <w:lang w:val="en-GB"/>
        </w:rPr>
        <w:t>P</w:t>
      </w:r>
      <w:r w:rsidRPr="00113F7C">
        <w:rPr>
          <w:lang w:val="en-GB"/>
        </w:rPr>
        <w:t>oise equal to the successes.</w:t>
      </w:r>
    </w:p>
    <w:p w14:paraId="44DE8C5C" w14:textId="3F94B678" w:rsidR="00113F7C" w:rsidRPr="00113F7C" w:rsidRDefault="00113F7C" w:rsidP="00113F7C">
      <w:pPr>
        <w:rPr>
          <w:lang w:val="en-GB"/>
        </w:rPr>
      </w:pPr>
      <w:r w:rsidRPr="00CD69AC">
        <w:rPr>
          <w:rStyle w:val="berschrift4Zchn"/>
          <w:lang w:val="en-GB"/>
        </w:rPr>
        <w:t xml:space="preserve">Survive </w:t>
      </w:r>
      <w:r w:rsidR="00CD69AC" w:rsidRPr="00CD69AC">
        <w:rPr>
          <w:rStyle w:val="berschrift4Zchn"/>
        </w:rPr>
        <w:t>(</w:t>
      </w:r>
      <w:r w:rsidRPr="00CD69AC">
        <w:rPr>
          <w:rStyle w:val="berschrift4Zchn"/>
          <w:lang w:val="en-GB"/>
        </w:rPr>
        <w:t>3 AP</w:t>
      </w:r>
      <w:r w:rsidRPr="00CD69AC">
        <w:rPr>
          <w:rStyle w:val="berschrift4Zchn"/>
        </w:rPr>
        <w:t>)</w:t>
      </w:r>
      <w:r w:rsidRPr="00113F7C">
        <w:rPr>
          <w:lang w:val="en-GB"/>
        </w:rPr>
        <w:t xml:space="preserve">  </w:t>
      </w:r>
      <w:r w:rsidR="00CD69AC">
        <w:rPr>
          <w:lang w:val="en-GB"/>
        </w:rPr>
        <w:br/>
      </w:r>
      <w:r w:rsidRPr="00392225">
        <w:rPr>
          <w:b/>
          <w:bCs/>
          <w:lang w:val="en-GB"/>
        </w:rPr>
        <w:t>Type:</w:t>
      </w:r>
      <w:r>
        <w:rPr>
          <w:lang w:val="en-GB"/>
        </w:rPr>
        <w:t xml:space="preserve"> </w:t>
      </w:r>
      <w:r w:rsidRPr="00113F7C">
        <w:rPr>
          <w:lang w:val="en-GB"/>
        </w:rPr>
        <w:t xml:space="preserve">Reactive </w:t>
      </w:r>
      <w:r w:rsidR="00392225">
        <w:rPr>
          <w:lang w:val="en-GB"/>
        </w:rPr>
        <w:t>Rea</w:t>
      </w:r>
      <w:r w:rsidRPr="00113F7C">
        <w:rPr>
          <w:lang w:val="en-GB"/>
        </w:rPr>
        <w:t xml:space="preserve">ction (Target starts suffocating)  </w:t>
      </w:r>
      <w:r w:rsidR="00CD69AC">
        <w:rPr>
          <w:lang w:val="en-GB"/>
        </w:rPr>
        <w:br/>
      </w:r>
      <w:r w:rsidRPr="00392225">
        <w:rPr>
          <w:b/>
          <w:bCs/>
          <w:lang w:val="en-GB"/>
        </w:rPr>
        <w:lastRenderedPageBreak/>
        <w:t>Base Attribute:</w:t>
      </w:r>
      <w:r>
        <w:rPr>
          <w:lang w:val="en-GB"/>
        </w:rPr>
        <w:t xml:space="preserve"> </w:t>
      </w:r>
      <w:r w:rsidRPr="00113F7C">
        <w:rPr>
          <w:lang w:val="en-GB"/>
        </w:rPr>
        <w:t>Intelligence</w:t>
      </w:r>
      <w:r w:rsidR="00CD69AC">
        <w:rPr>
          <w:lang w:val="en-GB"/>
        </w:rPr>
        <w:br/>
      </w:r>
      <w:r w:rsidRPr="00392225">
        <w:rPr>
          <w:b/>
          <w:bCs/>
          <w:lang w:val="en-GB"/>
        </w:rPr>
        <w:t>Effect:</w:t>
      </w:r>
      <w:r w:rsidRPr="00113F7C">
        <w:rPr>
          <w:lang w:val="en-GB"/>
        </w:rPr>
        <w:t xml:space="preserve"> For one hour a number of targets equal to the successes do not need to breathe.</w:t>
      </w:r>
    </w:p>
    <w:p w14:paraId="1137DBE1" w14:textId="5F0137A7" w:rsidR="00113F7C" w:rsidRPr="00113F7C" w:rsidRDefault="00113F7C" w:rsidP="00113F7C">
      <w:pPr>
        <w:rPr>
          <w:lang w:val="en-GB"/>
        </w:rPr>
      </w:pPr>
      <w:r w:rsidRPr="00CD69AC">
        <w:rPr>
          <w:rStyle w:val="berschrift4Zchn"/>
          <w:lang w:val="en-GB"/>
        </w:rPr>
        <w:t xml:space="preserve">Transmute Bone </w:t>
      </w:r>
      <w:r w:rsidR="00CD69AC" w:rsidRPr="00CD69AC">
        <w:rPr>
          <w:rStyle w:val="berschrift4Zchn"/>
        </w:rPr>
        <w:t>(</w:t>
      </w:r>
      <w:r w:rsidRPr="00CD69AC">
        <w:rPr>
          <w:rStyle w:val="berschrift4Zchn"/>
          <w:lang w:val="en-GB"/>
        </w:rPr>
        <w:t>8 AP</w:t>
      </w:r>
      <w:r w:rsidRPr="00CD69AC">
        <w:rPr>
          <w:rStyle w:val="berschrift4Zchn"/>
        </w:rPr>
        <w:t>)</w:t>
      </w:r>
      <w:r w:rsidRPr="00113F7C">
        <w:rPr>
          <w:lang w:val="en-GB"/>
        </w:rPr>
        <w:t xml:space="preserve">  </w:t>
      </w:r>
      <w:r w:rsidR="00CD69AC">
        <w:rPr>
          <w:lang w:val="en-GB"/>
        </w:rPr>
        <w:br/>
      </w:r>
      <w:r w:rsidRPr="00392225">
        <w:rPr>
          <w:b/>
          <w:bCs/>
          <w:lang w:val="en-GB"/>
        </w:rPr>
        <w:t>Type:</w:t>
      </w:r>
      <w:r>
        <w:rPr>
          <w:lang w:val="en-GB"/>
        </w:rPr>
        <w:t xml:space="preserve"> </w:t>
      </w:r>
      <w:r w:rsidRPr="00113F7C">
        <w:rPr>
          <w:lang w:val="en-GB"/>
        </w:rPr>
        <w:t>Action</w:t>
      </w:r>
      <w:r w:rsidR="00CD69AC">
        <w:rPr>
          <w:lang w:val="en-GB"/>
        </w:rPr>
        <w:br/>
      </w:r>
      <w:r w:rsidRPr="00392225">
        <w:rPr>
          <w:b/>
          <w:bCs/>
          <w:lang w:val="en-GB"/>
        </w:rPr>
        <w:t>Base Attribute:</w:t>
      </w:r>
      <w:r>
        <w:rPr>
          <w:lang w:val="en-GB"/>
        </w:rPr>
        <w:t xml:space="preserve"> </w:t>
      </w:r>
      <w:r w:rsidRPr="00113F7C">
        <w:rPr>
          <w:lang w:val="en-GB"/>
        </w:rPr>
        <w:t>Intelligence</w:t>
      </w:r>
      <w:r w:rsidR="00CD69AC">
        <w:rPr>
          <w:lang w:val="en-GB"/>
        </w:rPr>
        <w:br/>
      </w:r>
      <w:r w:rsidRPr="00392225">
        <w:rPr>
          <w:b/>
          <w:bCs/>
          <w:lang w:val="en-GB"/>
        </w:rPr>
        <w:t>Effect:</w:t>
      </w:r>
      <w:r w:rsidRPr="00113F7C">
        <w:rPr>
          <w:lang w:val="en-GB"/>
        </w:rPr>
        <w:t xml:space="preserve"> Bones of dead creature equal to successes you touch, transform into another organic material of your choice.</w:t>
      </w:r>
    </w:p>
    <w:p w14:paraId="653D73E4" w14:textId="340A9613" w:rsidR="00113F7C" w:rsidRPr="00113F7C" w:rsidRDefault="00113F7C" w:rsidP="00113F7C">
      <w:pPr>
        <w:rPr>
          <w:lang w:val="en-GB"/>
        </w:rPr>
      </w:pPr>
      <w:r w:rsidRPr="00CD69AC">
        <w:rPr>
          <w:rStyle w:val="berschrift4Zchn"/>
          <w:lang w:val="en-GB"/>
        </w:rPr>
        <w:t xml:space="preserve">Weaken </w:t>
      </w:r>
      <w:r w:rsidR="00CD69AC" w:rsidRPr="00875F02">
        <w:rPr>
          <w:rStyle w:val="berschrift4Zchn"/>
          <w:lang w:val="en-US"/>
        </w:rPr>
        <w:t>(</w:t>
      </w:r>
      <w:r w:rsidRPr="00CD69AC">
        <w:rPr>
          <w:rStyle w:val="berschrift4Zchn"/>
          <w:lang w:val="en-GB"/>
        </w:rPr>
        <w:t>4 AP</w:t>
      </w:r>
      <w:r w:rsidRPr="00875F02">
        <w:rPr>
          <w:rStyle w:val="berschrift4Zchn"/>
          <w:lang w:val="en-US"/>
        </w:rPr>
        <w:t>)</w:t>
      </w:r>
      <w:r w:rsidRPr="00113F7C">
        <w:rPr>
          <w:lang w:val="en-GB"/>
        </w:rPr>
        <w:t xml:space="preserve">  </w:t>
      </w:r>
      <w:r w:rsidR="00CD69AC">
        <w:rPr>
          <w:lang w:val="en-GB"/>
        </w:rPr>
        <w:br/>
      </w:r>
      <w:r w:rsidRPr="00392225">
        <w:rPr>
          <w:b/>
          <w:bCs/>
          <w:lang w:val="en-GB"/>
        </w:rPr>
        <w:t>Type:</w:t>
      </w:r>
      <w:r>
        <w:rPr>
          <w:lang w:val="en-GB"/>
        </w:rPr>
        <w:t xml:space="preserve"> </w:t>
      </w:r>
      <w:r w:rsidRPr="00113F7C">
        <w:rPr>
          <w:lang w:val="en-GB"/>
        </w:rPr>
        <w:t xml:space="preserve">Reactive </w:t>
      </w:r>
      <w:r w:rsidR="00392225">
        <w:rPr>
          <w:lang w:val="en-GB"/>
        </w:rPr>
        <w:t>Rea</w:t>
      </w:r>
      <w:r w:rsidRPr="00113F7C">
        <w:rPr>
          <w:lang w:val="en-GB"/>
        </w:rPr>
        <w:t xml:space="preserve">ction (Target is target of an </w:t>
      </w:r>
      <w:r w:rsidR="00875F02">
        <w:rPr>
          <w:lang w:val="en-GB"/>
        </w:rPr>
        <w:t>A</w:t>
      </w:r>
      <w:r w:rsidRPr="00113F7C">
        <w:rPr>
          <w:lang w:val="en-GB"/>
        </w:rPr>
        <w:t xml:space="preserve">ttack </w:t>
      </w:r>
      <w:r w:rsidR="00875F02">
        <w:rPr>
          <w:lang w:val="en-GB"/>
        </w:rPr>
        <w:t>C</w:t>
      </w:r>
      <w:r w:rsidRPr="00113F7C">
        <w:rPr>
          <w:lang w:val="en-GB"/>
        </w:rPr>
        <w:t xml:space="preserve">hallenge)  </w:t>
      </w:r>
      <w:r w:rsidR="00CD69AC">
        <w:rPr>
          <w:lang w:val="en-GB"/>
        </w:rPr>
        <w:br/>
      </w:r>
      <w:r w:rsidRPr="00392225">
        <w:rPr>
          <w:b/>
          <w:bCs/>
          <w:lang w:val="en-GB"/>
        </w:rPr>
        <w:t>Base Attribute:</w:t>
      </w:r>
      <w:r>
        <w:rPr>
          <w:lang w:val="en-GB"/>
        </w:rPr>
        <w:t xml:space="preserve"> </w:t>
      </w:r>
      <w:r w:rsidRPr="00113F7C">
        <w:rPr>
          <w:lang w:val="en-GB"/>
        </w:rPr>
        <w:t>Intelligence</w:t>
      </w:r>
      <w:r w:rsidR="00CD69AC">
        <w:rPr>
          <w:lang w:val="en-GB"/>
        </w:rPr>
        <w:br/>
      </w:r>
      <w:r w:rsidRPr="00392225">
        <w:rPr>
          <w:b/>
          <w:bCs/>
          <w:lang w:val="en-GB"/>
        </w:rPr>
        <w:t>Effect:</w:t>
      </w:r>
      <w:r w:rsidRPr="00113F7C">
        <w:rPr>
          <w:lang w:val="en-GB"/>
        </w:rPr>
        <w:t xml:space="preserve"> The target takes additional damage equal to the successes.</w:t>
      </w:r>
    </w:p>
    <w:p w14:paraId="75EF8B94" w14:textId="495AA524" w:rsidR="00113F7C" w:rsidRDefault="00113F7C" w:rsidP="00113F7C">
      <w:pPr>
        <w:pStyle w:val="berschrift3"/>
        <w:rPr>
          <w:lang w:val="en-GB"/>
        </w:rPr>
      </w:pPr>
      <w:r>
        <w:rPr>
          <w:lang w:val="en-GB"/>
        </w:rPr>
        <w:t>Feel</w:t>
      </w:r>
    </w:p>
    <w:p w14:paraId="0E76B62A" w14:textId="5793C605" w:rsidR="00113F7C" w:rsidRPr="00113F7C" w:rsidRDefault="00113F7C" w:rsidP="00113F7C">
      <w:pPr>
        <w:rPr>
          <w:lang w:val="en-GB"/>
        </w:rPr>
      </w:pPr>
      <w:r w:rsidRPr="00CD69AC">
        <w:rPr>
          <w:rStyle w:val="berschrift4Zchn"/>
          <w:lang w:val="en-GB"/>
        </w:rPr>
        <w:t xml:space="preserve">Accelerate </w:t>
      </w:r>
      <w:r w:rsidR="00CD69AC" w:rsidRPr="00875F02">
        <w:rPr>
          <w:rStyle w:val="berschrift4Zchn"/>
          <w:lang w:val="en-US"/>
        </w:rPr>
        <w:t>(</w:t>
      </w:r>
      <w:r w:rsidRPr="00CD69AC">
        <w:rPr>
          <w:rStyle w:val="berschrift4Zchn"/>
          <w:lang w:val="en-GB"/>
        </w:rPr>
        <w:t>2 AP</w:t>
      </w:r>
      <w:r w:rsidRPr="00875F02">
        <w:rPr>
          <w:rStyle w:val="berschrift4Zchn"/>
          <w:lang w:val="en-US"/>
        </w:rPr>
        <w:t>)</w:t>
      </w:r>
      <w:r w:rsidRPr="00113F7C">
        <w:rPr>
          <w:lang w:val="en-GB"/>
        </w:rPr>
        <w:t xml:space="preserve">  </w:t>
      </w:r>
      <w:r w:rsidR="00CD69AC">
        <w:rPr>
          <w:lang w:val="en-GB"/>
        </w:rPr>
        <w:br/>
      </w:r>
      <w:r w:rsidRPr="00392225">
        <w:rPr>
          <w:b/>
          <w:bCs/>
          <w:lang w:val="en-GB"/>
        </w:rPr>
        <w:t>Type:</w:t>
      </w:r>
      <w:r>
        <w:rPr>
          <w:lang w:val="en-GB"/>
        </w:rPr>
        <w:t xml:space="preserve"> </w:t>
      </w:r>
      <w:r w:rsidRPr="00113F7C">
        <w:rPr>
          <w:lang w:val="en-GB"/>
        </w:rPr>
        <w:t>Supportive Reacti</w:t>
      </w:r>
      <w:r w:rsidR="00392225">
        <w:rPr>
          <w:lang w:val="en-GB"/>
        </w:rPr>
        <w:t>on</w:t>
      </w:r>
      <w:r w:rsidRPr="00113F7C">
        <w:rPr>
          <w:lang w:val="en-GB"/>
        </w:rPr>
        <w:t xml:space="preserve"> (target moves)  </w:t>
      </w:r>
      <w:r w:rsidR="00CD69AC">
        <w:rPr>
          <w:lang w:val="en-GB"/>
        </w:rPr>
        <w:br/>
      </w:r>
      <w:r w:rsidRPr="00392225">
        <w:rPr>
          <w:b/>
          <w:bCs/>
          <w:lang w:val="en-GB"/>
        </w:rPr>
        <w:t>Base Attribute:</w:t>
      </w:r>
      <w:r>
        <w:rPr>
          <w:lang w:val="en-GB"/>
        </w:rPr>
        <w:t xml:space="preserve"> </w:t>
      </w:r>
      <w:r w:rsidRPr="00113F7C">
        <w:rPr>
          <w:lang w:val="en-GB"/>
        </w:rPr>
        <w:t xml:space="preserve">Feel  </w:t>
      </w:r>
      <w:r w:rsidR="00CD69AC">
        <w:rPr>
          <w:lang w:val="en-GB"/>
        </w:rPr>
        <w:br/>
      </w:r>
      <w:r w:rsidRPr="00392225">
        <w:rPr>
          <w:b/>
          <w:bCs/>
          <w:lang w:val="en-GB"/>
        </w:rPr>
        <w:t>Effect:</w:t>
      </w:r>
      <w:r w:rsidRPr="00113F7C">
        <w:rPr>
          <w:lang w:val="en-GB"/>
        </w:rPr>
        <w:t xml:space="preserve"> The target rapidly moves in the direction it started moving for 2 </w:t>
      </w:r>
      <w:r w:rsidR="00875F02">
        <w:rPr>
          <w:lang w:val="en-GB"/>
        </w:rPr>
        <w:t>S</w:t>
      </w:r>
      <w:r w:rsidRPr="00113F7C">
        <w:rPr>
          <w:lang w:val="en-GB"/>
        </w:rPr>
        <w:t>teps x the number of successes. If the target would deal damage on impact, it adds the successes.</w:t>
      </w:r>
    </w:p>
    <w:p w14:paraId="0231ACBE" w14:textId="5A829673" w:rsidR="00113F7C" w:rsidRPr="00113F7C" w:rsidRDefault="00113F7C" w:rsidP="00113F7C">
      <w:pPr>
        <w:rPr>
          <w:lang w:val="en-GB"/>
        </w:rPr>
      </w:pPr>
      <w:r w:rsidRPr="00CD69AC">
        <w:rPr>
          <w:rStyle w:val="berschrift4Zchn"/>
          <w:lang w:val="en-GB"/>
        </w:rPr>
        <w:t xml:space="preserve">Animate </w:t>
      </w:r>
      <w:r w:rsidR="00CD69AC" w:rsidRPr="00CD69AC">
        <w:rPr>
          <w:rStyle w:val="berschrift4Zchn"/>
        </w:rPr>
        <w:t>(</w:t>
      </w:r>
      <w:r w:rsidRPr="00CD69AC">
        <w:rPr>
          <w:rStyle w:val="berschrift4Zchn"/>
          <w:lang w:val="en-GB"/>
        </w:rPr>
        <w:t>6 AP</w:t>
      </w:r>
      <w:r w:rsidRPr="00CD69AC">
        <w:rPr>
          <w:rStyle w:val="berschrift4Zchn"/>
        </w:rPr>
        <w:t>)</w:t>
      </w:r>
      <w:r w:rsidRPr="00113F7C">
        <w:rPr>
          <w:lang w:val="en-GB"/>
        </w:rPr>
        <w:t xml:space="preserve">  </w:t>
      </w:r>
      <w:r w:rsidR="00CD69AC">
        <w:rPr>
          <w:lang w:val="en-GB"/>
        </w:rPr>
        <w:br/>
      </w:r>
      <w:r w:rsidRPr="00392225">
        <w:rPr>
          <w:b/>
          <w:bCs/>
          <w:lang w:val="en-GB"/>
        </w:rPr>
        <w:t>Type:</w:t>
      </w:r>
      <w:r>
        <w:rPr>
          <w:lang w:val="en-GB"/>
        </w:rPr>
        <w:t xml:space="preserve"> </w:t>
      </w:r>
      <w:r w:rsidRPr="00113F7C">
        <w:rPr>
          <w:lang w:val="en-GB"/>
        </w:rPr>
        <w:t>Action</w:t>
      </w:r>
      <w:r w:rsidR="00CD69AC">
        <w:rPr>
          <w:lang w:val="en-GB"/>
        </w:rPr>
        <w:br/>
      </w:r>
      <w:r w:rsidRPr="00392225">
        <w:rPr>
          <w:b/>
          <w:bCs/>
          <w:lang w:val="en-GB"/>
        </w:rPr>
        <w:t>Base Attribute:</w:t>
      </w:r>
      <w:r>
        <w:rPr>
          <w:lang w:val="en-GB"/>
        </w:rPr>
        <w:t xml:space="preserve"> </w:t>
      </w:r>
      <w:r w:rsidRPr="00113F7C">
        <w:rPr>
          <w:lang w:val="en-GB"/>
        </w:rPr>
        <w:t xml:space="preserve">Feel  </w:t>
      </w:r>
      <w:r w:rsidR="00CD69AC">
        <w:rPr>
          <w:lang w:val="en-GB"/>
        </w:rPr>
        <w:br/>
      </w:r>
      <w:r w:rsidRPr="00392225">
        <w:rPr>
          <w:b/>
          <w:bCs/>
          <w:lang w:val="en-GB"/>
        </w:rPr>
        <w:t>Effect:</w:t>
      </w:r>
      <w:r w:rsidRPr="00113F7C">
        <w:rPr>
          <w:lang w:val="en-GB"/>
        </w:rPr>
        <w:t xml:space="preserve"> A target largely made of bone starts moving under your command. It may take any actions until it has spent Action Points equal to the successes.</w:t>
      </w:r>
    </w:p>
    <w:p w14:paraId="0D8A5A57" w14:textId="77777777" w:rsidR="00032D9E" w:rsidRPr="00113F7C" w:rsidRDefault="00113F7C" w:rsidP="00032D9E">
      <w:pPr>
        <w:rPr>
          <w:lang w:val="en-GB"/>
        </w:rPr>
      </w:pPr>
      <w:r w:rsidRPr="00CD69AC">
        <w:rPr>
          <w:rStyle w:val="berschrift4Zchn"/>
          <w:lang w:val="en-GB"/>
        </w:rPr>
        <w:t xml:space="preserve">Banish </w:t>
      </w:r>
      <w:r w:rsidR="00CD69AC" w:rsidRPr="00CD69AC">
        <w:rPr>
          <w:rStyle w:val="berschrift4Zchn"/>
        </w:rPr>
        <w:t>(</w:t>
      </w:r>
      <w:r w:rsidRPr="00CD69AC">
        <w:rPr>
          <w:rStyle w:val="berschrift4Zchn"/>
          <w:lang w:val="en-GB"/>
        </w:rPr>
        <w:t>4 AP</w:t>
      </w:r>
      <w:r w:rsidRPr="00CD69AC">
        <w:rPr>
          <w:rStyle w:val="berschrift4Zchn"/>
        </w:rPr>
        <w:t>)</w:t>
      </w:r>
      <w:r w:rsidRPr="00113F7C">
        <w:rPr>
          <w:lang w:val="en-GB"/>
        </w:rPr>
        <w:t xml:space="preserve">  </w:t>
      </w:r>
      <w:r w:rsidR="00CD69AC">
        <w:rPr>
          <w:lang w:val="en-GB"/>
        </w:rPr>
        <w:br/>
      </w:r>
      <w:r w:rsidRPr="00392225">
        <w:rPr>
          <w:b/>
          <w:bCs/>
          <w:lang w:val="en-GB"/>
        </w:rPr>
        <w:t>Type:</w:t>
      </w:r>
      <w:r>
        <w:rPr>
          <w:lang w:val="en-GB"/>
        </w:rPr>
        <w:t xml:space="preserve"> </w:t>
      </w:r>
      <w:r w:rsidRPr="00113F7C">
        <w:rPr>
          <w:lang w:val="en-GB"/>
        </w:rPr>
        <w:t>Reactive Action (target attacks)</w:t>
      </w:r>
      <w:r w:rsidR="00CD69AC">
        <w:rPr>
          <w:lang w:val="en-GB"/>
        </w:rPr>
        <w:br/>
      </w:r>
      <w:r w:rsidRPr="00392225">
        <w:rPr>
          <w:b/>
          <w:bCs/>
          <w:lang w:val="en-GB"/>
        </w:rPr>
        <w:t>Base Attribute:</w:t>
      </w:r>
      <w:r>
        <w:rPr>
          <w:lang w:val="en-GB"/>
        </w:rPr>
        <w:t xml:space="preserve"> </w:t>
      </w:r>
      <w:r w:rsidRPr="00113F7C">
        <w:rPr>
          <w:lang w:val="en-GB"/>
        </w:rPr>
        <w:t xml:space="preserve">Feel  </w:t>
      </w:r>
      <w:r w:rsidR="00CD69AC">
        <w:rPr>
          <w:lang w:val="en-GB"/>
        </w:rPr>
        <w:br/>
      </w:r>
      <w:r w:rsidRPr="00392225">
        <w:rPr>
          <w:b/>
          <w:bCs/>
          <w:lang w:val="en-GB"/>
        </w:rPr>
        <w:t>Effect:</w:t>
      </w:r>
      <w:r w:rsidRPr="00113F7C">
        <w:rPr>
          <w:lang w:val="en-GB"/>
        </w:rPr>
        <w:t xml:space="preserve"> The target is moved Steps in a straight line away from you equal to your successes.</w:t>
      </w:r>
    </w:p>
    <w:p w14:paraId="2F8EF134" w14:textId="05D0F5D0" w:rsidR="00113F7C" w:rsidRPr="00113F7C" w:rsidRDefault="00032D9E" w:rsidP="00113F7C">
      <w:pPr>
        <w:rPr>
          <w:lang w:val="en-GB"/>
        </w:rPr>
      </w:pPr>
      <w:r w:rsidRPr="00CD69AC">
        <w:rPr>
          <w:rStyle w:val="berschrift4Zchn"/>
          <w:lang w:val="en-GB"/>
        </w:rPr>
        <w:t xml:space="preserve">Create Blade </w:t>
      </w:r>
      <w:r w:rsidRPr="00032D9E">
        <w:rPr>
          <w:rStyle w:val="berschrift4Zchn"/>
          <w:lang w:val="en-US"/>
        </w:rPr>
        <w:t>(</w:t>
      </w:r>
      <w:r w:rsidRPr="00CD69AC">
        <w:rPr>
          <w:rStyle w:val="berschrift4Zchn"/>
          <w:lang w:val="en-GB"/>
        </w:rPr>
        <w:t>5 AP</w:t>
      </w:r>
      <w:r w:rsidRPr="00032D9E">
        <w:rPr>
          <w:rStyle w:val="berschrift4Zchn"/>
          <w:lang w:val="en-US"/>
        </w:rPr>
        <w:t>)</w:t>
      </w:r>
      <w:r w:rsidRPr="00113F7C">
        <w:rPr>
          <w:lang w:val="en-GB"/>
        </w:rPr>
        <w:t xml:space="preserve">  </w:t>
      </w:r>
      <w:r>
        <w:rPr>
          <w:lang w:val="en-GB"/>
        </w:rPr>
        <w:br/>
      </w:r>
      <w:r w:rsidRPr="00392225">
        <w:rPr>
          <w:b/>
          <w:bCs/>
          <w:lang w:val="en-GB"/>
        </w:rPr>
        <w:t>Type:</w:t>
      </w:r>
      <w:r>
        <w:rPr>
          <w:lang w:val="en-GB"/>
        </w:rPr>
        <w:t xml:space="preserve"> </w:t>
      </w:r>
      <w:r w:rsidRPr="00113F7C">
        <w:rPr>
          <w:lang w:val="en-GB"/>
        </w:rPr>
        <w:t xml:space="preserve">Action  </w:t>
      </w:r>
      <w:r>
        <w:rPr>
          <w:lang w:val="en-GB"/>
        </w:rPr>
        <w:br/>
      </w:r>
      <w:r w:rsidRPr="00392225">
        <w:rPr>
          <w:b/>
          <w:bCs/>
          <w:lang w:val="en-GB"/>
        </w:rPr>
        <w:t>Base Attribute:</w:t>
      </w:r>
      <w:r>
        <w:rPr>
          <w:lang w:val="en-GB"/>
        </w:rPr>
        <w:t xml:space="preserve"> </w:t>
      </w:r>
      <w:r>
        <w:rPr>
          <w:lang w:val="en-GB"/>
        </w:rPr>
        <w:t>Feel</w:t>
      </w:r>
      <w:r>
        <w:rPr>
          <w:lang w:val="en-GB"/>
        </w:rPr>
        <w:br/>
      </w:r>
      <w:r w:rsidRPr="00392225">
        <w:rPr>
          <w:b/>
          <w:bCs/>
          <w:lang w:val="en-GB"/>
        </w:rPr>
        <w:t>Effect:</w:t>
      </w:r>
      <w:r w:rsidRPr="00113F7C">
        <w:rPr>
          <w:lang w:val="en-GB"/>
        </w:rPr>
        <w:t xml:space="preserve"> For 1 hour you create a weapon of your choice that has a Weapon Dice Pool equal to your successes instead of the normal pool. Successes of this incantation deal damage to you as if they were failures.</w:t>
      </w:r>
    </w:p>
    <w:p w14:paraId="0459DF56" w14:textId="6F82A04E" w:rsidR="00113F7C" w:rsidRPr="00113F7C" w:rsidRDefault="00113F7C" w:rsidP="00113F7C">
      <w:pPr>
        <w:rPr>
          <w:lang w:val="en-GB"/>
        </w:rPr>
      </w:pPr>
      <w:r w:rsidRPr="00CD69AC">
        <w:rPr>
          <w:rStyle w:val="berschrift4Zchn"/>
          <w:lang w:val="en-GB"/>
        </w:rPr>
        <w:t xml:space="preserve">Feel Creature </w:t>
      </w:r>
      <w:r w:rsidR="00CD69AC" w:rsidRPr="00CD69AC">
        <w:rPr>
          <w:rStyle w:val="berschrift4Zchn"/>
        </w:rPr>
        <w:t>(</w:t>
      </w:r>
      <w:r w:rsidRPr="00CD69AC">
        <w:rPr>
          <w:rStyle w:val="berschrift4Zchn"/>
          <w:lang w:val="en-GB"/>
        </w:rPr>
        <w:t>6 AP</w:t>
      </w:r>
      <w:r w:rsidRPr="00CD69AC">
        <w:rPr>
          <w:rStyle w:val="berschrift4Zchn"/>
        </w:rPr>
        <w:t>)</w:t>
      </w:r>
      <w:r w:rsidRPr="00113F7C">
        <w:rPr>
          <w:lang w:val="en-GB"/>
        </w:rPr>
        <w:t xml:space="preserve">  </w:t>
      </w:r>
      <w:r w:rsidR="00CD69AC">
        <w:rPr>
          <w:lang w:val="en-GB"/>
        </w:rPr>
        <w:br/>
      </w:r>
      <w:r w:rsidRPr="00392225">
        <w:rPr>
          <w:b/>
          <w:bCs/>
          <w:lang w:val="en-GB"/>
        </w:rPr>
        <w:t>Type:</w:t>
      </w:r>
      <w:r>
        <w:rPr>
          <w:lang w:val="en-GB"/>
        </w:rPr>
        <w:t xml:space="preserve"> </w:t>
      </w:r>
      <w:r w:rsidRPr="00113F7C">
        <w:rPr>
          <w:lang w:val="en-GB"/>
        </w:rPr>
        <w:t xml:space="preserve">Action  </w:t>
      </w:r>
      <w:r w:rsidR="00CD69AC">
        <w:rPr>
          <w:lang w:val="en-GB"/>
        </w:rPr>
        <w:br/>
      </w:r>
      <w:r w:rsidRPr="00392225">
        <w:rPr>
          <w:b/>
          <w:bCs/>
          <w:lang w:val="en-GB"/>
        </w:rPr>
        <w:t>Base Attribute:</w:t>
      </w:r>
      <w:r>
        <w:rPr>
          <w:lang w:val="en-GB"/>
        </w:rPr>
        <w:t xml:space="preserve"> </w:t>
      </w:r>
      <w:r w:rsidRPr="00113F7C">
        <w:rPr>
          <w:lang w:val="en-GB"/>
        </w:rPr>
        <w:t xml:space="preserve">Feel  </w:t>
      </w:r>
      <w:r w:rsidR="00CD69AC">
        <w:rPr>
          <w:lang w:val="en-GB"/>
        </w:rPr>
        <w:br/>
      </w:r>
      <w:r w:rsidRPr="00392225">
        <w:rPr>
          <w:b/>
          <w:bCs/>
          <w:lang w:val="en-GB"/>
        </w:rPr>
        <w:t>Effect:</w:t>
      </w:r>
      <w:r w:rsidRPr="00113F7C">
        <w:rPr>
          <w:lang w:val="en-GB"/>
        </w:rPr>
        <w:t xml:space="preserve"> For one hour a number of creatures equal to the successes are friendly to you and are able to telepathically communicate with you.</w:t>
      </w:r>
    </w:p>
    <w:p w14:paraId="072FC0FD" w14:textId="3AC909FF" w:rsidR="00113F7C" w:rsidRPr="00113F7C" w:rsidRDefault="00113F7C" w:rsidP="00113F7C">
      <w:pPr>
        <w:rPr>
          <w:lang w:val="en-GB"/>
        </w:rPr>
      </w:pPr>
      <w:r w:rsidRPr="00CD69AC">
        <w:rPr>
          <w:rStyle w:val="berschrift4Zchn"/>
          <w:lang w:val="en-GB"/>
        </w:rPr>
        <w:t xml:space="preserve">Feel Sentience </w:t>
      </w:r>
      <w:r w:rsidR="00CD69AC" w:rsidRPr="00CD69AC">
        <w:rPr>
          <w:rStyle w:val="berschrift4Zchn"/>
        </w:rPr>
        <w:t>(</w:t>
      </w:r>
      <w:r w:rsidRPr="00CD69AC">
        <w:rPr>
          <w:rStyle w:val="berschrift4Zchn"/>
          <w:lang w:val="en-GB"/>
        </w:rPr>
        <w:t>7 AP</w:t>
      </w:r>
      <w:r w:rsidRPr="00CD69AC">
        <w:rPr>
          <w:rStyle w:val="berschrift4Zchn"/>
        </w:rPr>
        <w:t>)</w:t>
      </w:r>
      <w:r w:rsidRPr="00113F7C">
        <w:rPr>
          <w:lang w:val="en-GB"/>
        </w:rPr>
        <w:t xml:space="preserve">  </w:t>
      </w:r>
      <w:r w:rsidR="00CD69AC">
        <w:rPr>
          <w:lang w:val="en-GB"/>
        </w:rPr>
        <w:br/>
      </w:r>
      <w:r w:rsidRPr="00392225">
        <w:rPr>
          <w:b/>
          <w:bCs/>
          <w:lang w:val="en-GB"/>
        </w:rPr>
        <w:t>Type:</w:t>
      </w:r>
      <w:r>
        <w:rPr>
          <w:lang w:val="en-GB"/>
        </w:rPr>
        <w:t xml:space="preserve"> </w:t>
      </w:r>
      <w:r w:rsidRPr="00113F7C">
        <w:rPr>
          <w:lang w:val="en-GB"/>
        </w:rPr>
        <w:t xml:space="preserve">Action  </w:t>
      </w:r>
      <w:r w:rsidR="00CD69AC">
        <w:rPr>
          <w:lang w:val="en-GB"/>
        </w:rPr>
        <w:br/>
      </w:r>
      <w:r w:rsidRPr="00392225">
        <w:rPr>
          <w:b/>
          <w:bCs/>
          <w:lang w:val="en-GB"/>
        </w:rPr>
        <w:t>Base Attribute:</w:t>
      </w:r>
      <w:r>
        <w:rPr>
          <w:lang w:val="en-GB"/>
        </w:rPr>
        <w:t xml:space="preserve"> </w:t>
      </w:r>
      <w:r w:rsidRPr="00113F7C">
        <w:rPr>
          <w:lang w:val="en-GB"/>
        </w:rPr>
        <w:t xml:space="preserve">Feel  </w:t>
      </w:r>
      <w:r w:rsidR="00CD69AC">
        <w:rPr>
          <w:lang w:val="en-GB"/>
        </w:rPr>
        <w:br/>
      </w:r>
      <w:r w:rsidRPr="00392225">
        <w:rPr>
          <w:b/>
          <w:bCs/>
          <w:lang w:val="en-GB"/>
        </w:rPr>
        <w:t>Effect:</w:t>
      </w:r>
      <w:r w:rsidRPr="00113F7C">
        <w:rPr>
          <w:lang w:val="en-GB"/>
        </w:rPr>
        <w:t xml:space="preserve"> The successes are contested by a _Feel_ skill challenge by the target. If you win the contest, you know the current as well as the deepest wants and goals of the target. If referring to these feelings, the target is compliant with any reasonable suggestions.</w:t>
      </w:r>
    </w:p>
    <w:p w14:paraId="79CB542B" w14:textId="77777777" w:rsidR="00032D9E" w:rsidRDefault="00113F7C" w:rsidP="00113F7C">
      <w:pPr>
        <w:rPr>
          <w:rStyle w:val="berschrift1Zchn"/>
          <w:lang w:val="en-GB"/>
        </w:rPr>
      </w:pPr>
      <w:r w:rsidRPr="00CD69AC">
        <w:rPr>
          <w:rStyle w:val="berschrift4Zchn"/>
          <w:lang w:val="en-GB"/>
        </w:rPr>
        <w:t xml:space="preserve">Force Field </w:t>
      </w:r>
      <w:r w:rsidR="00CD69AC" w:rsidRPr="00CD69AC">
        <w:rPr>
          <w:rStyle w:val="berschrift4Zchn"/>
        </w:rPr>
        <w:t>(</w:t>
      </w:r>
      <w:r w:rsidRPr="00CD69AC">
        <w:rPr>
          <w:rStyle w:val="berschrift4Zchn"/>
          <w:lang w:val="en-GB"/>
        </w:rPr>
        <w:t>5 AP</w:t>
      </w:r>
      <w:r w:rsidRPr="00CD69AC">
        <w:rPr>
          <w:rStyle w:val="berschrift4Zchn"/>
        </w:rPr>
        <w:t>)</w:t>
      </w:r>
      <w:r w:rsidR="00CD69AC">
        <w:rPr>
          <w:lang w:val="en-GB"/>
        </w:rPr>
        <w:br/>
      </w:r>
      <w:r w:rsidRPr="00392225">
        <w:rPr>
          <w:b/>
          <w:bCs/>
          <w:lang w:val="en-GB"/>
        </w:rPr>
        <w:t>Type:</w:t>
      </w:r>
      <w:r>
        <w:rPr>
          <w:lang w:val="en-GB"/>
        </w:rPr>
        <w:t xml:space="preserve"> </w:t>
      </w:r>
      <w:r w:rsidRPr="00113F7C">
        <w:rPr>
          <w:lang w:val="en-GB"/>
        </w:rPr>
        <w:t>Action</w:t>
      </w:r>
      <w:r w:rsidR="00CD69AC">
        <w:rPr>
          <w:lang w:val="en-GB"/>
        </w:rPr>
        <w:br/>
      </w:r>
      <w:r w:rsidRPr="00392225">
        <w:rPr>
          <w:b/>
          <w:bCs/>
          <w:lang w:val="en-GB"/>
        </w:rPr>
        <w:t>Base Attribute:</w:t>
      </w:r>
      <w:r>
        <w:rPr>
          <w:lang w:val="en-GB"/>
        </w:rPr>
        <w:t xml:space="preserve"> </w:t>
      </w:r>
      <w:r w:rsidRPr="00113F7C">
        <w:rPr>
          <w:lang w:val="en-GB"/>
        </w:rPr>
        <w:t>Feel</w:t>
      </w:r>
      <w:r w:rsidR="00CD69AC">
        <w:rPr>
          <w:lang w:val="en-GB"/>
        </w:rPr>
        <w:br/>
      </w:r>
      <w:r w:rsidRPr="00392225">
        <w:rPr>
          <w:b/>
          <w:bCs/>
          <w:lang w:val="en-GB"/>
        </w:rPr>
        <w:t>Effect:</w:t>
      </w:r>
      <w:r w:rsidRPr="00113F7C">
        <w:rPr>
          <w:lang w:val="en-GB"/>
        </w:rPr>
        <w:t xml:space="preserve"> Create </w:t>
      </w:r>
      <w:r w:rsidR="00392225" w:rsidRPr="00113F7C">
        <w:rPr>
          <w:lang w:val="en-GB"/>
        </w:rPr>
        <w:t>a square</w:t>
      </w:r>
      <w:r w:rsidRPr="00113F7C">
        <w:rPr>
          <w:lang w:val="en-GB"/>
        </w:rPr>
        <w:t xml:space="preserve"> plane with a side length of Steps equal to successes. The field is roughly a step thick and any target stepping into the field stops the current movment action or the current forced movement. The field does not prevent a target from moving out of it or within it. After it stopped a number of targets equal to successes it vanishes.</w:t>
      </w:r>
      <w:r w:rsidR="00032D9E" w:rsidRPr="00032D9E">
        <w:rPr>
          <w:rStyle w:val="berschrift1Zchn"/>
          <w:lang w:val="en-GB"/>
        </w:rPr>
        <w:t xml:space="preserve"> </w:t>
      </w:r>
    </w:p>
    <w:p w14:paraId="2A37129D" w14:textId="46F7ADA8" w:rsidR="00CD69AC" w:rsidRDefault="00032D9E" w:rsidP="00113F7C">
      <w:pPr>
        <w:rPr>
          <w:lang w:val="en-GB"/>
        </w:rPr>
      </w:pPr>
      <w:r w:rsidRPr="00CD69AC">
        <w:rPr>
          <w:rStyle w:val="berschrift4Zchn"/>
          <w:lang w:val="en-GB"/>
        </w:rPr>
        <w:t xml:space="preserve">Graft Object </w:t>
      </w:r>
      <w:r w:rsidRPr="00032D9E">
        <w:rPr>
          <w:rStyle w:val="berschrift4Zchn"/>
          <w:lang w:val="en-US"/>
        </w:rPr>
        <w:t>(</w:t>
      </w:r>
      <w:r w:rsidRPr="00CD69AC">
        <w:rPr>
          <w:rStyle w:val="berschrift4Zchn"/>
          <w:lang w:val="en-GB"/>
        </w:rPr>
        <w:t>6 AP</w:t>
      </w:r>
      <w:r w:rsidRPr="00032D9E">
        <w:rPr>
          <w:rStyle w:val="berschrift4Zchn"/>
          <w:lang w:val="en-US"/>
        </w:rPr>
        <w:t>)</w:t>
      </w:r>
      <w:r w:rsidRPr="00113F7C">
        <w:rPr>
          <w:lang w:val="en-GB"/>
        </w:rPr>
        <w:t xml:space="preserve">  </w:t>
      </w:r>
      <w:r>
        <w:rPr>
          <w:lang w:val="en-GB"/>
        </w:rPr>
        <w:br/>
      </w:r>
      <w:r w:rsidRPr="00CD69AC">
        <w:rPr>
          <w:b/>
          <w:bCs/>
          <w:lang w:val="en-GB"/>
        </w:rPr>
        <w:t>Type:</w:t>
      </w:r>
      <w:r>
        <w:rPr>
          <w:lang w:val="en-GB"/>
        </w:rPr>
        <w:t xml:space="preserve"> </w:t>
      </w:r>
      <w:r w:rsidRPr="00113F7C">
        <w:rPr>
          <w:lang w:val="en-GB"/>
        </w:rPr>
        <w:t xml:space="preserve">Action  </w:t>
      </w:r>
      <w:r>
        <w:rPr>
          <w:lang w:val="en-GB"/>
        </w:rPr>
        <w:br/>
      </w:r>
      <w:r w:rsidRPr="00392225">
        <w:rPr>
          <w:b/>
          <w:bCs/>
          <w:lang w:val="en-GB"/>
        </w:rPr>
        <w:t>Base Attribute:</w:t>
      </w:r>
      <w:r>
        <w:rPr>
          <w:lang w:val="en-GB"/>
        </w:rPr>
        <w:t xml:space="preserve"> </w:t>
      </w:r>
      <w:r>
        <w:rPr>
          <w:lang w:val="en-GB"/>
        </w:rPr>
        <w:t>Feel</w:t>
      </w:r>
      <w:r>
        <w:rPr>
          <w:lang w:val="en-GB"/>
        </w:rPr>
        <w:t xml:space="preserve"> </w:t>
      </w:r>
      <w:r>
        <w:rPr>
          <w:lang w:val="en-GB"/>
        </w:rPr>
        <w:br/>
      </w:r>
      <w:r w:rsidRPr="00392225">
        <w:rPr>
          <w:b/>
          <w:bCs/>
          <w:lang w:val="en-GB"/>
        </w:rPr>
        <w:t>Effect:</w:t>
      </w:r>
      <w:r w:rsidRPr="00113F7C">
        <w:rPr>
          <w:lang w:val="en-GB"/>
        </w:rPr>
        <w:t xml:space="preserve"> For 1 hour you create an object that is not a weapon and has a value of ideas equal to the successes. The object has to be of a size matching</w:t>
      </w:r>
      <w:r>
        <w:rPr>
          <w:lang w:val="en-GB"/>
        </w:rPr>
        <w:t xml:space="preserve"> </w:t>
      </w:r>
      <w:r>
        <w:rPr>
          <w:lang w:val="en-GB"/>
        </w:rPr>
        <w:t>your</w:t>
      </w:r>
      <w:r w:rsidRPr="00113F7C">
        <w:rPr>
          <w:lang w:val="en-GB"/>
        </w:rPr>
        <w:t xml:space="preserve"> available bones.</w:t>
      </w:r>
    </w:p>
    <w:p w14:paraId="0A70BF5A" w14:textId="1A0FE64B" w:rsidR="00113F7C" w:rsidRPr="00113F7C" w:rsidRDefault="00113F7C" w:rsidP="00113F7C">
      <w:pPr>
        <w:rPr>
          <w:lang w:val="en-GB"/>
        </w:rPr>
      </w:pPr>
      <w:r w:rsidRPr="00CD69AC">
        <w:rPr>
          <w:rStyle w:val="berschrift4Zchn"/>
          <w:lang w:val="en-GB"/>
        </w:rPr>
        <w:t xml:space="preserve">Rebuke </w:t>
      </w:r>
      <w:r w:rsidR="00CD69AC" w:rsidRPr="00CD69AC">
        <w:rPr>
          <w:rStyle w:val="berschrift4Zchn"/>
        </w:rPr>
        <w:t>(</w:t>
      </w:r>
      <w:r w:rsidRPr="00CD69AC">
        <w:rPr>
          <w:rStyle w:val="berschrift4Zchn"/>
          <w:lang w:val="en-GB"/>
        </w:rPr>
        <w:t>4 AP</w:t>
      </w:r>
      <w:r w:rsidRPr="00CD69AC">
        <w:rPr>
          <w:rStyle w:val="berschrift4Zchn"/>
        </w:rPr>
        <w:t>)</w:t>
      </w:r>
      <w:r w:rsidRPr="00113F7C">
        <w:rPr>
          <w:lang w:val="en-GB"/>
        </w:rPr>
        <w:t xml:space="preserve">  </w:t>
      </w:r>
      <w:r w:rsidR="00CD69AC">
        <w:rPr>
          <w:lang w:val="en-GB"/>
        </w:rPr>
        <w:br/>
      </w:r>
      <w:r w:rsidRPr="00392225">
        <w:rPr>
          <w:b/>
          <w:bCs/>
          <w:lang w:val="en-GB"/>
        </w:rPr>
        <w:t>Type:</w:t>
      </w:r>
      <w:r>
        <w:rPr>
          <w:lang w:val="en-GB"/>
        </w:rPr>
        <w:t xml:space="preserve"> </w:t>
      </w:r>
      <w:r w:rsidRPr="00113F7C">
        <w:rPr>
          <w:lang w:val="en-GB"/>
        </w:rPr>
        <w:t xml:space="preserve">Preventive </w:t>
      </w:r>
      <w:r w:rsidR="00392225">
        <w:rPr>
          <w:lang w:val="en-GB"/>
        </w:rPr>
        <w:t>Rea</w:t>
      </w:r>
      <w:r w:rsidRPr="00113F7C">
        <w:rPr>
          <w:lang w:val="en-GB"/>
        </w:rPr>
        <w:t>ction (Target moves within arm's reach of you)</w:t>
      </w:r>
      <w:r w:rsidR="00CD69AC">
        <w:rPr>
          <w:lang w:val="en-GB"/>
        </w:rPr>
        <w:br/>
      </w:r>
      <w:r w:rsidRPr="00392225">
        <w:rPr>
          <w:b/>
          <w:bCs/>
          <w:lang w:val="en-GB"/>
        </w:rPr>
        <w:t>Base Attribute:</w:t>
      </w:r>
      <w:r>
        <w:rPr>
          <w:lang w:val="en-GB"/>
        </w:rPr>
        <w:t xml:space="preserve"> </w:t>
      </w:r>
      <w:r w:rsidRPr="00113F7C">
        <w:rPr>
          <w:lang w:val="en-GB"/>
        </w:rPr>
        <w:t>Feel</w:t>
      </w:r>
      <w:r w:rsidR="00CD69AC">
        <w:rPr>
          <w:lang w:val="en-GB"/>
        </w:rPr>
        <w:br/>
      </w:r>
      <w:r w:rsidRPr="00392225">
        <w:rPr>
          <w:b/>
          <w:bCs/>
          <w:lang w:val="en-GB"/>
        </w:rPr>
        <w:t>Effect:</w:t>
      </w:r>
      <w:r w:rsidRPr="00113F7C">
        <w:rPr>
          <w:lang w:val="en-GB"/>
        </w:rPr>
        <w:t xml:space="preserve"> Any bone on or part of the target may not move within arm's reach of you, except it contests your successes.</w:t>
      </w:r>
    </w:p>
    <w:p w14:paraId="13E6F982" w14:textId="581A3FC9" w:rsidR="00113F7C" w:rsidRPr="00113F7C" w:rsidRDefault="00113F7C" w:rsidP="00113F7C">
      <w:pPr>
        <w:rPr>
          <w:lang w:val="en-GB"/>
        </w:rPr>
      </w:pPr>
      <w:r w:rsidRPr="00CD69AC">
        <w:rPr>
          <w:rStyle w:val="berschrift4Zchn"/>
          <w:lang w:val="en-GB"/>
        </w:rPr>
        <w:t xml:space="preserve">Reshape </w:t>
      </w:r>
      <w:r w:rsidR="00CD69AC" w:rsidRPr="00CD69AC">
        <w:rPr>
          <w:rStyle w:val="berschrift4Zchn"/>
        </w:rPr>
        <w:t>(</w:t>
      </w:r>
      <w:r w:rsidRPr="00CD69AC">
        <w:rPr>
          <w:rStyle w:val="berschrift4Zchn"/>
          <w:lang w:val="en-GB"/>
        </w:rPr>
        <w:t>4 AP</w:t>
      </w:r>
      <w:r w:rsidRPr="00CD69AC">
        <w:rPr>
          <w:rStyle w:val="berschrift4Zchn"/>
        </w:rPr>
        <w:t>)</w:t>
      </w:r>
      <w:r w:rsidRPr="00113F7C">
        <w:rPr>
          <w:lang w:val="en-GB"/>
        </w:rPr>
        <w:t xml:space="preserve">  </w:t>
      </w:r>
      <w:r w:rsidR="004E7DEB">
        <w:rPr>
          <w:lang w:val="en-GB"/>
        </w:rPr>
        <w:br/>
      </w:r>
      <w:r w:rsidRPr="00392225">
        <w:rPr>
          <w:b/>
          <w:bCs/>
          <w:lang w:val="en-GB"/>
        </w:rPr>
        <w:t>Type:</w:t>
      </w:r>
      <w:r>
        <w:rPr>
          <w:lang w:val="en-GB"/>
        </w:rPr>
        <w:t xml:space="preserve"> </w:t>
      </w:r>
      <w:r w:rsidRPr="00113F7C">
        <w:rPr>
          <w:lang w:val="en-GB"/>
        </w:rPr>
        <w:t>Action</w:t>
      </w:r>
      <w:r w:rsidR="004E7DEB">
        <w:rPr>
          <w:lang w:val="en-GB"/>
        </w:rPr>
        <w:br/>
      </w:r>
      <w:r w:rsidRPr="00392225">
        <w:rPr>
          <w:b/>
          <w:bCs/>
          <w:lang w:val="en-GB"/>
        </w:rPr>
        <w:t>Base Attribute:</w:t>
      </w:r>
      <w:r>
        <w:rPr>
          <w:lang w:val="en-GB"/>
        </w:rPr>
        <w:t xml:space="preserve"> </w:t>
      </w:r>
      <w:r w:rsidRPr="00113F7C">
        <w:rPr>
          <w:lang w:val="en-GB"/>
        </w:rPr>
        <w:t xml:space="preserve">Feel  </w:t>
      </w:r>
      <w:r w:rsidR="004E7DEB">
        <w:rPr>
          <w:lang w:val="en-GB"/>
        </w:rPr>
        <w:br/>
      </w:r>
      <w:r w:rsidRPr="00392225">
        <w:rPr>
          <w:b/>
          <w:bCs/>
          <w:lang w:val="en-GB"/>
        </w:rPr>
        <w:t>Effect:</w:t>
      </w:r>
      <w:r w:rsidRPr="00113F7C">
        <w:rPr>
          <w:lang w:val="en-GB"/>
        </w:rPr>
        <w:t xml:space="preserve"> Elevate your surroundings by 1 Step increments. You may raise the ground a cummulative amount of Steps equal to the successes. You choose if the elevation has slopes or not.</w:t>
      </w:r>
    </w:p>
    <w:p w14:paraId="479C1B9A" w14:textId="02259634" w:rsidR="00113F7C" w:rsidRPr="00113F7C" w:rsidRDefault="00113F7C" w:rsidP="00113F7C">
      <w:pPr>
        <w:rPr>
          <w:lang w:val="en-GB"/>
        </w:rPr>
      </w:pPr>
      <w:r w:rsidRPr="00CD69AC">
        <w:rPr>
          <w:rStyle w:val="berschrift4Zchn"/>
          <w:lang w:val="en-GB"/>
        </w:rPr>
        <w:t xml:space="preserve">Shape </w:t>
      </w:r>
      <w:r w:rsidR="00CD69AC" w:rsidRPr="00CD69AC">
        <w:rPr>
          <w:rStyle w:val="berschrift4Zchn"/>
        </w:rPr>
        <w:t>(</w:t>
      </w:r>
      <w:r w:rsidRPr="00CD69AC">
        <w:rPr>
          <w:rStyle w:val="berschrift4Zchn"/>
          <w:lang w:val="en-GB"/>
        </w:rPr>
        <w:t>8 AP</w:t>
      </w:r>
      <w:r w:rsidRPr="00CD69AC">
        <w:rPr>
          <w:rStyle w:val="berschrift4Zchn"/>
        </w:rPr>
        <w:t>)</w:t>
      </w:r>
      <w:r w:rsidR="004E7DEB">
        <w:rPr>
          <w:lang w:val="en-GB"/>
        </w:rPr>
        <w:br/>
      </w:r>
      <w:r w:rsidRPr="00392225">
        <w:rPr>
          <w:b/>
          <w:bCs/>
          <w:lang w:val="en-GB"/>
        </w:rPr>
        <w:t>Type:</w:t>
      </w:r>
      <w:r>
        <w:rPr>
          <w:lang w:val="en-GB"/>
        </w:rPr>
        <w:t xml:space="preserve"> </w:t>
      </w:r>
      <w:r w:rsidRPr="00113F7C">
        <w:rPr>
          <w:lang w:val="en-GB"/>
        </w:rPr>
        <w:t>Action</w:t>
      </w:r>
      <w:r w:rsidR="004E7DEB">
        <w:rPr>
          <w:lang w:val="en-GB"/>
        </w:rPr>
        <w:br/>
      </w:r>
      <w:r w:rsidRPr="00392225">
        <w:rPr>
          <w:b/>
          <w:bCs/>
          <w:lang w:val="en-GB"/>
        </w:rPr>
        <w:lastRenderedPageBreak/>
        <w:t>Base Attribute:</w:t>
      </w:r>
      <w:r>
        <w:rPr>
          <w:lang w:val="en-GB"/>
        </w:rPr>
        <w:t xml:space="preserve"> </w:t>
      </w:r>
      <w:r w:rsidRPr="00113F7C">
        <w:rPr>
          <w:lang w:val="en-GB"/>
        </w:rPr>
        <w:t xml:space="preserve">Feel  </w:t>
      </w:r>
      <w:r w:rsidR="004E7DEB">
        <w:rPr>
          <w:lang w:val="en-GB"/>
        </w:rPr>
        <w:br/>
      </w:r>
      <w:r w:rsidRPr="00392225">
        <w:rPr>
          <w:b/>
          <w:bCs/>
          <w:lang w:val="en-GB"/>
        </w:rPr>
        <w:t>Effect:</w:t>
      </w:r>
      <w:r w:rsidRPr="00113F7C">
        <w:rPr>
          <w:lang w:val="en-GB"/>
        </w:rPr>
        <w:t xml:space="preserve"> If the target is from dead material it has to contest the successes with a Body skill challenge. If they fail you may decide upon a new shape for them, made from the present materials and not breaking it apart.</w:t>
      </w:r>
    </w:p>
    <w:p w14:paraId="04418773" w14:textId="15ED0B07" w:rsidR="00113F7C" w:rsidRPr="00113F7C" w:rsidRDefault="00113F7C" w:rsidP="00113F7C">
      <w:pPr>
        <w:rPr>
          <w:lang w:val="en-GB"/>
        </w:rPr>
      </w:pPr>
      <w:r w:rsidRPr="00CD69AC">
        <w:rPr>
          <w:rStyle w:val="berschrift4Zchn"/>
          <w:lang w:val="en-GB"/>
        </w:rPr>
        <w:t xml:space="preserve">Shatter Weapon </w:t>
      </w:r>
      <w:r w:rsidR="00CD69AC" w:rsidRPr="00CD69AC">
        <w:rPr>
          <w:rStyle w:val="berschrift4Zchn"/>
        </w:rPr>
        <w:t>(</w:t>
      </w:r>
      <w:r w:rsidRPr="00CD69AC">
        <w:rPr>
          <w:rStyle w:val="berschrift4Zchn"/>
          <w:lang w:val="en-GB"/>
        </w:rPr>
        <w:t>8 AP</w:t>
      </w:r>
      <w:r w:rsidRPr="00CD69AC">
        <w:rPr>
          <w:rStyle w:val="berschrift4Zchn"/>
        </w:rPr>
        <w:t>)</w:t>
      </w:r>
      <w:r w:rsidRPr="00113F7C">
        <w:rPr>
          <w:lang w:val="en-GB"/>
        </w:rPr>
        <w:t xml:space="preserve">  </w:t>
      </w:r>
      <w:r w:rsidR="004E7DEB">
        <w:rPr>
          <w:lang w:val="en-GB"/>
        </w:rPr>
        <w:br/>
      </w:r>
      <w:r w:rsidRPr="00392225">
        <w:rPr>
          <w:b/>
          <w:bCs/>
          <w:lang w:val="en-GB"/>
        </w:rPr>
        <w:t>Type:</w:t>
      </w:r>
      <w:r>
        <w:rPr>
          <w:lang w:val="en-GB"/>
        </w:rPr>
        <w:t xml:space="preserve"> </w:t>
      </w:r>
      <w:r w:rsidRPr="00113F7C">
        <w:rPr>
          <w:lang w:val="en-GB"/>
        </w:rPr>
        <w:t xml:space="preserve">Reactive </w:t>
      </w:r>
      <w:r w:rsidR="00392225">
        <w:rPr>
          <w:lang w:val="en-GB"/>
        </w:rPr>
        <w:t>Rea</w:t>
      </w:r>
      <w:r w:rsidRPr="00113F7C">
        <w:rPr>
          <w:lang w:val="en-GB"/>
        </w:rPr>
        <w:t xml:space="preserve">ction (Target is attacking you using a weapon within arm’s reach)  </w:t>
      </w:r>
      <w:r w:rsidR="004E7DEB">
        <w:rPr>
          <w:lang w:val="en-GB"/>
        </w:rPr>
        <w:br/>
      </w:r>
      <w:r w:rsidRPr="00392225">
        <w:rPr>
          <w:b/>
          <w:bCs/>
          <w:lang w:val="en-GB"/>
        </w:rPr>
        <w:t>Base Attribute:</w:t>
      </w:r>
      <w:r>
        <w:rPr>
          <w:lang w:val="en-GB"/>
        </w:rPr>
        <w:t xml:space="preserve"> </w:t>
      </w:r>
      <w:r w:rsidRPr="00113F7C">
        <w:rPr>
          <w:lang w:val="en-GB"/>
        </w:rPr>
        <w:t xml:space="preserve">Feel  </w:t>
      </w:r>
      <w:r w:rsidR="004E7DEB">
        <w:rPr>
          <w:lang w:val="en-GB"/>
        </w:rPr>
        <w:br/>
      </w:r>
      <w:r w:rsidRPr="00392225">
        <w:rPr>
          <w:b/>
          <w:bCs/>
          <w:lang w:val="en-GB"/>
        </w:rPr>
        <w:t>Effect:</w:t>
      </w:r>
      <w:r w:rsidRPr="00113F7C">
        <w:rPr>
          <w:lang w:val="en-GB"/>
        </w:rPr>
        <w:t xml:space="preserve"> A weapon you touch shatters if you achieve successes in this casting equal or greater to the weapon specific dice pool size.</w:t>
      </w:r>
    </w:p>
    <w:p w14:paraId="738AE4EC" w14:textId="0C75929E" w:rsidR="00113F7C" w:rsidRPr="00113F7C" w:rsidRDefault="00113F7C" w:rsidP="00113F7C">
      <w:pPr>
        <w:rPr>
          <w:lang w:val="en-GB"/>
        </w:rPr>
      </w:pPr>
      <w:r w:rsidRPr="00CD69AC">
        <w:rPr>
          <w:rStyle w:val="berschrift4Zchn"/>
          <w:lang w:val="en-GB"/>
        </w:rPr>
        <w:t xml:space="preserve">Stop </w:t>
      </w:r>
      <w:r w:rsidR="00CD69AC" w:rsidRPr="00CD69AC">
        <w:rPr>
          <w:rStyle w:val="berschrift4Zchn"/>
        </w:rPr>
        <w:t>(</w:t>
      </w:r>
      <w:r w:rsidRPr="00CD69AC">
        <w:rPr>
          <w:rStyle w:val="berschrift4Zchn"/>
          <w:lang w:val="en-GB"/>
        </w:rPr>
        <w:t>3 AP</w:t>
      </w:r>
      <w:r w:rsidRPr="00CD69AC">
        <w:rPr>
          <w:rStyle w:val="berschrift4Zchn"/>
        </w:rPr>
        <w:t>)</w:t>
      </w:r>
      <w:r w:rsidRPr="00113F7C">
        <w:rPr>
          <w:lang w:val="en-GB"/>
        </w:rPr>
        <w:t xml:space="preserve">  </w:t>
      </w:r>
      <w:r w:rsidR="004E7DEB">
        <w:rPr>
          <w:lang w:val="en-GB"/>
        </w:rPr>
        <w:br/>
      </w:r>
      <w:r w:rsidRPr="00392225">
        <w:rPr>
          <w:b/>
          <w:bCs/>
          <w:lang w:val="en-GB"/>
        </w:rPr>
        <w:t>Type:</w:t>
      </w:r>
      <w:r>
        <w:rPr>
          <w:lang w:val="en-GB"/>
        </w:rPr>
        <w:t xml:space="preserve"> </w:t>
      </w:r>
      <w:r w:rsidRPr="00113F7C">
        <w:rPr>
          <w:lang w:val="en-GB"/>
        </w:rPr>
        <w:t>Preventive Reacti</w:t>
      </w:r>
      <w:r w:rsidR="00392225">
        <w:rPr>
          <w:lang w:val="en-GB"/>
        </w:rPr>
        <w:t>on</w:t>
      </w:r>
      <w:r w:rsidRPr="00113F7C">
        <w:rPr>
          <w:lang w:val="en-GB"/>
        </w:rPr>
        <w:t xml:space="preserve"> (Target moves or is moved more than 1 step)  </w:t>
      </w:r>
      <w:r w:rsidR="004E7DEB">
        <w:rPr>
          <w:lang w:val="en-GB"/>
        </w:rPr>
        <w:br/>
      </w:r>
      <w:r w:rsidRPr="00392225">
        <w:rPr>
          <w:b/>
          <w:bCs/>
          <w:lang w:val="en-GB"/>
        </w:rPr>
        <w:t>Base Attribute:</w:t>
      </w:r>
      <w:r>
        <w:rPr>
          <w:lang w:val="en-GB"/>
        </w:rPr>
        <w:t xml:space="preserve"> </w:t>
      </w:r>
      <w:r w:rsidRPr="00113F7C">
        <w:rPr>
          <w:lang w:val="en-GB"/>
        </w:rPr>
        <w:t xml:space="preserve">Feel  </w:t>
      </w:r>
      <w:r w:rsidR="004E7DEB">
        <w:rPr>
          <w:lang w:val="en-GB"/>
        </w:rPr>
        <w:br/>
      </w:r>
      <w:r w:rsidRPr="00392225">
        <w:rPr>
          <w:b/>
          <w:bCs/>
          <w:lang w:val="en-GB"/>
        </w:rPr>
        <w:t>Effect:</w:t>
      </w:r>
      <w:r w:rsidRPr="00113F7C">
        <w:rPr>
          <w:lang w:val="en-GB"/>
        </w:rPr>
        <w:t xml:space="preserve"> The target can't move from it's current spot. Any force acting on it must contest the numbers of successes of the spell.</w:t>
      </w:r>
    </w:p>
    <w:p w14:paraId="093D584F" w14:textId="5371E9A5" w:rsidR="00113F7C" w:rsidRPr="00113F7C" w:rsidRDefault="00113F7C" w:rsidP="00113F7C">
      <w:pPr>
        <w:rPr>
          <w:lang w:val="en-GB"/>
        </w:rPr>
      </w:pPr>
      <w:r w:rsidRPr="00CD69AC">
        <w:rPr>
          <w:rStyle w:val="berschrift4Zchn"/>
          <w:lang w:val="en-GB"/>
        </w:rPr>
        <w:t xml:space="preserve">Strike True </w:t>
      </w:r>
      <w:r w:rsidR="00CD69AC" w:rsidRPr="00CD69AC">
        <w:rPr>
          <w:rStyle w:val="berschrift4Zchn"/>
        </w:rPr>
        <w:t>(</w:t>
      </w:r>
      <w:r w:rsidRPr="00CD69AC">
        <w:rPr>
          <w:rStyle w:val="berschrift4Zchn"/>
          <w:lang w:val="en-GB"/>
        </w:rPr>
        <w:t>3 AP</w:t>
      </w:r>
      <w:r w:rsidRPr="00CD69AC">
        <w:rPr>
          <w:rStyle w:val="berschrift4Zchn"/>
        </w:rPr>
        <w:t>)</w:t>
      </w:r>
      <w:r w:rsidRPr="00113F7C">
        <w:rPr>
          <w:lang w:val="en-GB"/>
        </w:rPr>
        <w:t xml:space="preserve">  </w:t>
      </w:r>
      <w:r w:rsidR="004E7DEB">
        <w:rPr>
          <w:lang w:val="en-GB"/>
        </w:rPr>
        <w:br/>
      </w:r>
      <w:r w:rsidRPr="00392225">
        <w:rPr>
          <w:b/>
          <w:bCs/>
          <w:lang w:val="en-GB"/>
        </w:rPr>
        <w:t>Type:</w:t>
      </w:r>
      <w:r>
        <w:rPr>
          <w:lang w:val="en-GB"/>
        </w:rPr>
        <w:t xml:space="preserve"> </w:t>
      </w:r>
      <w:r w:rsidRPr="00113F7C">
        <w:rPr>
          <w:lang w:val="en-GB"/>
        </w:rPr>
        <w:t>Supportive Reacti</w:t>
      </w:r>
      <w:r w:rsidR="00392225">
        <w:rPr>
          <w:lang w:val="en-GB"/>
        </w:rPr>
        <w:t>on</w:t>
      </w:r>
      <w:r w:rsidRPr="00113F7C">
        <w:rPr>
          <w:lang w:val="en-GB"/>
        </w:rPr>
        <w:t xml:space="preserve"> (target rolling attack challenge)  </w:t>
      </w:r>
      <w:r w:rsidR="004E7DEB">
        <w:rPr>
          <w:lang w:val="en-GB"/>
        </w:rPr>
        <w:br/>
      </w:r>
      <w:r w:rsidRPr="00392225">
        <w:rPr>
          <w:b/>
          <w:bCs/>
          <w:lang w:val="en-GB"/>
        </w:rPr>
        <w:t>Base Attribute:</w:t>
      </w:r>
      <w:r>
        <w:rPr>
          <w:lang w:val="en-GB"/>
        </w:rPr>
        <w:t xml:space="preserve"> </w:t>
      </w:r>
      <w:r w:rsidRPr="00113F7C">
        <w:rPr>
          <w:lang w:val="en-GB"/>
        </w:rPr>
        <w:t xml:space="preserve">Feel  </w:t>
      </w:r>
      <w:r w:rsidR="004E7DEB">
        <w:rPr>
          <w:lang w:val="en-GB"/>
        </w:rPr>
        <w:br/>
      </w:r>
      <w:r w:rsidRPr="00392225">
        <w:rPr>
          <w:b/>
          <w:bCs/>
          <w:lang w:val="en-GB"/>
        </w:rPr>
        <w:t>Effect:</w:t>
      </w:r>
      <w:r w:rsidRPr="00113F7C">
        <w:rPr>
          <w:lang w:val="en-GB"/>
        </w:rPr>
        <w:t xml:space="preserve"> The targets melee attack gains additional range of 1 step per success.</w:t>
      </w:r>
    </w:p>
    <w:p w14:paraId="3D04ACB2" w14:textId="31F3E199" w:rsidR="00113F7C" w:rsidRPr="00113F7C" w:rsidRDefault="00113F7C" w:rsidP="00113F7C">
      <w:pPr>
        <w:rPr>
          <w:lang w:val="en-GB"/>
        </w:rPr>
      </w:pPr>
      <w:r w:rsidRPr="00CD69AC">
        <w:rPr>
          <w:rStyle w:val="berschrift4Zchn"/>
          <w:lang w:val="en-GB"/>
        </w:rPr>
        <w:t xml:space="preserve">Towards </w:t>
      </w:r>
      <w:r w:rsidR="00CD69AC" w:rsidRPr="00CD69AC">
        <w:rPr>
          <w:rStyle w:val="berschrift4Zchn"/>
        </w:rPr>
        <w:t>(</w:t>
      </w:r>
      <w:r w:rsidRPr="00CD69AC">
        <w:rPr>
          <w:rStyle w:val="berschrift4Zchn"/>
          <w:lang w:val="en-GB"/>
        </w:rPr>
        <w:t>4 AP</w:t>
      </w:r>
      <w:r w:rsidRPr="00CD69AC">
        <w:rPr>
          <w:rStyle w:val="berschrift4Zchn"/>
        </w:rPr>
        <w:t>)</w:t>
      </w:r>
      <w:r w:rsidRPr="00113F7C">
        <w:rPr>
          <w:lang w:val="en-GB"/>
        </w:rPr>
        <w:t xml:space="preserve">  </w:t>
      </w:r>
      <w:r w:rsidR="004E7DEB">
        <w:rPr>
          <w:lang w:val="en-GB"/>
        </w:rPr>
        <w:br/>
      </w:r>
      <w:r w:rsidRPr="00392225">
        <w:rPr>
          <w:b/>
          <w:bCs/>
          <w:lang w:val="en-GB"/>
        </w:rPr>
        <w:t>Type:</w:t>
      </w:r>
      <w:r>
        <w:rPr>
          <w:lang w:val="en-GB"/>
        </w:rPr>
        <w:t xml:space="preserve"> </w:t>
      </w:r>
      <w:r w:rsidRPr="00113F7C">
        <w:rPr>
          <w:lang w:val="en-GB"/>
        </w:rPr>
        <w:t xml:space="preserve">Action  </w:t>
      </w:r>
      <w:r w:rsidR="004E7DEB">
        <w:rPr>
          <w:lang w:val="en-GB"/>
        </w:rPr>
        <w:br/>
      </w:r>
      <w:r w:rsidRPr="00392225">
        <w:rPr>
          <w:b/>
          <w:bCs/>
          <w:lang w:val="en-GB"/>
        </w:rPr>
        <w:t xml:space="preserve">Base </w:t>
      </w:r>
      <w:r w:rsidR="00392225" w:rsidRPr="00392225">
        <w:rPr>
          <w:b/>
          <w:bCs/>
          <w:lang w:val="en-GB"/>
        </w:rPr>
        <w:t>Attribute</w:t>
      </w:r>
      <w:r w:rsidRPr="00392225">
        <w:rPr>
          <w:b/>
          <w:bCs/>
          <w:lang w:val="en-GB"/>
        </w:rPr>
        <w:t>:</w:t>
      </w:r>
      <w:r w:rsidRPr="00113F7C">
        <w:rPr>
          <w:lang w:val="en-GB"/>
        </w:rPr>
        <w:t xml:space="preserve"> Feel  </w:t>
      </w:r>
      <w:r w:rsidR="004E7DEB">
        <w:rPr>
          <w:lang w:val="en-GB"/>
        </w:rPr>
        <w:br/>
      </w:r>
      <w:r w:rsidRPr="00392225">
        <w:rPr>
          <w:b/>
          <w:bCs/>
          <w:lang w:val="en-GB"/>
        </w:rPr>
        <w:t>Effect:</w:t>
      </w:r>
      <w:r w:rsidRPr="00113F7C">
        <w:rPr>
          <w:lang w:val="en-GB"/>
        </w:rPr>
        <w:t xml:space="preserve"> Move straight towards a point on a surface within a range of 2 steps per success. You ignore effects of gravity until you move again.</w:t>
      </w:r>
    </w:p>
    <w:p w14:paraId="2CB3E16A" w14:textId="06F5AAA1" w:rsidR="00113F7C" w:rsidRPr="00113F7C" w:rsidRDefault="00113F7C" w:rsidP="00113F7C">
      <w:pPr>
        <w:rPr>
          <w:lang w:val="en-GB"/>
        </w:rPr>
      </w:pPr>
      <w:r w:rsidRPr="00CD69AC">
        <w:rPr>
          <w:rStyle w:val="berschrift4Zchn"/>
          <w:lang w:val="en-GB"/>
        </w:rPr>
        <w:t xml:space="preserve">Trade Location </w:t>
      </w:r>
      <w:r w:rsidR="00CD69AC" w:rsidRPr="00CD69AC">
        <w:rPr>
          <w:rStyle w:val="berschrift4Zchn"/>
        </w:rPr>
        <w:t>(</w:t>
      </w:r>
      <w:r w:rsidRPr="00CD69AC">
        <w:rPr>
          <w:rStyle w:val="berschrift4Zchn"/>
          <w:lang w:val="en-GB"/>
        </w:rPr>
        <w:t>5 AP</w:t>
      </w:r>
      <w:r w:rsidRPr="00CD69AC">
        <w:rPr>
          <w:rStyle w:val="berschrift4Zchn"/>
        </w:rPr>
        <w:t>)</w:t>
      </w:r>
      <w:r w:rsidRPr="00113F7C">
        <w:rPr>
          <w:lang w:val="en-GB"/>
        </w:rPr>
        <w:t xml:space="preserve">  </w:t>
      </w:r>
      <w:r w:rsidR="004E7DEB">
        <w:rPr>
          <w:lang w:val="en-GB"/>
        </w:rPr>
        <w:br/>
      </w:r>
      <w:r w:rsidRPr="00392225">
        <w:rPr>
          <w:b/>
          <w:bCs/>
          <w:lang w:val="en-GB"/>
        </w:rPr>
        <w:t>Type:</w:t>
      </w:r>
      <w:r>
        <w:rPr>
          <w:lang w:val="en-GB"/>
        </w:rPr>
        <w:t xml:space="preserve"> </w:t>
      </w:r>
      <w:r w:rsidRPr="00113F7C">
        <w:rPr>
          <w:lang w:val="en-GB"/>
        </w:rPr>
        <w:t xml:space="preserve">Preventive Reaction (target rolling an attack challenge)  </w:t>
      </w:r>
      <w:r w:rsidR="004E7DEB">
        <w:rPr>
          <w:lang w:val="en-GB"/>
        </w:rPr>
        <w:br/>
      </w:r>
      <w:r w:rsidRPr="00392225">
        <w:rPr>
          <w:b/>
          <w:bCs/>
          <w:lang w:val="en-GB"/>
        </w:rPr>
        <w:t>Base Attribute:</w:t>
      </w:r>
      <w:r>
        <w:rPr>
          <w:lang w:val="en-GB"/>
        </w:rPr>
        <w:t xml:space="preserve"> </w:t>
      </w:r>
      <w:r w:rsidRPr="00113F7C">
        <w:rPr>
          <w:lang w:val="en-GB"/>
        </w:rPr>
        <w:t xml:space="preserve">Feel  </w:t>
      </w:r>
      <w:r w:rsidR="004E7DEB">
        <w:rPr>
          <w:lang w:val="en-GB"/>
        </w:rPr>
        <w:br/>
      </w:r>
      <w:r w:rsidRPr="00392225">
        <w:rPr>
          <w:b/>
          <w:bCs/>
          <w:lang w:val="en-GB"/>
        </w:rPr>
        <w:t>Effect:</w:t>
      </w:r>
      <w:r w:rsidRPr="00113F7C">
        <w:rPr>
          <w:lang w:val="en-GB"/>
        </w:rPr>
        <w:t xml:space="preserve"> Trade places with the target of the attack and gain temporary Poise points equal to the successes. The Poise points vanish as soon as the current reaction chain is resolved.</w:t>
      </w:r>
    </w:p>
    <w:p w14:paraId="45B35406" w14:textId="149D1CE1" w:rsidR="00113F7C" w:rsidRDefault="00113F7C" w:rsidP="00113F7C">
      <w:pPr>
        <w:pStyle w:val="berschrift3"/>
        <w:rPr>
          <w:lang w:val="en-GB"/>
        </w:rPr>
      </w:pPr>
      <w:r>
        <w:rPr>
          <w:lang w:val="en-GB"/>
        </w:rPr>
        <w:t>Experience</w:t>
      </w:r>
    </w:p>
    <w:p w14:paraId="504859DD" w14:textId="60BF6835" w:rsidR="00113F7C" w:rsidRPr="00113F7C" w:rsidRDefault="00113F7C" w:rsidP="00113F7C">
      <w:pPr>
        <w:rPr>
          <w:lang w:val="en-GB"/>
        </w:rPr>
      </w:pPr>
      <w:r w:rsidRPr="00CD69AC">
        <w:rPr>
          <w:rStyle w:val="berschrift4Zchn"/>
          <w:lang w:val="en-GB"/>
        </w:rPr>
        <w:t xml:space="preserve">Crossexamine </w:t>
      </w:r>
      <w:r w:rsidR="00CD69AC" w:rsidRPr="00CD69AC">
        <w:rPr>
          <w:rStyle w:val="berschrift4Zchn"/>
        </w:rPr>
        <w:t>(</w:t>
      </w:r>
      <w:r w:rsidRPr="00CD69AC">
        <w:rPr>
          <w:rStyle w:val="berschrift4Zchn"/>
          <w:lang w:val="en-GB"/>
        </w:rPr>
        <w:t>2 AP</w:t>
      </w:r>
      <w:r w:rsidRPr="00CD69AC">
        <w:rPr>
          <w:rStyle w:val="berschrift4Zchn"/>
        </w:rPr>
        <w:t>)</w:t>
      </w:r>
      <w:r w:rsidRPr="00113F7C">
        <w:rPr>
          <w:lang w:val="en-GB"/>
        </w:rPr>
        <w:t xml:space="preserve">  </w:t>
      </w:r>
      <w:r w:rsidR="004E7DEB">
        <w:rPr>
          <w:lang w:val="en-GB"/>
        </w:rPr>
        <w:br/>
      </w:r>
      <w:r w:rsidRPr="00392225">
        <w:rPr>
          <w:b/>
          <w:bCs/>
          <w:lang w:val="en-GB"/>
        </w:rPr>
        <w:t>Type:</w:t>
      </w:r>
      <w:r>
        <w:rPr>
          <w:lang w:val="en-GB"/>
        </w:rPr>
        <w:t xml:space="preserve"> </w:t>
      </w:r>
      <w:r w:rsidRPr="00113F7C">
        <w:rPr>
          <w:lang w:val="en-GB"/>
        </w:rPr>
        <w:t>Action</w:t>
      </w:r>
      <w:r w:rsidR="004E7DEB">
        <w:rPr>
          <w:lang w:val="en-GB"/>
        </w:rPr>
        <w:br/>
      </w:r>
      <w:r w:rsidRPr="00392225">
        <w:rPr>
          <w:b/>
          <w:bCs/>
          <w:lang w:val="en-GB"/>
        </w:rPr>
        <w:t>Base Attribute:</w:t>
      </w:r>
      <w:r>
        <w:rPr>
          <w:lang w:val="en-GB"/>
        </w:rPr>
        <w:t xml:space="preserve"> </w:t>
      </w:r>
      <w:r w:rsidRPr="00113F7C">
        <w:rPr>
          <w:lang w:val="en-GB"/>
        </w:rPr>
        <w:t xml:space="preserve">Experience  </w:t>
      </w:r>
      <w:r w:rsidR="004E7DEB">
        <w:rPr>
          <w:lang w:val="en-GB"/>
        </w:rPr>
        <w:br/>
      </w:r>
      <w:r w:rsidRPr="00392225">
        <w:rPr>
          <w:b/>
          <w:bCs/>
          <w:lang w:val="en-GB"/>
        </w:rPr>
        <w:t>Effect:</w:t>
      </w:r>
      <w:r w:rsidRPr="00113F7C">
        <w:rPr>
          <w:lang w:val="en-GB"/>
        </w:rPr>
        <w:t xml:space="preserve"> For the next hour you may </w:t>
      </w:r>
      <w:r w:rsidR="00392225" w:rsidRPr="00113F7C">
        <w:rPr>
          <w:lang w:val="en-GB"/>
        </w:rPr>
        <w:t>cross examine</w:t>
      </w:r>
      <w:r w:rsidRPr="00113F7C">
        <w:rPr>
          <w:lang w:val="en-GB"/>
        </w:rPr>
        <w:t xml:space="preserve"> </w:t>
      </w:r>
      <w:r w:rsidRPr="00113F7C">
        <w:rPr>
          <w:lang w:val="en-GB"/>
        </w:rPr>
        <w:t>statements, if they were intended truthful or not. Each time you have to specify one period of time a target communicated and you learn if the target's intentions during it. Either the target tried to deceive you, tried to mislead you with true information, or was honest. After you used this effect a number equal to the successes, the incantation ends early.</w:t>
      </w:r>
    </w:p>
    <w:p w14:paraId="59799E1E" w14:textId="38D913C5" w:rsidR="00113F7C" w:rsidRPr="00113F7C" w:rsidRDefault="00113F7C" w:rsidP="00113F7C">
      <w:pPr>
        <w:rPr>
          <w:lang w:val="en-GB"/>
        </w:rPr>
      </w:pPr>
      <w:r w:rsidRPr="00CD69AC">
        <w:rPr>
          <w:rStyle w:val="berschrift4Zchn"/>
          <w:lang w:val="en-GB"/>
        </w:rPr>
        <w:t xml:space="preserve">Discover Weakspot </w:t>
      </w:r>
      <w:r w:rsidR="00CD69AC" w:rsidRPr="00CD69AC">
        <w:rPr>
          <w:rStyle w:val="berschrift4Zchn"/>
        </w:rPr>
        <w:t>(</w:t>
      </w:r>
      <w:r w:rsidRPr="00CD69AC">
        <w:rPr>
          <w:rStyle w:val="berschrift4Zchn"/>
          <w:lang w:val="en-GB"/>
        </w:rPr>
        <w:t>4 AP</w:t>
      </w:r>
      <w:r w:rsidRPr="00CD69AC">
        <w:rPr>
          <w:rStyle w:val="berschrift4Zchn"/>
        </w:rPr>
        <w:t>)</w:t>
      </w:r>
      <w:r w:rsidRPr="00113F7C">
        <w:rPr>
          <w:lang w:val="en-GB"/>
        </w:rPr>
        <w:t xml:space="preserve">  </w:t>
      </w:r>
      <w:r w:rsidR="004E7DEB">
        <w:rPr>
          <w:lang w:val="en-GB"/>
        </w:rPr>
        <w:br/>
      </w:r>
      <w:r w:rsidRPr="00113F7C">
        <w:rPr>
          <w:b/>
          <w:bCs/>
          <w:lang w:val="en-GB"/>
        </w:rPr>
        <w:t>Type:</w:t>
      </w:r>
      <w:r>
        <w:rPr>
          <w:lang w:val="en-GB"/>
        </w:rPr>
        <w:t xml:space="preserve"> </w:t>
      </w:r>
      <w:r w:rsidRPr="00113F7C">
        <w:rPr>
          <w:lang w:val="en-GB"/>
        </w:rPr>
        <w:t>Action</w:t>
      </w:r>
      <w:r w:rsidR="004E7DEB">
        <w:rPr>
          <w:lang w:val="en-GB"/>
        </w:rPr>
        <w:br/>
      </w:r>
      <w:r w:rsidRPr="00113F7C">
        <w:rPr>
          <w:b/>
          <w:bCs/>
          <w:lang w:val="en-GB"/>
        </w:rPr>
        <w:t>Base Attribute:</w:t>
      </w:r>
      <w:r>
        <w:rPr>
          <w:lang w:val="en-GB"/>
        </w:rPr>
        <w:t xml:space="preserve"> </w:t>
      </w:r>
      <w:r w:rsidRPr="00113F7C">
        <w:rPr>
          <w:lang w:val="en-GB"/>
        </w:rPr>
        <w:t xml:space="preserve">Experience  </w:t>
      </w:r>
      <w:r w:rsidR="004E7DEB">
        <w:rPr>
          <w:lang w:val="en-GB"/>
        </w:rPr>
        <w:br/>
      </w:r>
      <w:r w:rsidRPr="00113F7C">
        <w:rPr>
          <w:b/>
          <w:bCs/>
          <w:lang w:val="en-GB"/>
        </w:rPr>
        <w:t>Effect:</w:t>
      </w:r>
      <w:r w:rsidRPr="00113F7C">
        <w:rPr>
          <w:lang w:val="en-GB"/>
        </w:rPr>
        <w:t xml:space="preserve"> The target has a weakspot from now on. To attack the weakspot an attacker has to roll their attack challenge at disadvantage(+Successes). If so, the attack deals additional damage equal to your successes. If the target had a weakspot before, you may choose if it is replaced or if your incantation has no effect.</w:t>
      </w:r>
    </w:p>
    <w:p w14:paraId="2C504C97" w14:textId="646C1C5C" w:rsidR="00113F7C" w:rsidRPr="00113F7C" w:rsidRDefault="00113F7C" w:rsidP="00113F7C">
      <w:pPr>
        <w:rPr>
          <w:lang w:val="en-GB"/>
        </w:rPr>
      </w:pPr>
      <w:r w:rsidRPr="00CD69AC">
        <w:rPr>
          <w:rStyle w:val="berschrift4Zchn"/>
          <w:lang w:val="en-GB"/>
        </w:rPr>
        <w:t xml:space="preserve">Expect </w:t>
      </w:r>
      <w:r w:rsidR="00CD69AC" w:rsidRPr="00CD69AC">
        <w:rPr>
          <w:rStyle w:val="berschrift4Zchn"/>
        </w:rPr>
        <w:t>(</w:t>
      </w:r>
      <w:r w:rsidRPr="00CD69AC">
        <w:rPr>
          <w:rStyle w:val="berschrift4Zchn"/>
          <w:lang w:val="en-GB"/>
        </w:rPr>
        <w:t>2 AP</w:t>
      </w:r>
      <w:r w:rsidRPr="00CD69AC">
        <w:rPr>
          <w:rStyle w:val="berschrift4Zchn"/>
        </w:rPr>
        <w:t>)</w:t>
      </w:r>
      <w:r w:rsidRPr="00113F7C">
        <w:rPr>
          <w:lang w:val="en-GB"/>
        </w:rPr>
        <w:t xml:space="preserve">  </w:t>
      </w:r>
      <w:r w:rsidR="004E7DEB">
        <w:rPr>
          <w:lang w:val="en-GB"/>
        </w:rPr>
        <w:br/>
      </w:r>
      <w:r w:rsidRPr="00113F7C">
        <w:rPr>
          <w:b/>
          <w:bCs/>
          <w:lang w:val="en-GB"/>
        </w:rPr>
        <w:t>Type:</w:t>
      </w:r>
      <w:r>
        <w:rPr>
          <w:lang w:val="en-GB"/>
        </w:rPr>
        <w:t xml:space="preserve"> </w:t>
      </w:r>
      <w:r w:rsidRPr="00113F7C">
        <w:rPr>
          <w:lang w:val="en-GB"/>
        </w:rPr>
        <w:t>Preventive Reactive Action (target attacking you)</w:t>
      </w:r>
      <w:r w:rsidR="004E7DEB">
        <w:rPr>
          <w:lang w:val="en-GB"/>
        </w:rPr>
        <w:br/>
      </w:r>
      <w:r w:rsidRPr="00113F7C">
        <w:rPr>
          <w:b/>
          <w:bCs/>
          <w:lang w:val="en-GB"/>
        </w:rPr>
        <w:t>Base Attribute:</w:t>
      </w:r>
      <w:r>
        <w:rPr>
          <w:lang w:val="en-GB"/>
        </w:rPr>
        <w:t xml:space="preserve"> </w:t>
      </w:r>
      <w:r w:rsidRPr="00113F7C">
        <w:rPr>
          <w:lang w:val="en-GB"/>
        </w:rPr>
        <w:t xml:space="preserve">Experience  </w:t>
      </w:r>
      <w:r w:rsidR="004E7DEB">
        <w:rPr>
          <w:lang w:val="en-GB"/>
        </w:rPr>
        <w:br/>
      </w:r>
      <w:r w:rsidRPr="004E7DEB">
        <w:rPr>
          <w:b/>
          <w:bCs/>
          <w:lang w:val="en-GB"/>
        </w:rPr>
        <w:t>Effect:</w:t>
      </w:r>
      <w:r w:rsidRPr="00113F7C">
        <w:rPr>
          <w:lang w:val="en-GB"/>
        </w:rPr>
        <w:t xml:space="preserve"> Before the attack challenge is resolved, call how many successes the attack is going to have. The highest number you can call is equal to the successes of this incantation. If you called correctly you avoid any damage from the attack.</w:t>
      </w:r>
    </w:p>
    <w:p w14:paraId="6586A5BA" w14:textId="5553B5DA" w:rsidR="00113F7C" w:rsidRPr="00113F7C" w:rsidRDefault="00113F7C" w:rsidP="00113F7C">
      <w:pPr>
        <w:rPr>
          <w:lang w:val="en-GB"/>
        </w:rPr>
      </w:pPr>
      <w:r w:rsidRPr="00CD69AC">
        <w:rPr>
          <w:rStyle w:val="berschrift4Zchn"/>
          <w:lang w:val="en-GB"/>
        </w:rPr>
        <w:t xml:space="preserve">React </w:t>
      </w:r>
      <w:r w:rsidR="00CD69AC" w:rsidRPr="00CD69AC">
        <w:rPr>
          <w:rStyle w:val="berschrift4Zchn"/>
        </w:rPr>
        <w:t>(</w:t>
      </w:r>
      <w:r w:rsidRPr="00CD69AC">
        <w:rPr>
          <w:rStyle w:val="berschrift4Zchn"/>
          <w:lang w:val="en-GB"/>
        </w:rPr>
        <w:t>4 AP</w:t>
      </w:r>
      <w:r w:rsidRPr="00CD69AC">
        <w:rPr>
          <w:rStyle w:val="berschrift4Zchn"/>
        </w:rPr>
        <w:t>)</w:t>
      </w:r>
      <w:r w:rsidRPr="00113F7C">
        <w:rPr>
          <w:lang w:val="en-GB"/>
        </w:rPr>
        <w:t xml:space="preserve">  </w:t>
      </w:r>
      <w:r w:rsidR="004E7DEB">
        <w:rPr>
          <w:lang w:val="en-GB"/>
        </w:rPr>
        <w:br/>
      </w:r>
      <w:r w:rsidRPr="00113F7C">
        <w:rPr>
          <w:b/>
          <w:bCs/>
          <w:lang w:val="en-GB"/>
        </w:rPr>
        <w:t>Type:</w:t>
      </w:r>
      <w:r>
        <w:rPr>
          <w:lang w:val="en-GB"/>
        </w:rPr>
        <w:t xml:space="preserve"> </w:t>
      </w:r>
      <w:r w:rsidRPr="00113F7C">
        <w:rPr>
          <w:lang w:val="en-GB"/>
        </w:rPr>
        <w:t xml:space="preserve">Preventive </w:t>
      </w:r>
      <w:r w:rsidR="00392225">
        <w:rPr>
          <w:lang w:val="en-GB"/>
        </w:rPr>
        <w:t>Rea</w:t>
      </w:r>
      <w:r w:rsidRPr="00113F7C">
        <w:rPr>
          <w:lang w:val="en-GB"/>
        </w:rPr>
        <w:t>ction (Target is suprised)</w:t>
      </w:r>
      <w:r w:rsidR="004E7DEB">
        <w:rPr>
          <w:lang w:val="en-GB"/>
        </w:rPr>
        <w:br/>
      </w:r>
      <w:r w:rsidRPr="00113F7C">
        <w:rPr>
          <w:b/>
          <w:bCs/>
          <w:lang w:val="en-GB"/>
        </w:rPr>
        <w:t>Base Attribute:</w:t>
      </w:r>
      <w:r>
        <w:rPr>
          <w:lang w:val="en-GB"/>
        </w:rPr>
        <w:t xml:space="preserve"> </w:t>
      </w:r>
      <w:r w:rsidRPr="00113F7C">
        <w:rPr>
          <w:lang w:val="en-GB"/>
        </w:rPr>
        <w:t xml:space="preserve">Experience  </w:t>
      </w:r>
      <w:r w:rsidR="004E7DEB">
        <w:rPr>
          <w:lang w:val="en-GB"/>
        </w:rPr>
        <w:br/>
      </w:r>
      <w:r w:rsidRPr="00113F7C">
        <w:rPr>
          <w:b/>
          <w:bCs/>
          <w:lang w:val="en-GB"/>
        </w:rPr>
        <w:t>Effect:</w:t>
      </w:r>
      <w:r w:rsidRPr="00113F7C">
        <w:rPr>
          <w:lang w:val="en-GB"/>
        </w:rPr>
        <w:t xml:space="preserve"> A number of targets equal to the successes are not suprised. They regain any AP reduced by suprised.</w:t>
      </w:r>
    </w:p>
    <w:p w14:paraId="28CD0EA8" w14:textId="54283362" w:rsidR="00113F7C" w:rsidRPr="00113F7C" w:rsidRDefault="00113F7C" w:rsidP="00113F7C">
      <w:pPr>
        <w:rPr>
          <w:lang w:val="en-GB"/>
        </w:rPr>
      </w:pPr>
      <w:r w:rsidRPr="00CD69AC">
        <w:rPr>
          <w:rStyle w:val="berschrift4Zchn"/>
          <w:lang w:val="en-GB"/>
        </w:rPr>
        <w:t xml:space="preserve">Read Bones </w:t>
      </w:r>
      <w:r w:rsidR="00CD69AC" w:rsidRPr="00CD69AC">
        <w:rPr>
          <w:rStyle w:val="berschrift4Zchn"/>
        </w:rPr>
        <w:t>(</w:t>
      </w:r>
      <w:r w:rsidRPr="00CD69AC">
        <w:rPr>
          <w:rStyle w:val="berschrift4Zchn"/>
          <w:lang w:val="en-GB"/>
        </w:rPr>
        <w:t>8 AP</w:t>
      </w:r>
      <w:r w:rsidRPr="00CD69AC">
        <w:rPr>
          <w:rStyle w:val="berschrift4Zchn"/>
        </w:rPr>
        <w:t>)</w:t>
      </w:r>
      <w:r w:rsidRPr="00113F7C">
        <w:rPr>
          <w:lang w:val="en-GB"/>
        </w:rPr>
        <w:t xml:space="preserve">  </w:t>
      </w:r>
      <w:r w:rsidR="004E7DEB">
        <w:rPr>
          <w:lang w:val="en-GB"/>
        </w:rPr>
        <w:br/>
      </w:r>
      <w:r w:rsidRPr="00113F7C">
        <w:rPr>
          <w:b/>
          <w:bCs/>
          <w:lang w:val="en-GB"/>
        </w:rPr>
        <w:t>Type:</w:t>
      </w:r>
      <w:r>
        <w:rPr>
          <w:lang w:val="en-GB"/>
        </w:rPr>
        <w:t xml:space="preserve"> </w:t>
      </w:r>
      <w:r w:rsidRPr="00113F7C">
        <w:rPr>
          <w:lang w:val="en-GB"/>
        </w:rPr>
        <w:t>Action</w:t>
      </w:r>
      <w:r w:rsidR="004E7DEB">
        <w:rPr>
          <w:lang w:val="en-GB"/>
        </w:rPr>
        <w:br/>
      </w:r>
      <w:r w:rsidRPr="00113F7C">
        <w:rPr>
          <w:b/>
          <w:bCs/>
          <w:lang w:val="en-GB"/>
        </w:rPr>
        <w:t>Base Attribute:</w:t>
      </w:r>
      <w:r>
        <w:rPr>
          <w:lang w:val="en-GB"/>
        </w:rPr>
        <w:t xml:space="preserve"> </w:t>
      </w:r>
      <w:r w:rsidRPr="00113F7C">
        <w:rPr>
          <w:lang w:val="en-GB"/>
        </w:rPr>
        <w:t xml:space="preserve">Experience  </w:t>
      </w:r>
      <w:r w:rsidR="004E7DEB">
        <w:rPr>
          <w:lang w:val="en-GB"/>
        </w:rPr>
        <w:br/>
      </w:r>
      <w:r w:rsidRPr="00113F7C">
        <w:rPr>
          <w:b/>
          <w:bCs/>
          <w:lang w:val="en-GB"/>
        </w:rPr>
        <w:t>Effect:</w:t>
      </w:r>
      <w:r w:rsidRPr="00113F7C">
        <w:rPr>
          <w:lang w:val="en-GB"/>
        </w:rPr>
        <w:t xml:space="preserve"> Postulate a single action or decision to be made. You know if the action has good, bad, or mixed consequences in increments of 1 hour per success.</w:t>
      </w:r>
    </w:p>
    <w:p w14:paraId="5B6A1787" w14:textId="4883219B" w:rsidR="00113F7C" w:rsidRPr="00113F7C" w:rsidRDefault="00113F7C" w:rsidP="00113F7C">
      <w:pPr>
        <w:rPr>
          <w:lang w:val="en-GB"/>
        </w:rPr>
      </w:pPr>
      <w:r w:rsidRPr="00CD69AC">
        <w:rPr>
          <w:rStyle w:val="berschrift4Zchn"/>
          <w:lang w:val="en-GB"/>
        </w:rPr>
        <w:t xml:space="preserve">Remember </w:t>
      </w:r>
      <w:r w:rsidR="00CD69AC" w:rsidRPr="00CD69AC">
        <w:rPr>
          <w:rStyle w:val="berschrift4Zchn"/>
        </w:rPr>
        <w:t>(</w:t>
      </w:r>
      <w:r w:rsidRPr="00CD69AC">
        <w:rPr>
          <w:rStyle w:val="berschrift4Zchn"/>
          <w:lang w:val="en-GB"/>
        </w:rPr>
        <w:t>3 AP</w:t>
      </w:r>
      <w:r w:rsidRPr="00CD69AC">
        <w:rPr>
          <w:rStyle w:val="berschrift4Zchn"/>
        </w:rPr>
        <w:t>)</w:t>
      </w:r>
      <w:r w:rsidRPr="00113F7C">
        <w:rPr>
          <w:lang w:val="en-GB"/>
        </w:rPr>
        <w:t xml:space="preserve">  </w:t>
      </w:r>
      <w:r w:rsidR="004E7DEB">
        <w:rPr>
          <w:lang w:val="en-GB"/>
        </w:rPr>
        <w:br/>
      </w:r>
      <w:r w:rsidRPr="00113F7C">
        <w:rPr>
          <w:b/>
          <w:bCs/>
          <w:lang w:val="en-GB"/>
        </w:rPr>
        <w:t>Type:</w:t>
      </w:r>
      <w:r>
        <w:rPr>
          <w:lang w:val="en-GB"/>
        </w:rPr>
        <w:t xml:space="preserve"> </w:t>
      </w:r>
      <w:r w:rsidRPr="00113F7C">
        <w:rPr>
          <w:lang w:val="en-GB"/>
        </w:rPr>
        <w:t>Action</w:t>
      </w:r>
      <w:r w:rsidR="004E7DEB">
        <w:rPr>
          <w:lang w:val="en-GB"/>
        </w:rPr>
        <w:br/>
      </w:r>
      <w:r w:rsidRPr="00113F7C">
        <w:rPr>
          <w:b/>
          <w:bCs/>
          <w:lang w:val="en-GB"/>
        </w:rPr>
        <w:t>Base Attribute:</w:t>
      </w:r>
      <w:r>
        <w:rPr>
          <w:lang w:val="en-GB"/>
        </w:rPr>
        <w:t xml:space="preserve"> </w:t>
      </w:r>
      <w:r w:rsidRPr="00113F7C">
        <w:rPr>
          <w:lang w:val="en-GB"/>
        </w:rPr>
        <w:t xml:space="preserve">Experience  </w:t>
      </w:r>
      <w:r w:rsidR="004E7DEB">
        <w:rPr>
          <w:lang w:val="en-GB"/>
        </w:rPr>
        <w:br/>
      </w:r>
      <w:r w:rsidRPr="00113F7C">
        <w:rPr>
          <w:b/>
          <w:bCs/>
          <w:lang w:val="en-GB"/>
        </w:rPr>
        <w:t>Effect:</w:t>
      </w:r>
      <w:r w:rsidRPr="00113F7C">
        <w:rPr>
          <w:lang w:val="en-GB"/>
        </w:rPr>
        <w:t xml:space="preserve"> Postulate a statement per success. You know if the statements are either unambigously true or false, or if it is complicated.</w:t>
      </w:r>
    </w:p>
    <w:p w14:paraId="104C8E3E" w14:textId="1E8F968F" w:rsidR="00113F7C" w:rsidRPr="00113F7C" w:rsidRDefault="00113F7C" w:rsidP="00113F7C">
      <w:pPr>
        <w:rPr>
          <w:lang w:val="en-GB"/>
        </w:rPr>
      </w:pPr>
      <w:r w:rsidRPr="00CD69AC">
        <w:rPr>
          <w:rStyle w:val="berschrift4Zchn"/>
          <w:lang w:val="en-GB"/>
        </w:rPr>
        <w:lastRenderedPageBreak/>
        <w:t xml:space="preserve">Survey </w:t>
      </w:r>
      <w:r w:rsidR="00CD69AC" w:rsidRPr="00CD69AC">
        <w:rPr>
          <w:rStyle w:val="berschrift4Zchn"/>
        </w:rPr>
        <w:t>(</w:t>
      </w:r>
      <w:r w:rsidRPr="00CD69AC">
        <w:rPr>
          <w:rStyle w:val="berschrift4Zchn"/>
          <w:lang w:val="en-GB"/>
        </w:rPr>
        <w:t>3 AP</w:t>
      </w:r>
      <w:r w:rsidRPr="00CD69AC">
        <w:rPr>
          <w:rStyle w:val="berschrift4Zchn"/>
        </w:rPr>
        <w:t>)</w:t>
      </w:r>
      <w:r w:rsidRPr="00CD69AC">
        <w:rPr>
          <w:rStyle w:val="berschrift4Zchn"/>
          <w:lang w:val="en-GB"/>
        </w:rPr>
        <w:t xml:space="preserve">  </w:t>
      </w:r>
      <w:r w:rsidR="004E7DEB" w:rsidRPr="00CD69AC">
        <w:rPr>
          <w:rStyle w:val="berschrift4Zchn"/>
        </w:rPr>
        <w:br/>
      </w:r>
      <w:r w:rsidRPr="00113F7C">
        <w:rPr>
          <w:b/>
          <w:bCs/>
          <w:lang w:val="en-GB"/>
        </w:rPr>
        <w:t>Type:</w:t>
      </w:r>
      <w:r>
        <w:rPr>
          <w:lang w:val="en-GB"/>
        </w:rPr>
        <w:t xml:space="preserve"> </w:t>
      </w:r>
      <w:r w:rsidRPr="00113F7C">
        <w:rPr>
          <w:lang w:val="en-GB"/>
        </w:rPr>
        <w:t>Action</w:t>
      </w:r>
      <w:r w:rsidR="004E7DEB">
        <w:rPr>
          <w:lang w:val="en-GB"/>
        </w:rPr>
        <w:br/>
      </w:r>
      <w:r w:rsidRPr="00113F7C">
        <w:rPr>
          <w:b/>
          <w:bCs/>
          <w:lang w:val="en-GB"/>
        </w:rPr>
        <w:t>Base Attribute:</w:t>
      </w:r>
      <w:r>
        <w:rPr>
          <w:lang w:val="en-GB"/>
        </w:rPr>
        <w:t xml:space="preserve"> </w:t>
      </w:r>
      <w:r w:rsidRPr="00113F7C">
        <w:rPr>
          <w:lang w:val="en-GB"/>
        </w:rPr>
        <w:t xml:space="preserve">Experience  </w:t>
      </w:r>
      <w:r w:rsidR="004E7DEB">
        <w:rPr>
          <w:lang w:val="en-GB"/>
        </w:rPr>
        <w:br/>
      </w:r>
      <w:r w:rsidRPr="00113F7C">
        <w:rPr>
          <w:b/>
          <w:bCs/>
          <w:lang w:val="en-GB"/>
        </w:rPr>
        <w:t>Effect:</w:t>
      </w:r>
      <w:r w:rsidRPr="00113F7C">
        <w:rPr>
          <w:lang w:val="en-GB"/>
        </w:rPr>
        <w:t xml:space="preserve"> For the next minute you are aware of what a number of targets equal to your successes perceive.</w:t>
      </w:r>
    </w:p>
    <w:p w14:paraId="7289EBBE" w14:textId="5E9EDE12" w:rsidR="00113F7C" w:rsidRDefault="00113F7C" w:rsidP="00113F7C">
      <w:pPr>
        <w:pStyle w:val="berschrift3"/>
        <w:rPr>
          <w:lang w:val="en-GB"/>
        </w:rPr>
      </w:pPr>
      <w:r>
        <w:rPr>
          <w:lang w:val="en-GB"/>
        </w:rPr>
        <w:t>Impression</w:t>
      </w:r>
    </w:p>
    <w:p w14:paraId="6B9CB8BD" w14:textId="444EBA22" w:rsidR="00113F7C" w:rsidRPr="00113F7C" w:rsidRDefault="00113F7C" w:rsidP="00113F7C">
      <w:pPr>
        <w:rPr>
          <w:lang w:val="en-GB"/>
        </w:rPr>
      </w:pPr>
      <w:r w:rsidRPr="00CD69AC">
        <w:rPr>
          <w:rStyle w:val="berschrift4Zchn"/>
          <w:lang w:val="en-GB"/>
        </w:rPr>
        <w:t xml:space="preserve">Appreciate </w:t>
      </w:r>
      <w:r w:rsidR="00CD69AC" w:rsidRPr="00CD69AC">
        <w:rPr>
          <w:rStyle w:val="berschrift4Zchn"/>
        </w:rPr>
        <w:t>(</w:t>
      </w:r>
      <w:r w:rsidRPr="00CD69AC">
        <w:rPr>
          <w:rStyle w:val="berschrift4Zchn"/>
          <w:lang w:val="en-GB"/>
        </w:rPr>
        <w:t>5 AP</w:t>
      </w:r>
      <w:r w:rsidRPr="00CD69AC">
        <w:rPr>
          <w:rStyle w:val="berschrift4Zchn"/>
        </w:rPr>
        <w:t>)</w:t>
      </w:r>
      <w:r w:rsidR="004E7DEB">
        <w:rPr>
          <w:lang w:val="en-GB"/>
        </w:rPr>
        <w:br/>
      </w:r>
      <w:r w:rsidRPr="00113F7C">
        <w:rPr>
          <w:b/>
          <w:bCs/>
          <w:lang w:val="en-GB"/>
        </w:rPr>
        <w:t>Type:</w:t>
      </w:r>
      <w:r>
        <w:rPr>
          <w:lang w:val="en-GB"/>
        </w:rPr>
        <w:t xml:space="preserve"> </w:t>
      </w:r>
      <w:r w:rsidRPr="00113F7C">
        <w:rPr>
          <w:lang w:val="en-GB"/>
        </w:rPr>
        <w:t xml:space="preserve">Preventive </w:t>
      </w:r>
      <w:r>
        <w:rPr>
          <w:lang w:val="en-GB"/>
        </w:rPr>
        <w:t>Rea</w:t>
      </w:r>
      <w:r w:rsidRPr="00113F7C">
        <w:rPr>
          <w:lang w:val="en-GB"/>
        </w:rPr>
        <w:t>ction (target perceives an event)</w:t>
      </w:r>
      <w:r w:rsidR="004E7DEB">
        <w:rPr>
          <w:lang w:val="en-GB"/>
        </w:rPr>
        <w:br/>
      </w:r>
      <w:r w:rsidRPr="00113F7C">
        <w:rPr>
          <w:b/>
          <w:bCs/>
          <w:lang w:val="en-GB"/>
        </w:rPr>
        <w:t>Base Attribute:</w:t>
      </w:r>
      <w:r>
        <w:rPr>
          <w:lang w:val="en-GB"/>
        </w:rPr>
        <w:t xml:space="preserve"> </w:t>
      </w:r>
      <w:r w:rsidRPr="00113F7C">
        <w:rPr>
          <w:lang w:val="en-GB"/>
        </w:rPr>
        <w:t xml:space="preserve">Impression  </w:t>
      </w:r>
      <w:r w:rsidR="004E7DEB">
        <w:rPr>
          <w:lang w:val="en-GB"/>
        </w:rPr>
        <w:br/>
      </w:r>
      <w:r w:rsidRPr="00113F7C">
        <w:rPr>
          <w:b/>
          <w:bCs/>
          <w:lang w:val="en-GB"/>
        </w:rPr>
        <w:t>Effect:</w:t>
      </w:r>
      <w:r w:rsidRPr="00113F7C">
        <w:rPr>
          <w:lang w:val="en-GB"/>
        </w:rPr>
        <w:t xml:space="preserve"> The target contests the successes with a Feel skill challenge. If the target fails the contest, it perceives the event favourably.</w:t>
      </w:r>
    </w:p>
    <w:p w14:paraId="4D875029" w14:textId="5766FED7" w:rsidR="00113F7C" w:rsidRPr="00113F7C" w:rsidRDefault="00113F7C" w:rsidP="00113F7C">
      <w:pPr>
        <w:rPr>
          <w:lang w:val="en-GB"/>
        </w:rPr>
      </w:pPr>
      <w:r w:rsidRPr="00CD69AC">
        <w:rPr>
          <w:rStyle w:val="berschrift4Zchn"/>
          <w:lang w:val="en-GB"/>
        </w:rPr>
        <w:t xml:space="preserve">Communicate </w:t>
      </w:r>
      <w:r w:rsidR="00CD69AC" w:rsidRPr="00CD69AC">
        <w:rPr>
          <w:rStyle w:val="berschrift4Zchn"/>
        </w:rPr>
        <w:t>(</w:t>
      </w:r>
      <w:r w:rsidRPr="00CD69AC">
        <w:rPr>
          <w:rStyle w:val="berschrift4Zchn"/>
          <w:lang w:val="en-GB"/>
        </w:rPr>
        <w:t>4 AP</w:t>
      </w:r>
      <w:r w:rsidRPr="00CD69AC">
        <w:rPr>
          <w:rStyle w:val="berschrift4Zchn"/>
        </w:rPr>
        <w:t>)</w:t>
      </w:r>
      <w:r w:rsidRPr="00113F7C">
        <w:rPr>
          <w:lang w:val="en-GB"/>
        </w:rPr>
        <w:t xml:space="preserve">  </w:t>
      </w:r>
      <w:r w:rsidR="004E7DEB">
        <w:rPr>
          <w:lang w:val="en-GB"/>
        </w:rPr>
        <w:br/>
      </w:r>
      <w:r w:rsidRPr="00113F7C">
        <w:rPr>
          <w:b/>
          <w:bCs/>
          <w:lang w:val="en-GB"/>
        </w:rPr>
        <w:t>Type:</w:t>
      </w:r>
      <w:r>
        <w:rPr>
          <w:lang w:val="en-GB"/>
        </w:rPr>
        <w:t xml:space="preserve"> </w:t>
      </w:r>
      <w:r w:rsidRPr="00113F7C">
        <w:rPr>
          <w:lang w:val="en-GB"/>
        </w:rPr>
        <w:t>Action</w:t>
      </w:r>
      <w:r w:rsidR="004E7DEB">
        <w:rPr>
          <w:lang w:val="en-GB"/>
        </w:rPr>
        <w:br/>
      </w:r>
      <w:r w:rsidRPr="00113F7C">
        <w:rPr>
          <w:b/>
          <w:bCs/>
          <w:lang w:val="en-GB"/>
        </w:rPr>
        <w:t>Base Attribute:</w:t>
      </w:r>
      <w:r>
        <w:rPr>
          <w:lang w:val="en-GB"/>
        </w:rPr>
        <w:t xml:space="preserve"> </w:t>
      </w:r>
      <w:r w:rsidRPr="00113F7C">
        <w:rPr>
          <w:lang w:val="en-GB"/>
        </w:rPr>
        <w:t xml:space="preserve">Impression  </w:t>
      </w:r>
      <w:r w:rsidR="004E7DEB">
        <w:rPr>
          <w:lang w:val="en-GB"/>
        </w:rPr>
        <w:br/>
      </w:r>
      <w:r w:rsidRPr="00113F7C">
        <w:rPr>
          <w:b/>
          <w:bCs/>
          <w:lang w:val="en-GB"/>
        </w:rPr>
        <w:t>Effect:</w:t>
      </w:r>
      <w:r w:rsidRPr="00113F7C">
        <w:rPr>
          <w:lang w:val="en-GB"/>
        </w:rPr>
        <w:t xml:space="preserve"> The target is able to communicate in a comprehensible and complex manner for hours equal to successes.</w:t>
      </w:r>
    </w:p>
    <w:p w14:paraId="34FB506C" w14:textId="10BCAB4C" w:rsidR="00113F7C" w:rsidRPr="00113F7C" w:rsidRDefault="00113F7C" w:rsidP="00113F7C">
      <w:pPr>
        <w:rPr>
          <w:lang w:val="en-GB"/>
        </w:rPr>
      </w:pPr>
      <w:r w:rsidRPr="00CD69AC">
        <w:rPr>
          <w:rStyle w:val="berschrift4Zchn"/>
          <w:lang w:val="en-GB"/>
        </w:rPr>
        <w:t xml:space="preserve">Confess </w:t>
      </w:r>
      <w:r w:rsidR="00CD69AC" w:rsidRPr="00CD69AC">
        <w:rPr>
          <w:rStyle w:val="berschrift4Zchn"/>
        </w:rPr>
        <w:t>(</w:t>
      </w:r>
      <w:r w:rsidRPr="00CD69AC">
        <w:rPr>
          <w:rStyle w:val="berschrift4Zchn"/>
          <w:lang w:val="en-GB"/>
        </w:rPr>
        <w:t>4 AP</w:t>
      </w:r>
      <w:r w:rsidRPr="00CD69AC">
        <w:rPr>
          <w:rStyle w:val="berschrift4Zchn"/>
        </w:rPr>
        <w:t>)</w:t>
      </w:r>
      <w:r w:rsidR="004E7DEB">
        <w:rPr>
          <w:lang w:val="en-GB"/>
        </w:rPr>
        <w:br/>
      </w:r>
      <w:r w:rsidRPr="00113F7C">
        <w:rPr>
          <w:b/>
          <w:bCs/>
          <w:lang w:val="en-GB"/>
        </w:rPr>
        <w:t>Type:</w:t>
      </w:r>
      <w:r>
        <w:rPr>
          <w:lang w:val="en-GB"/>
        </w:rPr>
        <w:t xml:space="preserve"> </w:t>
      </w:r>
      <w:r w:rsidRPr="00113F7C">
        <w:rPr>
          <w:lang w:val="en-GB"/>
        </w:rPr>
        <w:t xml:space="preserve">Reactive </w:t>
      </w:r>
      <w:r>
        <w:rPr>
          <w:lang w:val="en-GB"/>
        </w:rPr>
        <w:t>Rea</w:t>
      </w:r>
      <w:r w:rsidRPr="00113F7C">
        <w:rPr>
          <w:lang w:val="en-GB"/>
        </w:rPr>
        <w:t>ction (target communicates)</w:t>
      </w:r>
      <w:r w:rsidR="004E7DEB">
        <w:rPr>
          <w:lang w:val="en-GB"/>
        </w:rPr>
        <w:br/>
      </w:r>
      <w:r w:rsidRPr="00113F7C">
        <w:rPr>
          <w:b/>
          <w:bCs/>
          <w:lang w:val="en-GB"/>
        </w:rPr>
        <w:t>Base Attribute:</w:t>
      </w:r>
      <w:r>
        <w:rPr>
          <w:lang w:val="en-GB"/>
        </w:rPr>
        <w:t xml:space="preserve"> </w:t>
      </w:r>
      <w:r w:rsidRPr="00113F7C">
        <w:rPr>
          <w:lang w:val="en-GB"/>
        </w:rPr>
        <w:t xml:space="preserve">Impression  </w:t>
      </w:r>
      <w:r w:rsidR="004E7DEB">
        <w:rPr>
          <w:lang w:val="en-GB"/>
        </w:rPr>
        <w:br/>
      </w:r>
      <w:r w:rsidRPr="00113F7C">
        <w:rPr>
          <w:b/>
          <w:bCs/>
          <w:lang w:val="en-GB"/>
        </w:rPr>
        <w:t>Effect:</w:t>
      </w:r>
      <w:r w:rsidRPr="00113F7C">
        <w:rPr>
          <w:lang w:val="en-GB"/>
        </w:rPr>
        <w:t xml:space="preserve"> The target is compelled to tell you its true intentions behind their communication as if you were an ally (i.e. if they were lying, misleading and why they felt like doing so). After the target spoke sentences equal to successes, the incantation ends and the target does not remember sharing these information.</w:t>
      </w:r>
    </w:p>
    <w:p w14:paraId="217DA84B" w14:textId="50922360" w:rsidR="00113F7C" w:rsidRPr="00113F7C" w:rsidRDefault="00113F7C" w:rsidP="00113F7C">
      <w:pPr>
        <w:rPr>
          <w:lang w:val="en-GB"/>
        </w:rPr>
      </w:pPr>
      <w:r w:rsidRPr="00CD69AC">
        <w:rPr>
          <w:rStyle w:val="berschrift4Zchn"/>
          <w:lang w:val="en-GB"/>
        </w:rPr>
        <w:t xml:space="preserve">Confuse </w:t>
      </w:r>
      <w:r w:rsidR="00CD69AC" w:rsidRPr="00CD69AC">
        <w:rPr>
          <w:rStyle w:val="berschrift4Zchn"/>
        </w:rPr>
        <w:t>(</w:t>
      </w:r>
      <w:r w:rsidRPr="00CD69AC">
        <w:rPr>
          <w:rStyle w:val="berschrift4Zchn"/>
          <w:lang w:val="en-GB"/>
        </w:rPr>
        <w:t>5 AP</w:t>
      </w:r>
      <w:r w:rsidRPr="00CD69AC">
        <w:rPr>
          <w:rStyle w:val="berschrift4Zchn"/>
        </w:rPr>
        <w:t>)</w:t>
      </w:r>
      <w:r w:rsidRPr="00CD69AC">
        <w:rPr>
          <w:rStyle w:val="berschrift4Zchn"/>
          <w:lang w:val="en-GB"/>
        </w:rPr>
        <w:t xml:space="preserve">  </w:t>
      </w:r>
      <w:r w:rsidR="004E7DEB" w:rsidRPr="00CD69AC">
        <w:rPr>
          <w:rStyle w:val="berschrift4Zchn"/>
        </w:rPr>
        <w:br/>
      </w:r>
      <w:r w:rsidRPr="00113F7C">
        <w:rPr>
          <w:b/>
          <w:bCs/>
          <w:lang w:val="en-GB"/>
        </w:rPr>
        <w:t>Type:</w:t>
      </w:r>
      <w:r>
        <w:rPr>
          <w:lang w:val="en-GB"/>
        </w:rPr>
        <w:t xml:space="preserve"> </w:t>
      </w:r>
      <w:r w:rsidRPr="00113F7C">
        <w:rPr>
          <w:lang w:val="en-GB"/>
        </w:rPr>
        <w:t>Action</w:t>
      </w:r>
      <w:r w:rsidR="004E7DEB">
        <w:rPr>
          <w:lang w:val="en-GB"/>
        </w:rPr>
        <w:br/>
      </w:r>
      <w:r w:rsidRPr="00113F7C">
        <w:rPr>
          <w:b/>
          <w:bCs/>
          <w:lang w:val="en-GB"/>
        </w:rPr>
        <w:t>Base Attribute:</w:t>
      </w:r>
      <w:r>
        <w:rPr>
          <w:lang w:val="en-GB"/>
        </w:rPr>
        <w:t xml:space="preserve"> </w:t>
      </w:r>
      <w:r w:rsidRPr="00113F7C">
        <w:rPr>
          <w:lang w:val="en-GB"/>
        </w:rPr>
        <w:t xml:space="preserve">Impression  </w:t>
      </w:r>
      <w:r w:rsidR="004E7DEB">
        <w:rPr>
          <w:lang w:val="en-GB"/>
        </w:rPr>
        <w:br/>
      </w:r>
      <w:r w:rsidRPr="00113F7C">
        <w:rPr>
          <w:b/>
          <w:bCs/>
          <w:lang w:val="en-GB"/>
        </w:rPr>
        <w:t>Effect:</w:t>
      </w:r>
      <w:r w:rsidRPr="00113F7C">
        <w:rPr>
          <w:lang w:val="en-GB"/>
        </w:rPr>
        <w:t xml:space="preserve"> The target perceives copies of you equal to your successes. These copies are situated within arm's reach of you and mimic any action you take.</w:t>
      </w:r>
    </w:p>
    <w:p w14:paraId="4BCC40A7" w14:textId="3A454D18" w:rsidR="00113F7C" w:rsidRPr="00113F7C" w:rsidRDefault="00113F7C" w:rsidP="00113F7C">
      <w:pPr>
        <w:rPr>
          <w:lang w:val="en-GB"/>
        </w:rPr>
      </w:pPr>
      <w:r w:rsidRPr="00CD69AC">
        <w:rPr>
          <w:rStyle w:val="berschrift4Zchn"/>
          <w:lang w:val="en-GB"/>
        </w:rPr>
        <w:t xml:space="preserve">Foil </w:t>
      </w:r>
      <w:r w:rsidR="00CD69AC" w:rsidRPr="00CD69AC">
        <w:rPr>
          <w:rStyle w:val="berschrift4Zchn"/>
        </w:rPr>
        <w:t>(</w:t>
      </w:r>
      <w:r w:rsidRPr="00CD69AC">
        <w:rPr>
          <w:rStyle w:val="berschrift4Zchn"/>
          <w:lang w:val="en-GB"/>
        </w:rPr>
        <w:t>5 AP</w:t>
      </w:r>
      <w:r w:rsidRPr="00CD69AC">
        <w:rPr>
          <w:rStyle w:val="berschrift4Zchn"/>
        </w:rPr>
        <w:t>)</w:t>
      </w:r>
      <w:r w:rsidRPr="00113F7C">
        <w:rPr>
          <w:lang w:val="en-GB"/>
        </w:rPr>
        <w:t xml:space="preserve">  </w:t>
      </w:r>
      <w:r w:rsidR="004E7DEB">
        <w:rPr>
          <w:lang w:val="en-GB"/>
        </w:rPr>
        <w:br/>
      </w:r>
      <w:r w:rsidRPr="00113F7C">
        <w:rPr>
          <w:b/>
          <w:bCs/>
          <w:lang w:val="en-GB"/>
        </w:rPr>
        <w:t>Type:</w:t>
      </w:r>
      <w:r>
        <w:rPr>
          <w:lang w:val="en-GB"/>
        </w:rPr>
        <w:t xml:space="preserve"> </w:t>
      </w:r>
      <w:r w:rsidRPr="00113F7C">
        <w:rPr>
          <w:lang w:val="en-GB"/>
        </w:rPr>
        <w:t xml:space="preserve">Preventive </w:t>
      </w:r>
      <w:r>
        <w:rPr>
          <w:lang w:val="en-GB"/>
        </w:rPr>
        <w:t>Rea</w:t>
      </w:r>
      <w:r w:rsidRPr="00113F7C">
        <w:rPr>
          <w:lang w:val="en-GB"/>
        </w:rPr>
        <w:t xml:space="preserve">ction (target rolling a skill challenge)  </w:t>
      </w:r>
      <w:r w:rsidR="004E7DEB">
        <w:rPr>
          <w:lang w:val="en-GB"/>
        </w:rPr>
        <w:br/>
      </w:r>
      <w:r w:rsidRPr="00113F7C">
        <w:rPr>
          <w:b/>
          <w:bCs/>
          <w:lang w:val="en-GB"/>
        </w:rPr>
        <w:t>Base Attribute:</w:t>
      </w:r>
      <w:r>
        <w:rPr>
          <w:lang w:val="en-GB"/>
        </w:rPr>
        <w:t xml:space="preserve"> </w:t>
      </w:r>
      <w:r w:rsidRPr="00113F7C">
        <w:rPr>
          <w:lang w:val="en-GB"/>
        </w:rPr>
        <w:t>Impression</w:t>
      </w:r>
      <w:r w:rsidR="004E7DEB">
        <w:rPr>
          <w:lang w:val="en-GB"/>
        </w:rPr>
        <w:br/>
      </w:r>
      <w:r w:rsidRPr="00113F7C">
        <w:rPr>
          <w:b/>
          <w:bCs/>
          <w:lang w:val="en-GB"/>
        </w:rPr>
        <w:t>Effect:</w:t>
      </w:r>
      <w:r w:rsidRPr="00113F7C">
        <w:rPr>
          <w:lang w:val="en-GB"/>
        </w:rPr>
        <w:t xml:space="preserve"> Contest the skill challenge with the successes.</w:t>
      </w:r>
    </w:p>
    <w:p w14:paraId="79E3CD18" w14:textId="2D071118" w:rsidR="00113F7C" w:rsidRPr="00113F7C" w:rsidRDefault="00113F7C" w:rsidP="00113F7C">
      <w:pPr>
        <w:rPr>
          <w:lang w:val="en-GB"/>
        </w:rPr>
      </w:pPr>
      <w:r w:rsidRPr="00CD69AC">
        <w:rPr>
          <w:rStyle w:val="berschrift4Zchn"/>
          <w:lang w:val="en-GB"/>
        </w:rPr>
        <w:t xml:space="preserve">Ignore </w:t>
      </w:r>
      <w:r w:rsidR="00CD69AC" w:rsidRPr="00CD69AC">
        <w:rPr>
          <w:rStyle w:val="berschrift4Zchn"/>
        </w:rPr>
        <w:t>(</w:t>
      </w:r>
      <w:r w:rsidRPr="00CD69AC">
        <w:rPr>
          <w:rStyle w:val="berschrift4Zchn"/>
          <w:lang w:val="en-GB"/>
        </w:rPr>
        <w:t>5 AP</w:t>
      </w:r>
      <w:r w:rsidRPr="00CD69AC">
        <w:rPr>
          <w:rStyle w:val="berschrift4Zchn"/>
        </w:rPr>
        <w:t>)</w:t>
      </w:r>
      <w:r w:rsidRPr="00CD69AC">
        <w:rPr>
          <w:rStyle w:val="berschrift4Zchn"/>
          <w:lang w:val="en-GB"/>
        </w:rPr>
        <w:t xml:space="preserve">  </w:t>
      </w:r>
      <w:r w:rsidR="004E7DEB" w:rsidRPr="00CD69AC">
        <w:rPr>
          <w:rStyle w:val="berschrift4Zchn"/>
        </w:rPr>
        <w:br/>
      </w:r>
      <w:r w:rsidRPr="00113F7C">
        <w:rPr>
          <w:b/>
          <w:bCs/>
          <w:lang w:val="en-GB"/>
        </w:rPr>
        <w:t>Type:</w:t>
      </w:r>
      <w:r>
        <w:rPr>
          <w:lang w:val="en-GB"/>
        </w:rPr>
        <w:t xml:space="preserve"> </w:t>
      </w:r>
      <w:r w:rsidRPr="00113F7C">
        <w:rPr>
          <w:lang w:val="en-GB"/>
        </w:rPr>
        <w:t xml:space="preserve">Preventive </w:t>
      </w:r>
      <w:r>
        <w:rPr>
          <w:lang w:val="en-GB"/>
        </w:rPr>
        <w:t>Rea</w:t>
      </w:r>
      <w:r w:rsidRPr="00113F7C">
        <w:rPr>
          <w:lang w:val="en-GB"/>
        </w:rPr>
        <w:t>ction (target perceives an event)</w:t>
      </w:r>
      <w:r w:rsidR="004E7DEB">
        <w:rPr>
          <w:lang w:val="en-GB"/>
        </w:rPr>
        <w:br/>
      </w:r>
      <w:r w:rsidRPr="00113F7C">
        <w:rPr>
          <w:b/>
          <w:bCs/>
          <w:lang w:val="en-GB"/>
        </w:rPr>
        <w:t>Base Attribute:</w:t>
      </w:r>
      <w:r>
        <w:rPr>
          <w:lang w:val="en-GB"/>
        </w:rPr>
        <w:t xml:space="preserve"> </w:t>
      </w:r>
      <w:r w:rsidRPr="00113F7C">
        <w:rPr>
          <w:lang w:val="en-GB"/>
        </w:rPr>
        <w:t xml:space="preserve">Impression  </w:t>
      </w:r>
      <w:r w:rsidR="004E7DEB">
        <w:rPr>
          <w:lang w:val="en-GB"/>
        </w:rPr>
        <w:br/>
      </w:r>
      <w:r w:rsidRPr="00113F7C">
        <w:rPr>
          <w:b/>
          <w:bCs/>
          <w:lang w:val="en-GB"/>
        </w:rPr>
        <w:t>Effect:</w:t>
      </w:r>
      <w:r w:rsidRPr="00113F7C">
        <w:rPr>
          <w:lang w:val="en-GB"/>
        </w:rPr>
        <w:t xml:space="preserve"> The target contests the successes with an Intelligence skill challenge. If the target fails the contest, it does not perceive the event.</w:t>
      </w:r>
    </w:p>
    <w:p w14:paraId="51AFB344" w14:textId="03A6D33C" w:rsidR="00113F7C" w:rsidRPr="00113F7C" w:rsidRDefault="00113F7C" w:rsidP="00113F7C">
      <w:pPr>
        <w:rPr>
          <w:lang w:val="en-GB"/>
        </w:rPr>
      </w:pPr>
      <w:r w:rsidRPr="00CD69AC">
        <w:rPr>
          <w:rStyle w:val="berschrift4Zchn"/>
          <w:lang w:val="en-GB"/>
        </w:rPr>
        <w:t xml:space="preserve">Misguide </w:t>
      </w:r>
      <w:r w:rsidR="00CD69AC" w:rsidRPr="00CD69AC">
        <w:rPr>
          <w:rStyle w:val="berschrift4Zchn"/>
        </w:rPr>
        <w:t>(</w:t>
      </w:r>
      <w:r w:rsidRPr="00CD69AC">
        <w:rPr>
          <w:rStyle w:val="berschrift4Zchn"/>
          <w:lang w:val="en-GB"/>
        </w:rPr>
        <w:t>5 AP</w:t>
      </w:r>
      <w:r w:rsidRPr="00CD69AC">
        <w:rPr>
          <w:rStyle w:val="berschrift4Zchn"/>
        </w:rPr>
        <w:t>)</w:t>
      </w:r>
      <w:r w:rsidRPr="00CD69AC">
        <w:rPr>
          <w:rStyle w:val="berschrift4Zchn"/>
          <w:lang w:val="en-GB"/>
        </w:rPr>
        <w:t xml:space="preserve">  </w:t>
      </w:r>
      <w:r w:rsidR="004E7DEB" w:rsidRPr="00CD69AC">
        <w:rPr>
          <w:rStyle w:val="berschrift4Zchn"/>
        </w:rPr>
        <w:br/>
      </w:r>
      <w:r w:rsidRPr="00113F7C">
        <w:rPr>
          <w:b/>
          <w:bCs/>
          <w:lang w:val="en-GB"/>
        </w:rPr>
        <w:t>Type:</w:t>
      </w:r>
      <w:r>
        <w:rPr>
          <w:lang w:val="en-GB"/>
        </w:rPr>
        <w:t xml:space="preserve"> </w:t>
      </w:r>
      <w:r w:rsidRPr="00113F7C">
        <w:rPr>
          <w:lang w:val="en-GB"/>
        </w:rPr>
        <w:t xml:space="preserve">Preventive </w:t>
      </w:r>
      <w:r>
        <w:rPr>
          <w:lang w:val="en-GB"/>
        </w:rPr>
        <w:t>Rea</w:t>
      </w:r>
      <w:r w:rsidRPr="00113F7C">
        <w:rPr>
          <w:lang w:val="en-GB"/>
        </w:rPr>
        <w:t>ction (target attacks)</w:t>
      </w:r>
      <w:r w:rsidR="004E7DEB">
        <w:rPr>
          <w:lang w:val="en-GB"/>
        </w:rPr>
        <w:br/>
      </w:r>
      <w:r w:rsidRPr="00113F7C">
        <w:rPr>
          <w:b/>
          <w:bCs/>
          <w:lang w:val="en-GB"/>
        </w:rPr>
        <w:t>Base Attribute:</w:t>
      </w:r>
      <w:r>
        <w:rPr>
          <w:lang w:val="en-GB"/>
        </w:rPr>
        <w:t xml:space="preserve"> </w:t>
      </w:r>
      <w:r w:rsidRPr="00113F7C">
        <w:rPr>
          <w:lang w:val="en-GB"/>
        </w:rPr>
        <w:t xml:space="preserve">Impression  </w:t>
      </w:r>
      <w:r w:rsidR="004E7DEB">
        <w:rPr>
          <w:lang w:val="en-GB"/>
        </w:rPr>
        <w:br/>
      </w:r>
      <w:r w:rsidRPr="00113F7C">
        <w:rPr>
          <w:b/>
          <w:bCs/>
          <w:lang w:val="en-GB"/>
        </w:rPr>
        <w:t>Effect:</w:t>
      </w:r>
      <w:r w:rsidRPr="00113F7C">
        <w:rPr>
          <w:lang w:val="en-GB"/>
        </w:rPr>
        <w:t xml:space="preserve"> If your successes are equal to or greater than the weapons dice pool, you may choose the target of the attack, instead of the target choosing.</w:t>
      </w:r>
    </w:p>
    <w:p w14:paraId="517CB78C" w14:textId="0DD316A8" w:rsidR="00113F7C" w:rsidRPr="00113F7C" w:rsidRDefault="00113F7C" w:rsidP="00113F7C">
      <w:pPr>
        <w:rPr>
          <w:lang w:val="en-GB"/>
        </w:rPr>
      </w:pPr>
      <w:r w:rsidRPr="00CD69AC">
        <w:rPr>
          <w:rStyle w:val="berschrift4Zchn"/>
          <w:lang w:val="en-GB"/>
        </w:rPr>
        <w:t xml:space="preserve">Overlook </w:t>
      </w:r>
      <w:r w:rsidR="00CD69AC" w:rsidRPr="00CD69AC">
        <w:rPr>
          <w:rStyle w:val="berschrift4Zchn"/>
        </w:rPr>
        <w:t>(</w:t>
      </w:r>
      <w:r w:rsidRPr="00CD69AC">
        <w:rPr>
          <w:rStyle w:val="berschrift4Zchn"/>
          <w:lang w:val="en-GB"/>
        </w:rPr>
        <w:t>6 AP</w:t>
      </w:r>
      <w:r w:rsidRPr="00CD69AC">
        <w:rPr>
          <w:rStyle w:val="berschrift4Zchn"/>
        </w:rPr>
        <w:t>)</w:t>
      </w:r>
      <w:r w:rsidR="004E7DEB" w:rsidRPr="00CD69AC">
        <w:rPr>
          <w:rStyle w:val="berschrift4Zchn"/>
        </w:rPr>
        <w:br/>
      </w:r>
      <w:r w:rsidRPr="00113F7C">
        <w:rPr>
          <w:b/>
          <w:bCs/>
          <w:lang w:val="en-GB"/>
        </w:rPr>
        <w:t>Type:</w:t>
      </w:r>
      <w:r>
        <w:rPr>
          <w:lang w:val="en-GB"/>
        </w:rPr>
        <w:t xml:space="preserve"> </w:t>
      </w:r>
      <w:r w:rsidRPr="00113F7C">
        <w:rPr>
          <w:lang w:val="en-GB"/>
        </w:rPr>
        <w:t>Action</w:t>
      </w:r>
      <w:r w:rsidR="004E7DEB">
        <w:rPr>
          <w:lang w:val="en-GB"/>
        </w:rPr>
        <w:br/>
      </w:r>
      <w:r w:rsidRPr="00113F7C">
        <w:rPr>
          <w:b/>
          <w:bCs/>
          <w:lang w:val="en-GB"/>
        </w:rPr>
        <w:t>Base Attribute:</w:t>
      </w:r>
      <w:r>
        <w:rPr>
          <w:lang w:val="en-GB"/>
        </w:rPr>
        <w:t xml:space="preserve"> </w:t>
      </w:r>
      <w:r w:rsidRPr="00113F7C">
        <w:rPr>
          <w:lang w:val="en-GB"/>
        </w:rPr>
        <w:t xml:space="preserve">Impression  </w:t>
      </w:r>
      <w:r w:rsidR="004E7DEB">
        <w:rPr>
          <w:lang w:val="en-GB"/>
        </w:rPr>
        <w:br/>
      </w:r>
      <w:r w:rsidRPr="004E7DEB">
        <w:rPr>
          <w:b/>
          <w:bCs/>
          <w:lang w:val="en-GB"/>
        </w:rPr>
        <w:t>Effect:</w:t>
      </w:r>
      <w:r w:rsidRPr="00113F7C">
        <w:rPr>
          <w:lang w:val="en-GB"/>
        </w:rPr>
        <w:t xml:space="preserve"> A target you are carrying becomes </w:t>
      </w:r>
      <w:r>
        <w:rPr>
          <w:lang w:val="en-GB"/>
        </w:rPr>
        <w:t>imperceivable</w:t>
      </w:r>
      <w:r w:rsidRPr="00113F7C">
        <w:rPr>
          <w:lang w:val="en-GB"/>
        </w:rPr>
        <w:t xml:space="preserve"> by any target you choose for hours equal to successes.</w:t>
      </w:r>
    </w:p>
    <w:p w14:paraId="4B3D96EC" w14:textId="21ADBBFB" w:rsidR="00113F7C" w:rsidRPr="00113F7C" w:rsidRDefault="00113F7C" w:rsidP="00113F7C">
      <w:pPr>
        <w:rPr>
          <w:lang w:val="en-GB"/>
        </w:rPr>
      </w:pPr>
      <w:r w:rsidRPr="00CD69AC">
        <w:rPr>
          <w:rStyle w:val="berschrift4Zchn"/>
          <w:lang w:val="en-GB"/>
        </w:rPr>
        <w:t xml:space="preserve">Perceive </w:t>
      </w:r>
      <w:r w:rsidR="00CD69AC" w:rsidRPr="00CD69AC">
        <w:rPr>
          <w:rStyle w:val="berschrift4Zchn"/>
        </w:rPr>
        <w:t>(</w:t>
      </w:r>
      <w:r w:rsidRPr="00CD69AC">
        <w:rPr>
          <w:rStyle w:val="berschrift4Zchn"/>
          <w:lang w:val="en-GB"/>
        </w:rPr>
        <w:t>4 AP</w:t>
      </w:r>
      <w:r w:rsidRPr="00CD69AC">
        <w:rPr>
          <w:rStyle w:val="berschrift4Zchn"/>
        </w:rPr>
        <w:t>)</w:t>
      </w:r>
      <w:r w:rsidR="004E7DEB" w:rsidRPr="00CD69AC">
        <w:rPr>
          <w:rStyle w:val="berschrift4Zchn"/>
        </w:rPr>
        <w:br/>
      </w:r>
      <w:r w:rsidRPr="00113F7C">
        <w:rPr>
          <w:b/>
          <w:bCs/>
          <w:lang w:val="en-GB"/>
        </w:rPr>
        <w:t>Type:</w:t>
      </w:r>
      <w:r>
        <w:rPr>
          <w:lang w:val="en-GB"/>
        </w:rPr>
        <w:t xml:space="preserve"> </w:t>
      </w:r>
      <w:r w:rsidRPr="00113F7C">
        <w:rPr>
          <w:lang w:val="en-GB"/>
        </w:rPr>
        <w:t>Action</w:t>
      </w:r>
      <w:r w:rsidR="004E7DEB">
        <w:rPr>
          <w:lang w:val="en-GB"/>
        </w:rPr>
        <w:br/>
      </w:r>
      <w:r w:rsidRPr="00113F7C">
        <w:rPr>
          <w:b/>
          <w:bCs/>
          <w:lang w:val="en-GB"/>
        </w:rPr>
        <w:t>Base Attribute:</w:t>
      </w:r>
      <w:r>
        <w:rPr>
          <w:lang w:val="en-GB"/>
        </w:rPr>
        <w:t xml:space="preserve"> </w:t>
      </w:r>
      <w:r w:rsidRPr="00113F7C">
        <w:rPr>
          <w:lang w:val="en-GB"/>
        </w:rPr>
        <w:t xml:space="preserve">Impression  </w:t>
      </w:r>
      <w:r w:rsidR="004E7DEB">
        <w:rPr>
          <w:lang w:val="en-GB"/>
        </w:rPr>
        <w:br/>
      </w:r>
      <w:r w:rsidRPr="00113F7C">
        <w:rPr>
          <w:b/>
          <w:bCs/>
          <w:lang w:val="en-GB"/>
        </w:rPr>
        <w:t>Effect:</w:t>
      </w:r>
      <w:r w:rsidRPr="00113F7C">
        <w:rPr>
          <w:lang w:val="en-GB"/>
        </w:rPr>
        <w:t xml:space="preserve"> A target perceives someone or something else speaking to it. The perceived message may only be a number of words or sounds long equal to the successes.</w:t>
      </w:r>
    </w:p>
    <w:p w14:paraId="080BFAFC" w14:textId="7D7E8A53" w:rsidR="00113F7C" w:rsidRPr="00113F7C" w:rsidRDefault="00113F7C" w:rsidP="00113F7C">
      <w:pPr>
        <w:rPr>
          <w:lang w:val="en-GB"/>
        </w:rPr>
      </w:pPr>
      <w:r w:rsidRPr="00CD69AC">
        <w:rPr>
          <w:rStyle w:val="berschrift4Zchn"/>
          <w:lang w:val="en-GB"/>
        </w:rPr>
        <w:t>Presence</w:t>
      </w:r>
      <w:r w:rsidR="00CD69AC" w:rsidRPr="00CD69AC">
        <w:rPr>
          <w:rStyle w:val="berschrift4Zchn"/>
        </w:rPr>
        <w:t xml:space="preserve"> </w:t>
      </w:r>
      <w:r w:rsidR="00CD69AC" w:rsidRPr="00CD69AC">
        <w:rPr>
          <w:rStyle w:val="berschrift4Zchn"/>
        </w:rPr>
        <w:t>(</w:t>
      </w:r>
      <w:r w:rsidRPr="00CD69AC">
        <w:rPr>
          <w:rStyle w:val="berschrift4Zchn"/>
          <w:lang w:val="en-GB"/>
        </w:rPr>
        <w:t>4 AP</w:t>
      </w:r>
      <w:r w:rsidRPr="00CD69AC">
        <w:rPr>
          <w:rStyle w:val="berschrift4Zchn"/>
        </w:rPr>
        <w:t>)</w:t>
      </w:r>
      <w:r w:rsidR="004E7DEB" w:rsidRPr="00CD69AC">
        <w:rPr>
          <w:rStyle w:val="berschrift4Zchn"/>
        </w:rPr>
        <w:br/>
      </w:r>
      <w:r w:rsidRPr="00113F7C">
        <w:rPr>
          <w:b/>
          <w:bCs/>
          <w:lang w:val="en-GB"/>
        </w:rPr>
        <w:t>Type:</w:t>
      </w:r>
      <w:r>
        <w:rPr>
          <w:lang w:val="en-GB"/>
        </w:rPr>
        <w:t xml:space="preserve"> </w:t>
      </w:r>
      <w:r w:rsidRPr="00113F7C">
        <w:rPr>
          <w:lang w:val="en-GB"/>
        </w:rPr>
        <w:t xml:space="preserve">Reactive </w:t>
      </w:r>
      <w:r>
        <w:rPr>
          <w:lang w:val="en-GB"/>
        </w:rPr>
        <w:t>Rea</w:t>
      </w:r>
      <w:r w:rsidRPr="00113F7C">
        <w:rPr>
          <w:lang w:val="en-GB"/>
        </w:rPr>
        <w:t>ction (target moving within your arm's reach)</w:t>
      </w:r>
      <w:r w:rsidR="004E7DEB">
        <w:rPr>
          <w:lang w:val="en-GB"/>
        </w:rPr>
        <w:br/>
      </w:r>
      <w:r w:rsidRPr="00113F7C">
        <w:rPr>
          <w:b/>
          <w:bCs/>
          <w:lang w:val="en-GB"/>
        </w:rPr>
        <w:t>Base Attribute:</w:t>
      </w:r>
      <w:r>
        <w:rPr>
          <w:lang w:val="en-GB"/>
        </w:rPr>
        <w:t xml:space="preserve"> </w:t>
      </w:r>
      <w:r w:rsidRPr="00113F7C">
        <w:rPr>
          <w:lang w:val="en-GB"/>
        </w:rPr>
        <w:t xml:space="preserve">Impression  </w:t>
      </w:r>
      <w:r w:rsidR="004E7DEB">
        <w:rPr>
          <w:lang w:val="en-GB"/>
        </w:rPr>
        <w:br/>
      </w:r>
      <w:r w:rsidRPr="00113F7C">
        <w:rPr>
          <w:b/>
          <w:bCs/>
          <w:lang w:val="en-GB"/>
        </w:rPr>
        <w:t>Effect:</w:t>
      </w:r>
      <w:r w:rsidRPr="00113F7C">
        <w:rPr>
          <w:lang w:val="en-GB"/>
        </w:rPr>
        <w:t xml:space="preserve"> The target is prone. It may spend Action Points equal to successes to remove that status effect early.</w:t>
      </w:r>
    </w:p>
    <w:p w14:paraId="1B244E60" w14:textId="3CD10E48" w:rsidR="00113F7C" w:rsidRPr="00113F7C" w:rsidRDefault="00113F7C" w:rsidP="00113F7C">
      <w:pPr>
        <w:rPr>
          <w:lang w:val="en-GB"/>
        </w:rPr>
      </w:pPr>
      <w:r w:rsidRPr="00CD69AC">
        <w:rPr>
          <w:rStyle w:val="berschrift4Zchn"/>
          <w:lang w:val="en-GB"/>
        </w:rPr>
        <w:t xml:space="preserve">Unnoticed </w:t>
      </w:r>
      <w:r w:rsidR="00CD69AC" w:rsidRPr="00CD69AC">
        <w:rPr>
          <w:rStyle w:val="berschrift4Zchn"/>
        </w:rPr>
        <w:t>(</w:t>
      </w:r>
      <w:r w:rsidRPr="00CD69AC">
        <w:rPr>
          <w:rStyle w:val="berschrift4Zchn"/>
          <w:lang w:val="en-GB"/>
        </w:rPr>
        <w:t>4 AP</w:t>
      </w:r>
      <w:r w:rsidRPr="00CD69AC">
        <w:rPr>
          <w:rStyle w:val="berschrift4Zchn"/>
        </w:rPr>
        <w:t>)</w:t>
      </w:r>
      <w:r w:rsidRPr="00CD69AC">
        <w:rPr>
          <w:rStyle w:val="berschrift4Zchn"/>
          <w:lang w:val="en-GB"/>
        </w:rPr>
        <w:t xml:space="preserve">  </w:t>
      </w:r>
      <w:r w:rsidR="004E7DEB" w:rsidRPr="00CD69AC">
        <w:rPr>
          <w:rStyle w:val="berschrift4Zchn"/>
        </w:rPr>
        <w:br/>
      </w:r>
      <w:r w:rsidRPr="00113F7C">
        <w:rPr>
          <w:b/>
          <w:bCs/>
          <w:lang w:val="en-GB"/>
        </w:rPr>
        <w:t>Type:</w:t>
      </w:r>
      <w:r>
        <w:rPr>
          <w:lang w:val="en-GB"/>
        </w:rPr>
        <w:t xml:space="preserve"> </w:t>
      </w:r>
      <w:r w:rsidRPr="00113F7C">
        <w:rPr>
          <w:lang w:val="en-GB"/>
        </w:rPr>
        <w:t>Action</w:t>
      </w:r>
      <w:r w:rsidR="004E7DEB">
        <w:rPr>
          <w:lang w:val="en-GB"/>
        </w:rPr>
        <w:br/>
      </w:r>
      <w:r w:rsidRPr="00113F7C">
        <w:rPr>
          <w:b/>
          <w:bCs/>
          <w:lang w:val="en-GB"/>
        </w:rPr>
        <w:t>Base Attribute:</w:t>
      </w:r>
      <w:r>
        <w:rPr>
          <w:lang w:val="en-GB"/>
        </w:rPr>
        <w:t xml:space="preserve"> </w:t>
      </w:r>
      <w:r w:rsidRPr="00113F7C">
        <w:rPr>
          <w:lang w:val="en-GB"/>
        </w:rPr>
        <w:t xml:space="preserve">Impression  </w:t>
      </w:r>
      <w:r w:rsidR="004E7DEB">
        <w:rPr>
          <w:lang w:val="en-GB"/>
        </w:rPr>
        <w:br/>
      </w:r>
      <w:r w:rsidRPr="00113F7C">
        <w:rPr>
          <w:b/>
          <w:bCs/>
          <w:lang w:val="en-GB"/>
        </w:rPr>
        <w:t>Effect:</w:t>
      </w:r>
      <w:r w:rsidRPr="00113F7C">
        <w:rPr>
          <w:lang w:val="en-GB"/>
        </w:rPr>
        <w:t xml:space="preserve"> The target is unable to perceive you until you spent Action Points equal to your successes.</w:t>
      </w:r>
    </w:p>
    <w:p w14:paraId="1E0E8D15" w14:textId="1ADCB5B2" w:rsidR="00113F7C" w:rsidRPr="00113F7C" w:rsidRDefault="00113F7C" w:rsidP="00113F7C">
      <w:pPr>
        <w:rPr>
          <w:lang w:val="en-GB"/>
        </w:rPr>
      </w:pPr>
      <w:r w:rsidRPr="00CD69AC">
        <w:rPr>
          <w:rStyle w:val="berschrift4Zchn"/>
          <w:lang w:val="en-GB"/>
        </w:rPr>
        <w:t xml:space="preserve">Weird </w:t>
      </w:r>
      <w:bookmarkStart w:id="4" w:name="_Hlk192329459"/>
      <w:r w:rsidR="00CD69AC" w:rsidRPr="00CD69AC">
        <w:rPr>
          <w:rStyle w:val="berschrift4Zchn"/>
        </w:rPr>
        <w:t>(</w:t>
      </w:r>
      <w:bookmarkEnd w:id="4"/>
      <w:r w:rsidRPr="00CD69AC">
        <w:rPr>
          <w:rStyle w:val="berschrift4Zchn"/>
          <w:lang w:val="en-GB"/>
        </w:rPr>
        <w:t>3 AP</w:t>
      </w:r>
      <w:r w:rsidRPr="00CD69AC">
        <w:rPr>
          <w:rStyle w:val="berschrift4Zchn"/>
        </w:rPr>
        <w:t>)</w:t>
      </w:r>
      <w:r w:rsidRPr="00CD69AC">
        <w:rPr>
          <w:rStyle w:val="berschrift4Zchn"/>
          <w:lang w:val="en-GB"/>
        </w:rPr>
        <w:t xml:space="preserve">  </w:t>
      </w:r>
      <w:r w:rsidR="004E7DEB" w:rsidRPr="00CD69AC">
        <w:rPr>
          <w:rStyle w:val="berschrift4Zchn"/>
        </w:rPr>
        <w:br/>
      </w:r>
      <w:r w:rsidRPr="00113F7C">
        <w:rPr>
          <w:b/>
          <w:bCs/>
          <w:lang w:val="en-GB"/>
        </w:rPr>
        <w:t>Type:</w:t>
      </w:r>
      <w:r>
        <w:rPr>
          <w:lang w:val="en-GB"/>
        </w:rPr>
        <w:t xml:space="preserve"> </w:t>
      </w:r>
      <w:r w:rsidRPr="00113F7C">
        <w:rPr>
          <w:lang w:val="en-GB"/>
        </w:rPr>
        <w:t>Action</w:t>
      </w:r>
      <w:r w:rsidR="004E7DEB">
        <w:rPr>
          <w:lang w:val="en-GB"/>
        </w:rPr>
        <w:br/>
      </w:r>
      <w:r w:rsidRPr="00113F7C">
        <w:rPr>
          <w:b/>
          <w:bCs/>
          <w:lang w:val="en-GB"/>
        </w:rPr>
        <w:t>Base Attribute:</w:t>
      </w:r>
      <w:r>
        <w:rPr>
          <w:lang w:val="en-GB"/>
        </w:rPr>
        <w:t xml:space="preserve"> </w:t>
      </w:r>
      <w:r w:rsidRPr="00113F7C">
        <w:rPr>
          <w:lang w:val="en-GB"/>
        </w:rPr>
        <w:t>Impression</w:t>
      </w:r>
      <w:r w:rsidR="004E7DEB">
        <w:rPr>
          <w:lang w:val="en-GB"/>
        </w:rPr>
        <w:br/>
      </w:r>
      <w:r w:rsidRPr="00113F7C">
        <w:rPr>
          <w:b/>
          <w:bCs/>
          <w:lang w:val="en-GB"/>
        </w:rPr>
        <w:t>Effect:</w:t>
      </w:r>
      <w:r w:rsidRPr="00113F7C">
        <w:rPr>
          <w:lang w:val="en-GB"/>
        </w:rPr>
        <w:t xml:space="preserve"> A number of targets equal to your successes are Weirded.</w:t>
      </w:r>
    </w:p>
    <w:p w14:paraId="7D4B6E27" w14:textId="4C05DC89" w:rsidR="002C7030" w:rsidRPr="002C7030" w:rsidRDefault="002C7030" w:rsidP="002C7030">
      <w:pPr>
        <w:pStyle w:val="berschrift2"/>
        <w:rPr>
          <w:lang w:val="en-GB"/>
        </w:rPr>
      </w:pPr>
      <w:r>
        <w:rPr>
          <w:lang w:val="en-GB"/>
        </w:rPr>
        <w:lastRenderedPageBreak/>
        <w:t>Abilities</w:t>
      </w:r>
    </w:p>
    <w:p w14:paraId="17C86C4F" w14:textId="6875A82C" w:rsidR="002C7030" w:rsidRDefault="002C7030" w:rsidP="002C7030">
      <w:pPr>
        <w:pStyle w:val="berschrift3"/>
        <w:rPr>
          <w:lang w:val="en-GB"/>
        </w:rPr>
      </w:pPr>
      <w:r>
        <w:rPr>
          <w:lang w:val="en-GB"/>
        </w:rPr>
        <w:t>General</w:t>
      </w:r>
    </w:p>
    <w:p w14:paraId="3F76A127" w14:textId="02D4B065" w:rsidR="00F942A8" w:rsidRPr="00F942A8" w:rsidRDefault="00F942A8" w:rsidP="00FA4553">
      <w:pPr>
        <w:rPr>
          <w:lang w:val="en-GB"/>
        </w:rPr>
      </w:pPr>
      <w:r w:rsidRPr="00FA4553">
        <w:rPr>
          <w:rStyle w:val="berschrift4Zchn"/>
          <w:lang w:val="en-GB"/>
        </w:rPr>
        <w:t>Broken Bones</w:t>
      </w:r>
      <w:r w:rsidR="00FA4553">
        <w:rPr>
          <w:lang w:val="en-GB"/>
        </w:rPr>
        <w:br/>
      </w:r>
      <w:r w:rsidRPr="00F942A8">
        <w:rPr>
          <w:lang w:val="en-GB"/>
        </w:rPr>
        <w:t xml:space="preserve">When casting an Incantation and only rolling a </w:t>
      </w:r>
      <w:r w:rsidR="00FA4553">
        <w:rPr>
          <w:lang w:val="en-GB"/>
        </w:rPr>
        <w:t xml:space="preserve">challenge </w:t>
      </w:r>
      <w:r w:rsidRPr="00F942A8">
        <w:rPr>
          <w:lang w:val="en-GB"/>
        </w:rPr>
        <w:t>dice pool of size 1, you do not take damage from a failure.</w:t>
      </w:r>
    </w:p>
    <w:p w14:paraId="0D5D1646" w14:textId="712EE60C" w:rsidR="00F942A8" w:rsidRPr="00F942A8" w:rsidRDefault="00F942A8" w:rsidP="00F942A8">
      <w:pPr>
        <w:rPr>
          <w:lang w:val="en-GB"/>
        </w:rPr>
      </w:pPr>
      <w:r w:rsidRPr="00FA4553">
        <w:rPr>
          <w:rStyle w:val="berschrift4Zchn"/>
          <w:lang w:val="en-GB"/>
        </w:rPr>
        <w:t>Deep with the Bones</w:t>
      </w:r>
      <w:r w:rsidR="00FA4553">
        <w:rPr>
          <w:lang w:val="en-GB"/>
        </w:rPr>
        <w:br/>
      </w:r>
      <w:r w:rsidRPr="00F942A8">
        <w:rPr>
          <w:lang w:val="en-GB"/>
        </w:rPr>
        <w:t xml:space="preserve">You learn two </w:t>
      </w:r>
      <w:r w:rsidR="00FA4553">
        <w:rPr>
          <w:lang w:val="en-GB"/>
        </w:rPr>
        <w:t>M</w:t>
      </w:r>
      <w:r w:rsidRPr="00F942A8">
        <w:rPr>
          <w:lang w:val="en-GB"/>
        </w:rPr>
        <w:t xml:space="preserve">arrowing </w:t>
      </w:r>
      <w:r w:rsidR="00FA4553">
        <w:rPr>
          <w:lang w:val="en-GB"/>
        </w:rPr>
        <w:t>Incantations</w:t>
      </w:r>
      <w:r w:rsidRPr="00F942A8">
        <w:rPr>
          <w:lang w:val="en-GB"/>
        </w:rPr>
        <w:t>.</w:t>
      </w:r>
    </w:p>
    <w:p w14:paraId="7555B2F7" w14:textId="233E6859" w:rsidR="00FA4553" w:rsidRDefault="00F942A8" w:rsidP="00FA4553">
      <w:pPr>
        <w:rPr>
          <w:lang w:val="en-GB"/>
        </w:rPr>
      </w:pPr>
      <w:r w:rsidRPr="00FA4553">
        <w:rPr>
          <w:rStyle w:val="berschrift4Zchn"/>
          <w:lang w:val="en-GB"/>
        </w:rPr>
        <w:t>Hot Shot</w:t>
      </w:r>
      <w:r w:rsidR="00FA4553">
        <w:rPr>
          <w:lang w:val="en-GB"/>
        </w:rPr>
        <w:br/>
      </w:r>
      <w:r w:rsidRPr="00F942A8">
        <w:rPr>
          <w:lang w:val="en-GB"/>
        </w:rPr>
        <w:t xml:space="preserve">When rolling a ranged </w:t>
      </w:r>
      <w:r w:rsidR="00FA4553">
        <w:rPr>
          <w:lang w:val="en-GB"/>
        </w:rPr>
        <w:t>A</w:t>
      </w:r>
      <w:r w:rsidRPr="00F942A8">
        <w:rPr>
          <w:lang w:val="en-GB"/>
        </w:rPr>
        <w:t xml:space="preserve">ttack </w:t>
      </w:r>
      <w:r w:rsidR="00FA4553">
        <w:rPr>
          <w:lang w:val="en-GB"/>
        </w:rPr>
        <w:t>C</w:t>
      </w:r>
      <w:r w:rsidRPr="00F942A8">
        <w:rPr>
          <w:lang w:val="en-GB"/>
        </w:rPr>
        <w:t>hallenge while in the air, you may add one success to the success pool.</w:t>
      </w:r>
    </w:p>
    <w:p w14:paraId="458FE2AC" w14:textId="6753C523" w:rsidR="00FA4553" w:rsidRPr="00F942A8" w:rsidRDefault="00FA4553" w:rsidP="00FA4553">
      <w:pPr>
        <w:rPr>
          <w:lang w:val="en-GB"/>
        </w:rPr>
      </w:pPr>
      <w:r w:rsidRPr="00FA4553">
        <w:rPr>
          <w:rStyle w:val="berschrift4Zchn"/>
          <w:lang w:val="en-GB"/>
        </w:rPr>
        <w:t>Lunger</w:t>
      </w:r>
      <w:r>
        <w:rPr>
          <w:lang w:val="en-GB"/>
        </w:rPr>
        <w:br/>
      </w:r>
      <w:r w:rsidRPr="00F942A8">
        <w:rPr>
          <w:lang w:val="en-GB"/>
        </w:rPr>
        <w:t>You may</w:t>
      </w:r>
      <w:r>
        <w:rPr>
          <w:lang w:val="en-GB"/>
        </w:rPr>
        <w:t xml:space="preserve"> always</w:t>
      </w:r>
      <w:r w:rsidRPr="00F942A8">
        <w:rPr>
          <w:lang w:val="en-GB"/>
        </w:rPr>
        <w:t xml:space="preserve"> jump as if you had a running start.</w:t>
      </w:r>
    </w:p>
    <w:p w14:paraId="3BF7B2C2" w14:textId="77777777" w:rsidR="00FA4553" w:rsidRPr="00F942A8" w:rsidRDefault="00FA4553" w:rsidP="00FA4553">
      <w:pPr>
        <w:rPr>
          <w:lang w:val="en-GB"/>
        </w:rPr>
      </w:pPr>
      <w:r w:rsidRPr="00FA4553">
        <w:rPr>
          <w:rStyle w:val="berschrift4Zchn"/>
          <w:lang w:val="en-GB"/>
        </w:rPr>
        <w:t>Lucky</w:t>
      </w:r>
      <w:r>
        <w:rPr>
          <w:lang w:val="en-GB"/>
        </w:rPr>
        <w:br/>
      </w:r>
      <w:r w:rsidRPr="00F942A8">
        <w:rPr>
          <w:lang w:val="en-GB"/>
        </w:rPr>
        <w:t>Your Luck increases by 1.</w:t>
      </w:r>
    </w:p>
    <w:p w14:paraId="21E1F9C3" w14:textId="6B032766" w:rsidR="00FA4553" w:rsidRPr="00F942A8" w:rsidRDefault="00FA4553" w:rsidP="00FA4553">
      <w:pPr>
        <w:rPr>
          <w:lang w:val="en-GB"/>
        </w:rPr>
      </w:pPr>
      <w:r w:rsidRPr="00FA4553">
        <w:rPr>
          <w:rStyle w:val="berschrift4Zchn"/>
          <w:lang w:val="en-GB"/>
        </w:rPr>
        <w:t>Ready</w:t>
      </w:r>
      <w:r>
        <w:rPr>
          <w:lang w:val="en-GB"/>
        </w:rPr>
        <w:br/>
      </w:r>
      <w:r w:rsidRPr="00F942A8">
        <w:rPr>
          <w:lang w:val="en-GB"/>
        </w:rPr>
        <w:t xml:space="preserve">You cannot be </w:t>
      </w:r>
      <w:r>
        <w:rPr>
          <w:lang w:val="en-GB"/>
        </w:rPr>
        <w:t>S</w:t>
      </w:r>
      <w:r w:rsidRPr="00F942A8">
        <w:rPr>
          <w:lang w:val="en-GB"/>
        </w:rPr>
        <w:t>urprised</w:t>
      </w:r>
      <w:r>
        <w:rPr>
          <w:lang w:val="en-GB"/>
        </w:rPr>
        <w:t xml:space="preserve"> at the start of Initiative</w:t>
      </w:r>
      <w:r w:rsidRPr="00F942A8">
        <w:rPr>
          <w:lang w:val="en-GB"/>
        </w:rPr>
        <w:t>.</w:t>
      </w:r>
    </w:p>
    <w:p w14:paraId="784123B1" w14:textId="377EC844" w:rsidR="00FA4553" w:rsidRPr="00F942A8" w:rsidRDefault="00FA4553" w:rsidP="00FA4553">
      <w:pPr>
        <w:rPr>
          <w:lang w:val="en-GB"/>
        </w:rPr>
      </w:pPr>
      <w:r w:rsidRPr="00FA4553">
        <w:rPr>
          <w:rStyle w:val="berschrift4Zchn"/>
          <w:lang w:val="en-GB"/>
        </w:rPr>
        <w:t>Tiny dipshit</w:t>
      </w:r>
      <w:r>
        <w:rPr>
          <w:lang w:val="en-GB"/>
        </w:rPr>
        <w:br/>
        <w:t>You are able to climb a</w:t>
      </w:r>
      <w:r w:rsidRPr="00F942A8">
        <w:rPr>
          <w:lang w:val="en-GB"/>
        </w:rPr>
        <w:t>ny target larger than you.</w:t>
      </w:r>
    </w:p>
    <w:p w14:paraId="0AC0818B" w14:textId="1E7EFE59" w:rsidR="00F942A8" w:rsidRDefault="00FA4553" w:rsidP="00F942A8">
      <w:pPr>
        <w:rPr>
          <w:lang w:val="en-GB"/>
        </w:rPr>
      </w:pPr>
      <w:r w:rsidRPr="00FA4553">
        <w:rPr>
          <w:rStyle w:val="berschrift4Zchn"/>
          <w:lang w:val="en-GB"/>
        </w:rPr>
        <w:t>Vaulter</w:t>
      </w:r>
      <w:r>
        <w:rPr>
          <w:lang w:val="en-GB"/>
        </w:rPr>
        <w:br/>
        <w:t>When jumping, you may decide to not land in between Movement Actions that you jump</w:t>
      </w:r>
      <w:r w:rsidRPr="00F942A8">
        <w:rPr>
          <w:lang w:val="en-GB"/>
        </w:rPr>
        <w:t>.</w:t>
      </w:r>
    </w:p>
    <w:p w14:paraId="388FFF30" w14:textId="6513D82A" w:rsidR="00FA4553" w:rsidRPr="00F942A8" w:rsidRDefault="00FA4553" w:rsidP="00F942A8">
      <w:pPr>
        <w:rPr>
          <w:lang w:val="en-GB"/>
        </w:rPr>
      </w:pPr>
      <w:r w:rsidRPr="00FA4553">
        <w:rPr>
          <w:rStyle w:val="berschrift4Zchn"/>
          <w:lang w:val="en-GB"/>
        </w:rPr>
        <w:t>Way too Lucky</w:t>
      </w:r>
      <w:r>
        <w:rPr>
          <w:lang w:val="en-GB"/>
        </w:rPr>
        <w:br/>
      </w:r>
      <w:r w:rsidRPr="00F942A8">
        <w:rPr>
          <w:lang w:val="en-GB"/>
        </w:rPr>
        <w:t xml:space="preserve">When rolling a </w:t>
      </w:r>
      <w:r>
        <w:rPr>
          <w:lang w:val="en-GB"/>
        </w:rPr>
        <w:t>C</w:t>
      </w:r>
      <w:r w:rsidRPr="00F942A8">
        <w:rPr>
          <w:lang w:val="en-GB"/>
        </w:rPr>
        <w:t xml:space="preserve">hallenge with Luck you are always considered </w:t>
      </w:r>
      <w:r>
        <w:rPr>
          <w:lang w:val="en-GB"/>
        </w:rPr>
        <w:t>S</w:t>
      </w:r>
      <w:r w:rsidRPr="00F942A8">
        <w:rPr>
          <w:lang w:val="en-GB"/>
        </w:rPr>
        <w:t xml:space="preserve">killed in the </w:t>
      </w:r>
      <w:r>
        <w:rPr>
          <w:lang w:val="en-GB"/>
        </w:rPr>
        <w:t>C</w:t>
      </w:r>
      <w:r w:rsidRPr="00F942A8">
        <w:rPr>
          <w:lang w:val="en-GB"/>
        </w:rPr>
        <w:t xml:space="preserve">hallenge. If you fail the </w:t>
      </w:r>
      <w:r>
        <w:rPr>
          <w:lang w:val="en-GB"/>
        </w:rPr>
        <w:t>C</w:t>
      </w:r>
      <w:r w:rsidRPr="00F942A8">
        <w:rPr>
          <w:lang w:val="en-GB"/>
        </w:rPr>
        <w:t>hallenge</w:t>
      </w:r>
      <w:r>
        <w:rPr>
          <w:lang w:val="en-GB"/>
        </w:rPr>
        <w:t>,</w:t>
      </w:r>
      <w:r w:rsidRPr="00F942A8">
        <w:rPr>
          <w:lang w:val="en-GB"/>
        </w:rPr>
        <w:t xml:space="preserve"> </w:t>
      </w:r>
      <w:r>
        <w:rPr>
          <w:lang w:val="en-GB"/>
        </w:rPr>
        <w:t>the Challenge is always a Critical Failure</w:t>
      </w:r>
      <w:r w:rsidRPr="00F942A8">
        <w:rPr>
          <w:lang w:val="en-GB"/>
        </w:rPr>
        <w:t>.</w:t>
      </w:r>
    </w:p>
    <w:p w14:paraId="47120A87" w14:textId="209BE5B7" w:rsidR="002C7030" w:rsidRDefault="002C7030" w:rsidP="002C7030">
      <w:pPr>
        <w:pStyle w:val="berschrift3"/>
        <w:rPr>
          <w:lang w:val="en-GB"/>
        </w:rPr>
      </w:pPr>
      <w:r>
        <w:rPr>
          <w:lang w:val="en-GB"/>
        </w:rPr>
        <w:t>Force</w:t>
      </w:r>
    </w:p>
    <w:p w14:paraId="10AEB550" w14:textId="71C0A1F5" w:rsidR="00F942A8" w:rsidRPr="00F942A8" w:rsidRDefault="00F942A8" w:rsidP="00F942A8">
      <w:pPr>
        <w:rPr>
          <w:lang w:val="en-GB"/>
        </w:rPr>
      </w:pPr>
      <w:r w:rsidRPr="00FA4553">
        <w:rPr>
          <w:rStyle w:val="berschrift4Zchn"/>
          <w:lang w:val="en-GB"/>
        </w:rPr>
        <w:t>Cleaver</w:t>
      </w:r>
      <w:r w:rsidR="00FA4553">
        <w:rPr>
          <w:lang w:val="en-GB"/>
        </w:rPr>
        <w:br/>
      </w:r>
      <w:r w:rsidRPr="00FA4553">
        <w:rPr>
          <w:b/>
          <w:bCs/>
          <w:lang w:val="en-GB"/>
        </w:rPr>
        <w:t>Requirement:</w:t>
      </w:r>
      <w:r w:rsidRPr="00F942A8">
        <w:rPr>
          <w:lang w:val="en-GB"/>
        </w:rPr>
        <w:t xml:space="preserve"> Force 3</w:t>
      </w:r>
      <w:r w:rsidR="00FA4553">
        <w:rPr>
          <w:lang w:val="en-GB"/>
        </w:rPr>
        <w:br/>
      </w:r>
      <w:r w:rsidRPr="00F942A8">
        <w:rPr>
          <w:lang w:val="en-GB"/>
        </w:rPr>
        <w:t xml:space="preserve">If you reduce a target's </w:t>
      </w:r>
      <w:r w:rsidR="00FA4553">
        <w:rPr>
          <w:lang w:val="en-GB"/>
        </w:rPr>
        <w:t>P</w:t>
      </w:r>
      <w:r w:rsidRPr="00F942A8">
        <w:rPr>
          <w:lang w:val="en-GB"/>
        </w:rPr>
        <w:t xml:space="preserve">oise to 0 using a melee attack, if there are any remaining successes you may </w:t>
      </w:r>
      <w:r w:rsidR="00FA4553">
        <w:rPr>
          <w:lang w:val="en-GB"/>
        </w:rPr>
        <w:t>A</w:t>
      </w:r>
      <w:r w:rsidRPr="00F942A8">
        <w:rPr>
          <w:lang w:val="en-GB"/>
        </w:rPr>
        <w:t>ttack a second target within range using the remaining successes</w:t>
      </w:r>
      <w:r w:rsidR="00FA4553">
        <w:rPr>
          <w:lang w:val="en-GB"/>
        </w:rPr>
        <w:t xml:space="preserve"> instead of converting them to hit point damage</w:t>
      </w:r>
      <w:r w:rsidRPr="00F942A8">
        <w:rPr>
          <w:lang w:val="en-GB"/>
        </w:rPr>
        <w:t>. You may repeat this until you have used all successes.</w:t>
      </w:r>
    </w:p>
    <w:p w14:paraId="396BC5BB" w14:textId="24EC342A" w:rsidR="00F942A8" w:rsidRPr="00F942A8" w:rsidRDefault="00F942A8" w:rsidP="00F942A8">
      <w:pPr>
        <w:rPr>
          <w:lang w:val="en-GB"/>
        </w:rPr>
      </w:pPr>
      <w:r w:rsidRPr="00FA4553">
        <w:rPr>
          <w:rStyle w:val="berschrift4Zchn"/>
          <w:lang w:val="en-GB"/>
        </w:rPr>
        <w:t>Exalted</w:t>
      </w:r>
      <w:r w:rsidR="00FA4553">
        <w:rPr>
          <w:lang w:val="en-GB"/>
        </w:rPr>
        <w:br/>
      </w:r>
      <w:r w:rsidRPr="00FA4553">
        <w:rPr>
          <w:b/>
          <w:bCs/>
          <w:lang w:val="en-GB"/>
        </w:rPr>
        <w:t>Requirement:</w:t>
      </w:r>
      <w:r w:rsidRPr="00F942A8">
        <w:rPr>
          <w:lang w:val="en-GB"/>
        </w:rPr>
        <w:t xml:space="preserve"> Force 5</w:t>
      </w:r>
      <w:r w:rsidR="00FA4553">
        <w:rPr>
          <w:lang w:val="en-GB"/>
        </w:rPr>
        <w:br/>
      </w:r>
      <w:r w:rsidRPr="00F942A8">
        <w:rPr>
          <w:lang w:val="en-GB"/>
        </w:rPr>
        <w:t>Your maximum base stat restriction for Force is increased by 1.</w:t>
      </w:r>
    </w:p>
    <w:p w14:paraId="7D08C9EA" w14:textId="739C1D04" w:rsidR="002C7030" w:rsidRDefault="002C7030" w:rsidP="002C7030">
      <w:pPr>
        <w:pStyle w:val="berschrift3"/>
        <w:rPr>
          <w:lang w:val="en-GB"/>
        </w:rPr>
      </w:pPr>
      <w:r>
        <w:rPr>
          <w:lang w:val="en-GB"/>
        </w:rPr>
        <w:t>Body</w:t>
      </w:r>
    </w:p>
    <w:p w14:paraId="582CEBC5" w14:textId="77777777" w:rsidR="00FA4553" w:rsidRPr="00F942A8" w:rsidRDefault="00FA4553" w:rsidP="00FA4553">
      <w:pPr>
        <w:rPr>
          <w:lang w:val="en-GB"/>
        </w:rPr>
      </w:pPr>
      <w:r w:rsidRPr="00381D44">
        <w:rPr>
          <w:rStyle w:val="berschrift4Zchn"/>
          <w:lang w:val="en-GB"/>
        </w:rPr>
        <w:t>Strong Bones</w:t>
      </w:r>
      <w:r>
        <w:rPr>
          <w:lang w:val="en-GB"/>
        </w:rPr>
        <w:br/>
      </w:r>
      <w:r w:rsidRPr="00381D44">
        <w:rPr>
          <w:b/>
          <w:bCs/>
          <w:lang w:val="en-GB"/>
        </w:rPr>
        <w:t>Requirement:</w:t>
      </w:r>
      <w:r w:rsidRPr="00F942A8">
        <w:rPr>
          <w:lang w:val="en-GB"/>
        </w:rPr>
        <w:t xml:space="preserve"> Body 5</w:t>
      </w:r>
      <w:r>
        <w:rPr>
          <w:lang w:val="en-GB"/>
        </w:rPr>
        <w:br/>
      </w:r>
      <w:r w:rsidRPr="00F942A8">
        <w:rPr>
          <w:lang w:val="en-GB"/>
        </w:rPr>
        <w:t xml:space="preserve">The damage you take from Marrowing </w:t>
      </w:r>
      <w:r>
        <w:rPr>
          <w:lang w:val="en-GB"/>
        </w:rPr>
        <w:t>I</w:t>
      </w:r>
      <w:r w:rsidRPr="00F942A8">
        <w:rPr>
          <w:lang w:val="en-GB"/>
        </w:rPr>
        <w:t>ncantations is halved.</w:t>
      </w:r>
    </w:p>
    <w:p w14:paraId="2B8269B9" w14:textId="20DF8C97" w:rsidR="00F942A8" w:rsidRPr="00F942A8" w:rsidRDefault="00F942A8" w:rsidP="00FA4553">
      <w:pPr>
        <w:rPr>
          <w:lang w:val="en-GB"/>
        </w:rPr>
      </w:pPr>
      <w:r w:rsidRPr="00381D44">
        <w:rPr>
          <w:rStyle w:val="berschrift4Zchn"/>
          <w:lang w:val="en-GB"/>
        </w:rPr>
        <w:t>Strong Skin</w:t>
      </w:r>
      <w:r w:rsidR="00FA4553">
        <w:rPr>
          <w:lang w:val="en-GB"/>
        </w:rPr>
        <w:br/>
      </w:r>
      <w:r w:rsidRPr="00381D44">
        <w:rPr>
          <w:b/>
          <w:bCs/>
          <w:lang w:val="en-GB"/>
        </w:rPr>
        <w:t>Requirement:</w:t>
      </w:r>
      <w:r w:rsidRPr="00F942A8">
        <w:rPr>
          <w:lang w:val="en-GB"/>
        </w:rPr>
        <w:t xml:space="preserve"> Body 3</w:t>
      </w:r>
      <w:r w:rsidR="00FA4553">
        <w:rPr>
          <w:lang w:val="en-GB"/>
        </w:rPr>
        <w:br/>
      </w:r>
      <w:r w:rsidRPr="00F942A8">
        <w:rPr>
          <w:lang w:val="en-GB"/>
        </w:rPr>
        <w:t>Your hit points increase by 20.</w:t>
      </w:r>
    </w:p>
    <w:p w14:paraId="67528E54" w14:textId="5F814389" w:rsidR="002C7030" w:rsidRDefault="002C7030" w:rsidP="002C7030">
      <w:pPr>
        <w:pStyle w:val="berschrift3"/>
        <w:rPr>
          <w:lang w:val="en-GB"/>
        </w:rPr>
      </w:pPr>
      <w:r>
        <w:rPr>
          <w:lang w:val="en-GB"/>
        </w:rPr>
        <w:t>Speed</w:t>
      </w:r>
    </w:p>
    <w:p w14:paraId="741123B6" w14:textId="65B0F048" w:rsidR="00FA4553" w:rsidRPr="00F942A8" w:rsidRDefault="00FA4553" w:rsidP="00FA4553">
      <w:pPr>
        <w:rPr>
          <w:lang w:val="en-GB"/>
        </w:rPr>
      </w:pPr>
      <w:r w:rsidRPr="00381D44">
        <w:rPr>
          <w:rStyle w:val="berschrift4Zchn"/>
          <w:lang w:val="en-GB"/>
        </w:rPr>
        <w:t>Kiting</w:t>
      </w:r>
      <w:r>
        <w:rPr>
          <w:lang w:val="en-GB"/>
        </w:rPr>
        <w:br/>
      </w:r>
      <w:r w:rsidRPr="00381D44">
        <w:rPr>
          <w:b/>
          <w:bCs/>
          <w:lang w:val="en-GB"/>
        </w:rPr>
        <w:t>Requirement:</w:t>
      </w:r>
      <w:r w:rsidRPr="00F942A8">
        <w:rPr>
          <w:lang w:val="en-GB"/>
        </w:rPr>
        <w:t xml:space="preserve"> Speed 4</w:t>
      </w:r>
      <w:r>
        <w:rPr>
          <w:lang w:val="en-GB"/>
        </w:rPr>
        <w:br/>
      </w:r>
      <w:r w:rsidRPr="00F942A8">
        <w:rPr>
          <w:lang w:val="en-GB"/>
        </w:rPr>
        <w:t xml:space="preserve">Any </w:t>
      </w:r>
      <w:r>
        <w:rPr>
          <w:lang w:val="en-GB"/>
        </w:rPr>
        <w:t>A</w:t>
      </w:r>
      <w:r w:rsidRPr="00F942A8">
        <w:rPr>
          <w:lang w:val="en-GB"/>
        </w:rPr>
        <w:t xml:space="preserve">ttack </w:t>
      </w:r>
      <w:r>
        <w:rPr>
          <w:lang w:val="en-GB"/>
        </w:rPr>
        <w:t>Challenge</w:t>
      </w:r>
      <w:r w:rsidRPr="00F942A8">
        <w:rPr>
          <w:lang w:val="en-GB"/>
        </w:rPr>
        <w:t xml:space="preserve"> made against you while the attacker is staggered are made at </w:t>
      </w:r>
      <w:r>
        <w:rPr>
          <w:lang w:val="en-GB"/>
        </w:rPr>
        <w:t>disadvantage (+5)</w:t>
      </w:r>
      <w:r w:rsidRPr="00F942A8">
        <w:rPr>
          <w:lang w:val="en-GB"/>
        </w:rPr>
        <w:t>.</w:t>
      </w:r>
    </w:p>
    <w:p w14:paraId="181402D2" w14:textId="68676D37" w:rsidR="00F942A8" w:rsidRPr="00F942A8" w:rsidRDefault="00FA4553" w:rsidP="00FA4553">
      <w:pPr>
        <w:rPr>
          <w:lang w:val="en-GB"/>
        </w:rPr>
      </w:pPr>
      <w:r w:rsidRPr="00381D44">
        <w:rPr>
          <w:rStyle w:val="berschrift4Zchn"/>
          <w:lang w:val="en-GB"/>
        </w:rPr>
        <w:t>Energetic</w:t>
      </w:r>
      <w:r>
        <w:rPr>
          <w:lang w:val="en-GB"/>
        </w:rPr>
        <w:br/>
      </w:r>
      <w:r w:rsidRPr="00381D44">
        <w:rPr>
          <w:b/>
          <w:bCs/>
          <w:lang w:val="en-GB"/>
        </w:rPr>
        <w:t>Requirement:</w:t>
      </w:r>
      <w:r w:rsidRPr="00F942A8">
        <w:rPr>
          <w:lang w:val="en-GB"/>
        </w:rPr>
        <w:t xml:space="preserve"> Speed 4</w:t>
      </w:r>
      <w:r>
        <w:rPr>
          <w:lang w:val="en-GB"/>
        </w:rPr>
        <w:br/>
      </w:r>
      <w:r w:rsidRPr="00F942A8">
        <w:rPr>
          <w:lang w:val="en-GB"/>
        </w:rPr>
        <w:t>At the start of your turn you regain half of your used Action Points</w:t>
      </w:r>
    </w:p>
    <w:p w14:paraId="62D5BF6E" w14:textId="3247F65F" w:rsidR="00FA4553" w:rsidRPr="00F942A8" w:rsidRDefault="00F942A8" w:rsidP="00FA4553">
      <w:pPr>
        <w:rPr>
          <w:lang w:val="en-GB"/>
        </w:rPr>
      </w:pPr>
      <w:r w:rsidRPr="00381D44">
        <w:rPr>
          <w:rStyle w:val="berschrift4Zchn"/>
          <w:lang w:val="en-GB"/>
        </w:rPr>
        <w:t>Nimble Footing</w:t>
      </w:r>
      <w:r w:rsidR="00FA4553">
        <w:rPr>
          <w:lang w:val="en-GB"/>
        </w:rPr>
        <w:br/>
      </w:r>
      <w:r w:rsidRPr="00381D44">
        <w:rPr>
          <w:b/>
          <w:bCs/>
          <w:lang w:val="en-GB"/>
        </w:rPr>
        <w:t>Requirement:</w:t>
      </w:r>
      <w:r w:rsidRPr="00F942A8">
        <w:rPr>
          <w:lang w:val="en-GB"/>
        </w:rPr>
        <w:t xml:space="preserve"> Speed 3</w:t>
      </w:r>
      <w:r w:rsidR="00FA4553">
        <w:rPr>
          <w:lang w:val="en-GB"/>
        </w:rPr>
        <w:br/>
      </w:r>
      <w:r w:rsidRPr="00F942A8">
        <w:rPr>
          <w:lang w:val="en-GB"/>
        </w:rPr>
        <w:t xml:space="preserve">You are able to spend 1 Action Point to move </w:t>
      </w:r>
      <w:r w:rsidR="00381D44">
        <w:rPr>
          <w:lang w:val="en-GB"/>
        </w:rPr>
        <w:t>1 Step</w:t>
      </w:r>
      <w:r w:rsidRPr="00F942A8">
        <w:rPr>
          <w:lang w:val="en-GB"/>
        </w:rPr>
        <w:t>.</w:t>
      </w:r>
    </w:p>
    <w:p w14:paraId="56381DE8" w14:textId="5ABECED0" w:rsidR="00F942A8" w:rsidRPr="00F942A8" w:rsidRDefault="00FA4553" w:rsidP="00FA4553">
      <w:pPr>
        <w:rPr>
          <w:lang w:val="en-GB"/>
        </w:rPr>
      </w:pPr>
      <w:r w:rsidRPr="00381D44">
        <w:rPr>
          <w:rStyle w:val="berschrift4Zchn"/>
          <w:lang w:val="en-GB"/>
        </w:rPr>
        <w:t>Rapid</w:t>
      </w:r>
      <w:r>
        <w:rPr>
          <w:lang w:val="en-GB"/>
        </w:rPr>
        <w:br/>
      </w:r>
      <w:r w:rsidRPr="00381D44">
        <w:rPr>
          <w:b/>
          <w:bCs/>
          <w:lang w:val="en-GB"/>
        </w:rPr>
        <w:t>Requirement:</w:t>
      </w:r>
      <w:r w:rsidRPr="00F942A8">
        <w:rPr>
          <w:lang w:val="en-GB"/>
        </w:rPr>
        <w:t xml:space="preserve"> Speed 3</w:t>
      </w:r>
      <w:r>
        <w:rPr>
          <w:lang w:val="en-GB"/>
        </w:rPr>
        <w:br/>
      </w:r>
      <w:r w:rsidRPr="00F942A8">
        <w:rPr>
          <w:lang w:val="en-GB"/>
        </w:rPr>
        <w:t xml:space="preserve">Your </w:t>
      </w:r>
      <w:r w:rsidR="00381D44">
        <w:rPr>
          <w:lang w:val="en-GB"/>
        </w:rPr>
        <w:t>A</w:t>
      </w:r>
      <w:r w:rsidRPr="00F942A8">
        <w:rPr>
          <w:lang w:val="en-GB"/>
        </w:rPr>
        <w:t xml:space="preserve">ction </w:t>
      </w:r>
      <w:r w:rsidR="00381D44">
        <w:rPr>
          <w:lang w:val="en-GB"/>
        </w:rPr>
        <w:t>P</w:t>
      </w:r>
      <w:r w:rsidRPr="00F942A8">
        <w:rPr>
          <w:lang w:val="en-GB"/>
        </w:rPr>
        <w:t>oint maximum increases by 2.</w:t>
      </w:r>
    </w:p>
    <w:p w14:paraId="0C624A1C" w14:textId="368D0A91" w:rsidR="00F942A8" w:rsidRPr="00F942A8" w:rsidRDefault="00F942A8" w:rsidP="00F942A8">
      <w:pPr>
        <w:rPr>
          <w:lang w:val="en-GB"/>
        </w:rPr>
      </w:pPr>
      <w:r w:rsidRPr="00381D44">
        <w:rPr>
          <w:rStyle w:val="berschrift4Zchn"/>
          <w:lang w:val="en-GB"/>
        </w:rPr>
        <w:t>Wallrunning</w:t>
      </w:r>
      <w:r>
        <w:rPr>
          <w:lang w:val="en-GB"/>
        </w:rPr>
        <w:br/>
      </w:r>
      <w:r w:rsidRPr="00381D44">
        <w:rPr>
          <w:b/>
          <w:bCs/>
          <w:lang w:val="en-GB"/>
        </w:rPr>
        <w:t>Requirement:</w:t>
      </w:r>
      <w:r w:rsidRPr="00F942A8">
        <w:rPr>
          <w:lang w:val="en-GB"/>
        </w:rPr>
        <w:t xml:space="preserve"> Speed 5</w:t>
      </w:r>
      <w:r w:rsidR="00FA4553">
        <w:rPr>
          <w:lang w:val="en-GB"/>
        </w:rPr>
        <w:br/>
      </w:r>
      <w:r w:rsidRPr="00F942A8">
        <w:rPr>
          <w:lang w:val="en-GB"/>
        </w:rPr>
        <w:t xml:space="preserve">You can run up </w:t>
      </w:r>
      <w:r w:rsidR="00FA4553" w:rsidRPr="00F942A8">
        <w:rPr>
          <w:lang w:val="en-GB"/>
        </w:rPr>
        <w:t>vertical</w:t>
      </w:r>
      <w:r w:rsidRPr="00F942A8">
        <w:rPr>
          <w:lang w:val="en-GB"/>
        </w:rPr>
        <w:t xml:space="preserve"> surfaces during your </w:t>
      </w:r>
      <w:r w:rsidR="00381D44">
        <w:rPr>
          <w:lang w:val="en-GB"/>
        </w:rPr>
        <w:t>round</w:t>
      </w:r>
      <w:r w:rsidRPr="00F942A8">
        <w:rPr>
          <w:lang w:val="en-GB"/>
        </w:rPr>
        <w:t>. You are only affected by gravity during this if you want to or as soon as your turn ends.</w:t>
      </w:r>
    </w:p>
    <w:p w14:paraId="26EB864B" w14:textId="3AA41B9D" w:rsidR="00F942A8" w:rsidRPr="00F942A8" w:rsidRDefault="002C7030" w:rsidP="00FA4553">
      <w:pPr>
        <w:pStyle w:val="berschrift3"/>
        <w:rPr>
          <w:lang w:val="en-GB"/>
        </w:rPr>
      </w:pPr>
      <w:r>
        <w:rPr>
          <w:lang w:val="en-GB"/>
        </w:rPr>
        <w:t>Intelligence</w:t>
      </w:r>
    </w:p>
    <w:p w14:paraId="1EF1D20E" w14:textId="77777777" w:rsidR="00F942A8" w:rsidRPr="00F942A8" w:rsidRDefault="002C7030" w:rsidP="00F942A8">
      <w:pPr>
        <w:pStyle w:val="berschrift3"/>
        <w:rPr>
          <w:lang w:val="en-GB"/>
        </w:rPr>
      </w:pPr>
      <w:r>
        <w:rPr>
          <w:lang w:val="en-GB"/>
        </w:rPr>
        <w:t>Feel</w:t>
      </w:r>
    </w:p>
    <w:p w14:paraId="5B32F229" w14:textId="3395F1EB" w:rsidR="002C7030" w:rsidRDefault="00F942A8" w:rsidP="00F942A8">
      <w:pPr>
        <w:rPr>
          <w:lang w:val="en-GB"/>
        </w:rPr>
      </w:pPr>
      <w:r w:rsidRPr="00381D44">
        <w:rPr>
          <w:rStyle w:val="berschrift4Zchn"/>
          <w:lang w:val="en-GB"/>
        </w:rPr>
        <w:t>See the Pattern</w:t>
      </w:r>
      <w:r>
        <w:rPr>
          <w:lang w:val="en-GB"/>
        </w:rPr>
        <w:br/>
      </w:r>
      <w:r w:rsidRPr="00381D44">
        <w:rPr>
          <w:b/>
          <w:bCs/>
          <w:lang w:val="en-GB"/>
        </w:rPr>
        <w:t>Requirement:</w:t>
      </w:r>
      <w:r w:rsidRPr="00F942A8">
        <w:rPr>
          <w:lang w:val="en-GB"/>
        </w:rPr>
        <w:t xml:space="preserve"> </w:t>
      </w:r>
      <w:r>
        <w:rPr>
          <w:lang w:val="en-GB"/>
        </w:rPr>
        <w:t>Feel</w:t>
      </w:r>
      <w:r w:rsidRPr="00F942A8">
        <w:rPr>
          <w:lang w:val="en-GB"/>
        </w:rPr>
        <w:t xml:space="preserve"> 4</w:t>
      </w:r>
      <w:r>
        <w:rPr>
          <w:lang w:val="en-GB"/>
        </w:rPr>
        <w:br/>
      </w:r>
      <w:r w:rsidRPr="00F942A8">
        <w:rPr>
          <w:lang w:val="en-GB"/>
        </w:rPr>
        <w:t>You always know, if two people know each other, given you talked to each at least for one conversation.</w:t>
      </w:r>
    </w:p>
    <w:p w14:paraId="3336D82C" w14:textId="45A80E21" w:rsidR="002C7030" w:rsidRDefault="002C7030" w:rsidP="002C7030">
      <w:pPr>
        <w:pStyle w:val="berschrift3"/>
        <w:rPr>
          <w:lang w:val="en-GB"/>
        </w:rPr>
      </w:pPr>
      <w:r>
        <w:rPr>
          <w:lang w:val="en-GB"/>
        </w:rPr>
        <w:t>Experience</w:t>
      </w:r>
    </w:p>
    <w:p w14:paraId="5DED2605" w14:textId="77777777" w:rsidR="00F335D0" w:rsidRPr="00F942A8" w:rsidRDefault="00F335D0" w:rsidP="00F335D0">
      <w:pPr>
        <w:rPr>
          <w:lang w:val="en-GB"/>
        </w:rPr>
      </w:pPr>
      <w:r w:rsidRPr="00381D44">
        <w:rPr>
          <w:rStyle w:val="berschrift4Zchn"/>
          <w:lang w:val="en-GB"/>
        </w:rPr>
        <w:t>Experienced</w:t>
      </w:r>
      <w:r>
        <w:rPr>
          <w:lang w:val="en-GB"/>
        </w:rPr>
        <w:br/>
      </w:r>
      <w:r w:rsidRPr="00381D44">
        <w:rPr>
          <w:b/>
          <w:bCs/>
          <w:lang w:val="en-GB"/>
        </w:rPr>
        <w:t>Requirement:</w:t>
      </w:r>
      <w:r w:rsidRPr="00F942A8">
        <w:rPr>
          <w:lang w:val="en-GB"/>
        </w:rPr>
        <w:t xml:space="preserve"> Experience 4</w:t>
      </w:r>
      <w:r>
        <w:rPr>
          <w:lang w:val="en-GB"/>
        </w:rPr>
        <w:br/>
      </w:r>
      <w:r w:rsidRPr="00F942A8">
        <w:rPr>
          <w:lang w:val="en-GB"/>
        </w:rPr>
        <w:t xml:space="preserve">You are skilled in 2 additional </w:t>
      </w:r>
      <w:r>
        <w:rPr>
          <w:lang w:val="en-GB"/>
        </w:rPr>
        <w:t>T</w:t>
      </w:r>
      <w:r w:rsidRPr="00F942A8">
        <w:rPr>
          <w:lang w:val="en-GB"/>
        </w:rPr>
        <w:t>alents.</w:t>
      </w:r>
    </w:p>
    <w:p w14:paraId="44C42084" w14:textId="76945F9B" w:rsidR="00FA4553" w:rsidRDefault="00F942A8" w:rsidP="00FA4553">
      <w:pPr>
        <w:rPr>
          <w:lang w:val="en-GB"/>
        </w:rPr>
      </w:pPr>
      <w:r w:rsidRPr="00381D44">
        <w:rPr>
          <w:rStyle w:val="berschrift4Zchn"/>
          <w:lang w:val="en-US"/>
        </w:rPr>
        <w:lastRenderedPageBreak/>
        <w:t>Here we are again</w:t>
      </w:r>
      <w:r>
        <w:rPr>
          <w:lang w:val="en-GB"/>
        </w:rPr>
        <w:br/>
      </w:r>
      <w:r w:rsidRPr="00381D44">
        <w:rPr>
          <w:b/>
          <w:bCs/>
          <w:lang w:val="en-GB"/>
        </w:rPr>
        <w:t>Requirement:</w:t>
      </w:r>
      <w:r w:rsidRPr="00F942A8">
        <w:rPr>
          <w:lang w:val="en-GB"/>
        </w:rPr>
        <w:t xml:space="preserve"> Experience 3</w:t>
      </w:r>
      <w:r>
        <w:rPr>
          <w:lang w:val="en-GB"/>
        </w:rPr>
        <w:br/>
      </w:r>
      <w:r w:rsidRPr="00F942A8">
        <w:rPr>
          <w:lang w:val="en-GB"/>
        </w:rPr>
        <w:t xml:space="preserve">When rolling a </w:t>
      </w:r>
      <w:r w:rsidR="00381D44">
        <w:rPr>
          <w:lang w:val="en-GB"/>
        </w:rPr>
        <w:t>C</w:t>
      </w:r>
      <w:r w:rsidRPr="00F942A8">
        <w:rPr>
          <w:lang w:val="en-GB"/>
        </w:rPr>
        <w:t>hallenge with Experience you may reroll one dice. You have to keep the new result.</w:t>
      </w:r>
    </w:p>
    <w:p w14:paraId="5A4F0F7B" w14:textId="2F3A52BC" w:rsidR="00F942A8" w:rsidRPr="00F942A8" w:rsidRDefault="00FA4553" w:rsidP="00F335D0">
      <w:pPr>
        <w:rPr>
          <w:lang w:val="en-GB"/>
        </w:rPr>
      </w:pPr>
      <w:r w:rsidRPr="00381D44">
        <w:rPr>
          <w:rStyle w:val="berschrift4Zchn"/>
          <w:lang w:val="en-GB"/>
        </w:rPr>
        <w:t>Linguist</w:t>
      </w:r>
      <w:r>
        <w:rPr>
          <w:lang w:val="en-GB"/>
        </w:rPr>
        <w:br/>
      </w:r>
      <w:r w:rsidRPr="00381D44">
        <w:rPr>
          <w:b/>
          <w:bCs/>
          <w:lang w:val="en-GB"/>
        </w:rPr>
        <w:t>Requirement:</w:t>
      </w:r>
      <w:r w:rsidRPr="00F942A8">
        <w:rPr>
          <w:lang w:val="en-GB"/>
        </w:rPr>
        <w:t xml:space="preserve"> Experience 3</w:t>
      </w:r>
      <w:r>
        <w:rPr>
          <w:lang w:val="en-GB"/>
        </w:rPr>
        <w:br/>
      </w:r>
      <w:r w:rsidRPr="00F942A8">
        <w:rPr>
          <w:lang w:val="en-GB"/>
        </w:rPr>
        <w:t>You are able to speak, write and understand any language that is not secret.</w:t>
      </w:r>
    </w:p>
    <w:p w14:paraId="2D6205F9" w14:textId="368F5183" w:rsidR="002C7030" w:rsidRDefault="002C7030" w:rsidP="002C7030">
      <w:pPr>
        <w:pStyle w:val="berschrift3"/>
        <w:rPr>
          <w:lang w:val="en-GB"/>
        </w:rPr>
      </w:pPr>
      <w:r>
        <w:rPr>
          <w:lang w:val="en-GB"/>
        </w:rPr>
        <w:t>Impression</w:t>
      </w:r>
    </w:p>
    <w:p w14:paraId="59F6FE58" w14:textId="77777777" w:rsidR="00F335D0" w:rsidRPr="00F942A8" w:rsidRDefault="00F942A8" w:rsidP="00F335D0">
      <w:pPr>
        <w:rPr>
          <w:lang w:val="en-GB"/>
        </w:rPr>
      </w:pPr>
      <w:r w:rsidRPr="00381D44">
        <w:rPr>
          <w:rStyle w:val="berschrift4Zchn"/>
          <w:lang w:val="en-GB"/>
        </w:rPr>
        <w:t>Actually left handed</w:t>
      </w:r>
      <w:r>
        <w:rPr>
          <w:lang w:val="en-GB"/>
        </w:rPr>
        <w:br/>
      </w:r>
      <w:r w:rsidRPr="00381D44">
        <w:rPr>
          <w:b/>
          <w:bCs/>
          <w:lang w:val="en-GB"/>
        </w:rPr>
        <w:t>Requirement:</w:t>
      </w:r>
      <w:r w:rsidRPr="00F942A8">
        <w:rPr>
          <w:lang w:val="en-GB"/>
        </w:rPr>
        <w:t xml:space="preserve"> Impression 2</w:t>
      </w:r>
      <w:r>
        <w:rPr>
          <w:lang w:val="en-GB"/>
        </w:rPr>
        <w:br/>
      </w:r>
      <w:r w:rsidRPr="00F942A8">
        <w:rPr>
          <w:lang w:val="en-GB"/>
        </w:rPr>
        <w:t xml:space="preserve">When taking an attack action with a one handed weapon, you may impose </w:t>
      </w:r>
      <w:r w:rsidR="00381D44">
        <w:rPr>
          <w:lang w:val="en-GB"/>
        </w:rPr>
        <w:t>disadvantage (+ points in Im</w:t>
      </w:r>
      <w:r w:rsidRPr="00F942A8">
        <w:rPr>
          <w:lang w:val="en-GB"/>
        </w:rPr>
        <w:t>pression</w:t>
      </w:r>
      <w:r w:rsidR="00381D44">
        <w:rPr>
          <w:lang w:val="en-GB"/>
        </w:rPr>
        <w:t>)</w:t>
      </w:r>
      <w:r w:rsidRPr="00F942A8">
        <w:rPr>
          <w:lang w:val="en-GB"/>
        </w:rPr>
        <w:t xml:space="preserve">. Your next attack against the same target has </w:t>
      </w:r>
      <w:r w:rsidR="00381D44">
        <w:rPr>
          <w:lang w:val="en-GB"/>
        </w:rPr>
        <w:t>advantage (- points in Impression times two)</w:t>
      </w:r>
      <w:r w:rsidRPr="00F942A8">
        <w:rPr>
          <w:lang w:val="en-GB"/>
        </w:rPr>
        <w:t>. For this effect to take place you need to swap the main weapon hand for 1 AP.</w:t>
      </w:r>
    </w:p>
    <w:p w14:paraId="73886349" w14:textId="77777777" w:rsidR="00F335D0" w:rsidRPr="00F942A8" w:rsidRDefault="00F335D0" w:rsidP="00F335D0">
      <w:pPr>
        <w:rPr>
          <w:lang w:val="en-GB"/>
        </w:rPr>
      </w:pPr>
      <w:r w:rsidRPr="00381D44">
        <w:rPr>
          <w:rStyle w:val="berschrift4Zchn"/>
          <w:lang w:val="en-GB"/>
        </w:rPr>
        <w:t>Concealment</w:t>
      </w:r>
      <w:r>
        <w:rPr>
          <w:lang w:val="en-GB"/>
        </w:rPr>
        <w:br/>
      </w:r>
      <w:r w:rsidRPr="00381D44">
        <w:rPr>
          <w:b/>
          <w:bCs/>
          <w:lang w:val="en-GB"/>
        </w:rPr>
        <w:t>Requirement:</w:t>
      </w:r>
      <w:r w:rsidRPr="00F942A8">
        <w:rPr>
          <w:lang w:val="en-GB"/>
        </w:rPr>
        <w:t xml:space="preserve"> Impression 4</w:t>
      </w:r>
      <w:r>
        <w:rPr>
          <w:lang w:val="en-GB"/>
        </w:rPr>
        <w:br/>
      </w:r>
      <w:r w:rsidRPr="00F942A8">
        <w:rPr>
          <w:lang w:val="en-GB"/>
        </w:rPr>
        <w:t>You are able to conceal any non-heavy weapon convincingly. (By a method of your choice)</w:t>
      </w:r>
    </w:p>
    <w:p w14:paraId="202E8B64" w14:textId="01123724" w:rsidR="00F942A8" w:rsidRPr="00F942A8" w:rsidRDefault="00F335D0" w:rsidP="00F942A8">
      <w:pPr>
        <w:rPr>
          <w:lang w:val="en-GB"/>
        </w:rPr>
      </w:pPr>
      <w:r w:rsidRPr="00381D44">
        <w:rPr>
          <w:rStyle w:val="berschrift4Zchn"/>
          <w:lang w:val="en-GB"/>
        </w:rPr>
        <w:t>Sympathetic</w:t>
      </w:r>
      <w:r>
        <w:rPr>
          <w:lang w:val="en-GB"/>
        </w:rPr>
        <w:br/>
      </w:r>
      <w:r w:rsidRPr="00381D44">
        <w:rPr>
          <w:b/>
          <w:bCs/>
          <w:lang w:val="en-GB"/>
        </w:rPr>
        <w:t>Requirement:</w:t>
      </w:r>
      <w:r w:rsidRPr="00F942A8">
        <w:rPr>
          <w:lang w:val="en-GB"/>
        </w:rPr>
        <w:t xml:space="preserve"> Impression 5</w:t>
      </w:r>
      <w:r>
        <w:rPr>
          <w:lang w:val="en-GB"/>
        </w:rPr>
        <w:br/>
      </w:r>
      <w:r w:rsidRPr="00F942A8">
        <w:rPr>
          <w:lang w:val="en-GB"/>
        </w:rPr>
        <w:t xml:space="preserve">Any </w:t>
      </w:r>
      <w:r>
        <w:rPr>
          <w:lang w:val="en-GB"/>
        </w:rPr>
        <w:t>C</w:t>
      </w:r>
      <w:r w:rsidRPr="00F942A8">
        <w:rPr>
          <w:lang w:val="en-GB"/>
        </w:rPr>
        <w:t>hallenges opposed to you</w:t>
      </w:r>
      <w:r>
        <w:rPr>
          <w:lang w:val="en-GB"/>
        </w:rPr>
        <w:t xml:space="preserve"> is at disadvantage (+2)</w:t>
      </w:r>
      <w:r w:rsidRPr="00F942A8">
        <w:rPr>
          <w:lang w:val="en-GB"/>
        </w:rPr>
        <w:t>.</w:t>
      </w:r>
    </w:p>
    <w:p w14:paraId="24867AC1" w14:textId="72C5EA16" w:rsidR="00F942A8" w:rsidRPr="00F942A8" w:rsidRDefault="00F942A8" w:rsidP="00F335D0">
      <w:pPr>
        <w:rPr>
          <w:lang w:val="en-GB"/>
        </w:rPr>
      </w:pPr>
      <w:r w:rsidRPr="00381D44">
        <w:rPr>
          <w:rStyle w:val="berschrift4Zchn"/>
          <w:lang w:val="en-GB"/>
        </w:rPr>
        <w:t>Totally a traitor</w:t>
      </w:r>
      <w:r>
        <w:rPr>
          <w:lang w:val="en-GB"/>
        </w:rPr>
        <w:br/>
      </w:r>
      <w:r w:rsidRPr="00381D44">
        <w:rPr>
          <w:b/>
          <w:bCs/>
          <w:lang w:val="en-GB"/>
        </w:rPr>
        <w:t>Requirement:</w:t>
      </w:r>
      <w:r w:rsidRPr="00F942A8">
        <w:rPr>
          <w:lang w:val="en-GB"/>
        </w:rPr>
        <w:t xml:space="preserve"> Impression 3</w:t>
      </w:r>
      <w:r>
        <w:rPr>
          <w:lang w:val="en-GB"/>
        </w:rPr>
        <w:br/>
      </w:r>
      <w:r w:rsidRPr="00F942A8">
        <w:rPr>
          <w:lang w:val="en-GB"/>
        </w:rPr>
        <w:t xml:space="preserve">Whenever you roll an </w:t>
      </w:r>
      <w:r w:rsidR="00381D44">
        <w:rPr>
          <w:lang w:val="en-GB"/>
        </w:rPr>
        <w:t>A</w:t>
      </w:r>
      <w:r w:rsidRPr="00F942A8">
        <w:rPr>
          <w:lang w:val="en-GB"/>
        </w:rPr>
        <w:t xml:space="preserve">ttack </w:t>
      </w:r>
      <w:r w:rsidR="00381D44">
        <w:rPr>
          <w:lang w:val="en-GB"/>
        </w:rPr>
        <w:t>C</w:t>
      </w:r>
      <w:r w:rsidRPr="00F942A8">
        <w:rPr>
          <w:lang w:val="en-GB"/>
        </w:rPr>
        <w:t xml:space="preserve">hallenge against someone you consider an ally, you may impose </w:t>
      </w:r>
      <w:r w:rsidR="00381D44">
        <w:rPr>
          <w:lang w:val="en-GB"/>
        </w:rPr>
        <w:t>disadvantage (+ points in Im</w:t>
      </w:r>
      <w:r w:rsidR="00381D44" w:rsidRPr="00F942A8">
        <w:rPr>
          <w:lang w:val="en-GB"/>
        </w:rPr>
        <w:t>pression</w:t>
      </w:r>
      <w:r w:rsidR="00381D44">
        <w:rPr>
          <w:lang w:val="en-GB"/>
        </w:rPr>
        <w:t>)</w:t>
      </w:r>
      <w:r w:rsidRPr="00F942A8">
        <w:rPr>
          <w:lang w:val="en-GB"/>
        </w:rPr>
        <w:t>.</w:t>
      </w:r>
      <w:r>
        <w:rPr>
          <w:lang w:val="en-GB"/>
        </w:rPr>
        <w:br/>
      </w:r>
      <w:r w:rsidRPr="00F942A8">
        <w:rPr>
          <w:lang w:val="en-GB"/>
        </w:rPr>
        <w:t xml:space="preserve">Any opposed target that witnesses this, considers you an ally until you attack them or their </w:t>
      </w:r>
      <w:r w:rsidR="00381D44">
        <w:rPr>
          <w:lang w:val="en-GB"/>
        </w:rPr>
        <w:t>allies</w:t>
      </w:r>
      <w:r w:rsidRPr="00F942A8">
        <w:rPr>
          <w:lang w:val="en-GB"/>
        </w:rPr>
        <w:t>.</w:t>
      </w:r>
      <w:r>
        <w:rPr>
          <w:lang w:val="en-GB"/>
        </w:rPr>
        <w:br/>
      </w:r>
      <w:r w:rsidRPr="00F942A8">
        <w:rPr>
          <w:lang w:val="en-GB"/>
        </w:rPr>
        <w:t xml:space="preserve">When one of these fooled targets ends their movement within range for an attack of you, you may take a </w:t>
      </w:r>
      <w:r w:rsidR="00381D44">
        <w:rPr>
          <w:lang w:val="en-GB"/>
        </w:rPr>
        <w:t>R</w:t>
      </w:r>
      <w:r w:rsidRPr="00F942A8">
        <w:rPr>
          <w:lang w:val="en-GB"/>
        </w:rPr>
        <w:t xml:space="preserve">eactive </w:t>
      </w:r>
      <w:r w:rsidR="00381D44">
        <w:rPr>
          <w:lang w:val="en-GB"/>
        </w:rPr>
        <w:t>Rea</w:t>
      </w:r>
      <w:r w:rsidRPr="00F942A8">
        <w:rPr>
          <w:lang w:val="en-GB"/>
        </w:rPr>
        <w:t xml:space="preserve">ction, that cannot be </w:t>
      </w:r>
      <w:r w:rsidR="00381D44">
        <w:rPr>
          <w:lang w:val="en-GB"/>
        </w:rPr>
        <w:t>reacted to with Preventive Reactions</w:t>
      </w:r>
      <w:r w:rsidRPr="00F942A8">
        <w:rPr>
          <w:lang w:val="en-GB"/>
        </w:rPr>
        <w:t>.</w:t>
      </w:r>
    </w:p>
    <w:p w14:paraId="24B2B193" w14:textId="77777777" w:rsidR="00904B4A" w:rsidRDefault="002C7030" w:rsidP="00904B4A">
      <w:pPr>
        <w:pStyle w:val="berschrift2"/>
        <w:rPr>
          <w:rFonts w:asciiTheme="minorHAnsi" w:eastAsiaTheme="minorHAnsi" w:hAnsiTheme="minorHAnsi" w:cstheme="minorBidi"/>
          <w:color w:val="auto"/>
          <w:sz w:val="20"/>
          <w:szCs w:val="24"/>
          <w:lang w:val="en-GB"/>
        </w:rPr>
      </w:pPr>
      <w:r>
        <w:rPr>
          <w:lang w:val="en-GB"/>
        </w:rPr>
        <w:t>Signature Moves</w:t>
      </w:r>
    </w:p>
    <w:p w14:paraId="6AE92E54" w14:textId="7D1F632E" w:rsidR="00904B4A" w:rsidRDefault="00904B4A">
      <w:pPr>
        <w:rPr>
          <w:lang w:val="en-GB"/>
        </w:rPr>
      </w:pPr>
      <w:r>
        <w:rPr>
          <w:lang w:val="en-GB"/>
        </w:rPr>
        <w:br w:type="page"/>
      </w:r>
    </w:p>
    <w:p w14:paraId="6FF74FCB" w14:textId="29C33368" w:rsidR="003F2CE1" w:rsidRDefault="00710514" w:rsidP="003F2CE1">
      <w:pPr>
        <w:pStyle w:val="berschrift2"/>
        <w:rPr>
          <w:lang w:val="en-GB"/>
        </w:rPr>
      </w:pPr>
      <w:r w:rsidRPr="003F2CE1">
        <w:rPr>
          <w:noProof/>
          <w:lang w:val="en-GB"/>
        </w:rPr>
        <w:lastRenderedPageBreak/>
        <mc:AlternateContent>
          <mc:Choice Requires="wps">
            <w:drawing>
              <wp:anchor distT="45720" distB="45720" distL="114300" distR="114300" simplePos="0" relativeHeight="251716608" behindDoc="0" locked="0" layoutInCell="1" allowOverlap="1" wp14:anchorId="65BA83F2" wp14:editId="1949A750">
                <wp:simplePos x="0" y="0"/>
                <wp:positionH relativeFrom="margin">
                  <wp:posOffset>-635</wp:posOffset>
                </wp:positionH>
                <wp:positionV relativeFrom="paragraph">
                  <wp:posOffset>4252163</wp:posOffset>
                </wp:positionV>
                <wp:extent cx="5739765" cy="1191895"/>
                <wp:effectExtent l="0" t="0" r="13335" b="27305"/>
                <wp:wrapSquare wrapText="bothSides"/>
                <wp:docPr id="8213624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765" cy="1191895"/>
                        </a:xfrm>
                        <a:prstGeom prst="rect">
                          <a:avLst/>
                        </a:prstGeom>
                        <a:solidFill>
                          <a:srgbClr val="FFFFFF"/>
                        </a:solidFill>
                        <a:ln w="9525">
                          <a:solidFill>
                            <a:srgbClr val="000000"/>
                          </a:solidFill>
                          <a:miter lim="800000"/>
                          <a:headEnd/>
                          <a:tailEnd/>
                        </a:ln>
                      </wps:spPr>
                      <wps:txbx>
                        <w:txbxContent>
                          <w:tbl>
                            <w:tblPr>
                              <w:tblStyle w:val="Tabellenraster"/>
                              <w:tblW w:w="920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7072"/>
                            </w:tblGrid>
                            <w:tr w:rsidR="003F2CE1" w:rsidRPr="00113F7C" w14:paraId="29511EF8" w14:textId="77777777" w:rsidTr="007B4803">
                              <w:tc>
                                <w:tcPr>
                                  <w:tcW w:w="2132" w:type="dxa"/>
                                </w:tcPr>
                                <w:p w14:paraId="1354D03C" w14:textId="77777777" w:rsidR="003F2CE1" w:rsidRPr="00BC4FF8" w:rsidRDefault="003F2CE1" w:rsidP="003F2CE1">
                                  <w:pPr>
                                    <w:spacing w:line="360" w:lineRule="auto"/>
                                    <w:rPr>
                                      <w:b/>
                                      <w:bCs/>
                                      <w:lang w:val="en-GB"/>
                                    </w:rPr>
                                  </w:pPr>
                                  <w:r w:rsidRPr="00BC4FF8">
                                    <w:rPr>
                                      <w:b/>
                                      <w:bCs/>
                                      <w:lang w:val="en-GB"/>
                                    </w:rPr>
                                    <w:t>Name</w:t>
                                  </w:r>
                                </w:p>
                              </w:tc>
                              <w:tc>
                                <w:tcPr>
                                  <w:tcW w:w="7072" w:type="dxa"/>
                                </w:tcPr>
                                <w:p w14:paraId="37C55B6C" w14:textId="77777777" w:rsidR="003F2CE1" w:rsidRDefault="003F2CE1" w:rsidP="003F2CE1">
                                  <w:pPr>
                                    <w:spacing w:line="360" w:lineRule="auto"/>
                                    <w:rPr>
                                      <w:lang w:val="en-GB"/>
                                    </w:rPr>
                                  </w:pPr>
                                  <w:r>
                                    <w:rPr>
                                      <w:lang w:val="en-GB"/>
                                    </w:rPr>
                                    <w:t>A general name to describe the Weapon Talent.</w:t>
                                  </w:r>
                                </w:p>
                              </w:tc>
                            </w:tr>
                            <w:tr w:rsidR="003F2CE1" w:rsidRPr="00113F7C" w14:paraId="6AA75EA0" w14:textId="77777777" w:rsidTr="007B4803">
                              <w:tc>
                                <w:tcPr>
                                  <w:tcW w:w="2132" w:type="dxa"/>
                                </w:tcPr>
                                <w:p w14:paraId="281DD6AE" w14:textId="77777777" w:rsidR="003F2CE1" w:rsidRPr="00BC4FF8" w:rsidRDefault="003F2CE1" w:rsidP="003F2CE1">
                                  <w:pPr>
                                    <w:spacing w:line="360" w:lineRule="auto"/>
                                    <w:rPr>
                                      <w:b/>
                                      <w:bCs/>
                                      <w:lang w:val="en-GB"/>
                                    </w:rPr>
                                  </w:pPr>
                                  <w:r w:rsidRPr="00BC4FF8">
                                    <w:rPr>
                                      <w:b/>
                                      <w:bCs/>
                                      <w:lang w:val="en-GB"/>
                                    </w:rPr>
                                    <w:t>AP</w:t>
                                  </w:r>
                                </w:p>
                              </w:tc>
                              <w:tc>
                                <w:tcPr>
                                  <w:tcW w:w="7072" w:type="dxa"/>
                                </w:tcPr>
                                <w:p w14:paraId="1BC188BC" w14:textId="77777777" w:rsidR="003F2CE1" w:rsidRDefault="003F2CE1" w:rsidP="003F2CE1">
                                  <w:pPr>
                                    <w:spacing w:line="360" w:lineRule="auto"/>
                                    <w:rPr>
                                      <w:lang w:val="en-GB"/>
                                    </w:rPr>
                                  </w:pPr>
                                  <w:r>
                                    <w:rPr>
                                      <w:lang w:val="en-GB"/>
                                    </w:rPr>
                                    <w:t>The AP-cost of using this Weapon Talent.</w:t>
                                  </w:r>
                                </w:p>
                              </w:tc>
                            </w:tr>
                            <w:tr w:rsidR="003F2CE1" w:rsidRPr="00113F7C" w14:paraId="79A1E04F" w14:textId="77777777" w:rsidTr="007B4803">
                              <w:tc>
                                <w:tcPr>
                                  <w:tcW w:w="2132" w:type="dxa"/>
                                </w:tcPr>
                                <w:p w14:paraId="31E60129" w14:textId="77777777" w:rsidR="003F2CE1" w:rsidRPr="00BC4FF8" w:rsidRDefault="003F2CE1" w:rsidP="003F2CE1">
                                  <w:pPr>
                                    <w:spacing w:line="360" w:lineRule="auto"/>
                                    <w:rPr>
                                      <w:b/>
                                      <w:bCs/>
                                      <w:lang w:val="en-GB"/>
                                    </w:rPr>
                                  </w:pPr>
                                  <w:r w:rsidRPr="00BC4FF8">
                                    <w:rPr>
                                      <w:b/>
                                      <w:bCs/>
                                      <w:lang w:val="en-GB"/>
                                    </w:rPr>
                                    <w:t>(Weapon Dice) Pool</w:t>
                                  </w:r>
                                </w:p>
                              </w:tc>
                              <w:tc>
                                <w:tcPr>
                                  <w:tcW w:w="7072" w:type="dxa"/>
                                </w:tcPr>
                                <w:p w14:paraId="5FC73DFC" w14:textId="77777777" w:rsidR="003F2CE1" w:rsidRDefault="003F2CE1" w:rsidP="003F2CE1">
                                  <w:pPr>
                                    <w:rPr>
                                      <w:lang w:val="en-GB"/>
                                    </w:rPr>
                                  </w:pPr>
                                  <w:r>
                                    <w:rPr>
                                      <w:lang w:val="en-GB"/>
                                    </w:rPr>
                                    <w:t>The Weapon Dice Pool added to the Challenge Dice Pool of Attack Challenges.</w:t>
                                  </w:r>
                                </w:p>
                              </w:tc>
                            </w:tr>
                            <w:tr w:rsidR="003F2CE1" w:rsidRPr="00113F7C" w14:paraId="3610D9B1" w14:textId="77777777" w:rsidTr="007B4803">
                              <w:tc>
                                <w:tcPr>
                                  <w:tcW w:w="2132" w:type="dxa"/>
                                </w:tcPr>
                                <w:p w14:paraId="522728E4" w14:textId="77777777" w:rsidR="003F2CE1" w:rsidRPr="00BC4FF8" w:rsidRDefault="003F2CE1" w:rsidP="003F2CE1">
                                  <w:pPr>
                                    <w:spacing w:line="360" w:lineRule="auto"/>
                                    <w:rPr>
                                      <w:b/>
                                      <w:bCs/>
                                      <w:lang w:val="en-GB"/>
                                    </w:rPr>
                                  </w:pPr>
                                  <w:r w:rsidRPr="00BC4FF8">
                                    <w:rPr>
                                      <w:b/>
                                      <w:bCs/>
                                      <w:lang w:val="en-GB"/>
                                    </w:rPr>
                                    <w:t>Base (Attribute)</w:t>
                                  </w:r>
                                </w:p>
                              </w:tc>
                              <w:tc>
                                <w:tcPr>
                                  <w:tcW w:w="7072" w:type="dxa"/>
                                </w:tcPr>
                                <w:p w14:paraId="435885C6" w14:textId="77777777" w:rsidR="003F2CE1" w:rsidRDefault="003F2CE1" w:rsidP="003F2CE1">
                                  <w:pPr>
                                    <w:spacing w:line="360" w:lineRule="auto"/>
                                    <w:rPr>
                                      <w:lang w:val="en-GB"/>
                                    </w:rPr>
                                  </w:pPr>
                                  <w:r>
                                    <w:rPr>
                                      <w:lang w:val="en-GB"/>
                                    </w:rPr>
                                    <w:t>The Base Attribute the Weapon is based on.</w:t>
                                  </w:r>
                                </w:p>
                              </w:tc>
                            </w:tr>
                            <w:tr w:rsidR="003F2CE1" w:rsidRPr="00113F7C" w14:paraId="4D4A8D5B" w14:textId="77777777" w:rsidTr="007B4803">
                              <w:tc>
                                <w:tcPr>
                                  <w:tcW w:w="2132" w:type="dxa"/>
                                </w:tcPr>
                                <w:p w14:paraId="3F7C3032" w14:textId="77777777" w:rsidR="003F2CE1" w:rsidRPr="00BC4FF8" w:rsidRDefault="003F2CE1" w:rsidP="003F2CE1">
                                  <w:pPr>
                                    <w:spacing w:line="360" w:lineRule="auto"/>
                                    <w:rPr>
                                      <w:b/>
                                      <w:bCs/>
                                      <w:lang w:val="en-GB"/>
                                    </w:rPr>
                                  </w:pPr>
                                  <w:r w:rsidRPr="00BC4FF8">
                                    <w:rPr>
                                      <w:b/>
                                      <w:bCs/>
                                      <w:lang w:val="en-GB"/>
                                    </w:rPr>
                                    <w:t>Properties</w:t>
                                  </w:r>
                                </w:p>
                              </w:tc>
                              <w:tc>
                                <w:tcPr>
                                  <w:tcW w:w="7072" w:type="dxa"/>
                                </w:tcPr>
                                <w:p w14:paraId="1A51C04A" w14:textId="77777777" w:rsidR="003F2CE1" w:rsidRDefault="003F2CE1" w:rsidP="003F2CE1">
                                  <w:pPr>
                                    <w:spacing w:line="360" w:lineRule="auto"/>
                                    <w:rPr>
                                      <w:lang w:val="en-GB"/>
                                    </w:rPr>
                                  </w:pPr>
                                  <w:r>
                                    <w:rPr>
                                      <w:lang w:val="en-GB"/>
                                    </w:rPr>
                                    <w:t>A collection of keyword rules specific to each Weapon Talent.</w:t>
                                  </w:r>
                                </w:p>
                              </w:tc>
                            </w:tr>
                          </w:tbl>
                          <w:p w14:paraId="43A757ED" w14:textId="1F802D41" w:rsidR="003F2CE1" w:rsidRPr="003F2CE1" w:rsidRDefault="003F2CE1" w:rsidP="003F2CE1">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83F2" id="_x0000_s1044" type="#_x0000_t202" style="position:absolute;margin-left:-.05pt;margin-top:334.8pt;width:451.95pt;height:93.8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">
                <v:textbox>
                  <w:txbxContent>
                    <w:tbl>
                      <w:tblPr>
                        <w:tblStyle w:val="Tabellenraster"/>
                        <w:tblW w:w="9204"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7072"/>
                      </w:tblGrid>
                      <w:tr w:rsidR="003F2CE1" w:rsidRPr="00113F7C" w14:paraId="29511EF8" w14:textId="77777777" w:rsidTr="007B4803">
                        <w:tc>
                          <w:tcPr>
                            <w:tcW w:w="2132" w:type="dxa"/>
                          </w:tcPr>
                          <w:p w14:paraId="1354D03C" w14:textId="77777777" w:rsidR="003F2CE1" w:rsidRPr="00BC4FF8" w:rsidRDefault="003F2CE1" w:rsidP="003F2CE1">
                            <w:pPr>
                              <w:spacing w:line="360" w:lineRule="auto"/>
                              <w:rPr>
                                <w:b/>
                                <w:bCs/>
                                <w:lang w:val="en-GB"/>
                              </w:rPr>
                            </w:pPr>
                            <w:r w:rsidRPr="00BC4FF8">
                              <w:rPr>
                                <w:b/>
                                <w:bCs/>
                                <w:lang w:val="en-GB"/>
                              </w:rPr>
                              <w:t>Name</w:t>
                            </w:r>
                          </w:p>
                        </w:tc>
                        <w:tc>
                          <w:tcPr>
                            <w:tcW w:w="7072" w:type="dxa"/>
                          </w:tcPr>
                          <w:p w14:paraId="37C55B6C" w14:textId="77777777" w:rsidR="003F2CE1" w:rsidRDefault="003F2CE1" w:rsidP="003F2CE1">
                            <w:pPr>
                              <w:spacing w:line="360" w:lineRule="auto"/>
                              <w:rPr>
                                <w:lang w:val="en-GB"/>
                              </w:rPr>
                            </w:pPr>
                            <w:r>
                              <w:rPr>
                                <w:lang w:val="en-GB"/>
                              </w:rPr>
                              <w:t>A general name to describe the Weapon Talent.</w:t>
                            </w:r>
                          </w:p>
                        </w:tc>
                      </w:tr>
                      <w:tr w:rsidR="003F2CE1" w:rsidRPr="00113F7C" w14:paraId="6AA75EA0" w14:textId="77777777" w:rsidTr="007B4803">
                        <w:tc>
                          <w:tcPr>
                            <w:tcW w:w="2132" w:type="dxa"/>
                          </w:tcPr>
                          <w:p w14:paraId="281DD6AE" w14:textId="77777777" w:rsidR="003F2CE1" w:rsidRPr="00BC4FF8" w:rsidRDefault="003F2CE1" w:rsidP="003F2CE1">
                            <w:pPr>
                              <w:spacing w:line="360" w:lineRule="auto"/>
                              <w:rPr>
                                <w:b/>
                                <w:bCs/>
                                <w:lang w:val="en-GB"/>
                              </w:rPr>
                            </w:pPr>
                            <w:r w:rsidRPr="00BC4FF8">
                              <w:rPr>
                                <w:b/>
                                <w:bCs/>
                                <w:lang w:val="en-GB"/>
                              </w:rPr>
                              <w:t>AP</w:t>
                            </w:r>
                          </w:p>
                        </w:tc>
                        <w:tc>
                          <w:tcPr>
                            <w:tcW w:w="7072" w:type="dxa"/>
                          </w:tcPr>
                          <w:p w14:paraId="1BC188BC" w14:textId="77777777" w:rsidR="003F2CE1" w:rsidRDefault="003F2CE1" w:rsidP="003F2CE1">
                            <w:pPr>
                              <w:spacing w:line="360" w:lineRule="auto"/>
                              <w:rPr>
                                <w:lang w:val="en-GB"/>
                              </w:rPr>
                            </w:pPr>
                            <w:r>
                              <w:rPr>
                                <w:lang w:val="en-GB"/>
                              </w:rPr>
                              <w:t>The AP-cost of using this Weapon Talent.</w:t>
                            </w:r>
                          </w:p>
                        </w:tc>
                      </w:tr>
                      <w:tr w:rsidR="003F2CE1" w:rsidRPr="00113F7C" w14:paraId="79A1E04F" w14:textId="77777777" w:rsidTr="007B4803">
                        <w:tc>
                          <w:tcPr>
                            <w:tcW w:w="2132" w:type="dxa"/>
                          </w:tcPr>
                          <w:p w14:paraId="31E60129" w14:textId="77777777" w:rsidR="003F2CE1" w:rsidRPr="00BC4FF8" w:rsidRDefault="003F2CE1" w:rsidP="003F2CE1">
                            <w:pPr>
                              <w:spacing w:line="360" w:lineRule="auto"/>
                              <w:rPr>
                                <w:b/>
                                <w:bCs/>
                                <w:lang w:val="en-GB"/>
                              </w:rPr>
                            </w:pPr>
                            <w:r w:rsidRPr="00BC4FF8">
                              <w:rPr>
                                <w:b/>
                                <w:bCs/>
                                <w:lang w:val="en-GB"/>
                              </w:rPr>
                              <w:t>(Weapon Dice) Pool</w:t>
                            </w:r>
                          </w:p>
                        </w:tc>
                        <w:tc>
                          <w:tcPr>
                            <w:tcW w:w="7072" w:type="dxa"/>
                          </w:tcPr>
                          <w:p w14:paraId="5FC73DFC" w14:textId="77777777" w:rsidR="003F2CE1" w:rsidRDefault="003F2CE1" w:rsidP="003F2CE1">
                            <w:pPr>
                              <w:rPr>
                                <w:lang w:val="en-GB"/>
                              </w:rPr>
                            </w:pPr>
                            <w:r>
                              <w:rPr>
                                <w:lang w:val="en-GB"/>
                              </w:rPr>
                              <w:t>The Weapon Dice Pool added to the Challenge Dice Pool of Attack Challenges.</w:t>
                            </w:r>
                          </w:p>
                        </w:tc>
                      </w:tr>
                      <w:tr w:rsidR="003F2CE1" w:rsidRPr="00113F7C" w14:paraId="3610D9B1" w14:textId="77777777" w:rsidTr="007B4803">
                        <w:tc>
                          <w:tcPr>
                            <w:tcW w:w="2132" w:type="dxa"/>
                          </w:tcPr>
                          <w:p w14:paraId="522728E4" w14:textId="77777777" w:rsidR="003F2CE1" w:rsidRPr="00BC4FF8" w:rsidRDefault="003F2CE1" w:rsidP="003F2CE1">
                            <w:pPr>
                              <w:spacing w:line="360" w:lineRule="auto"/>
                              <w:rPr>
                                <w:b/>
                                <w:bCs/>
                                <w:lang w:val="en-GB"/>
                              </w:rPr>
                            </w:pPr>
                            <w:r w:rsidRPr="00BC4FF8">
                              <w:rPr>
                                <w:b/>
                                <w:bCs/>
                                <w:lang w:val="en-GB"/>
                              </w:rPr>
                              <w:t>Base (Attribute)</w:t>
                            </w:r>
                          </w:p>
                        </w:tc>
                        <w:tc>
                          <w:tcPr>
                            <w:tcW w:w="7072" w:type="dxa"/>
                          </w:tcPr>
                          <w:p w14:paraId="435885C6" w14:textId="77777777" w:rsidR="003F2CE1" w:rsidRDefault="003F2CE1" w:rsidP="003F2CE1">
                            <w:pPr>
                              <w:spacing w:line="360" w:lineRule="auto"/>
                              <w:rPr>
                                <w:lang w:val="en-GB"/>
                              </w:rPr>
                            </w:pPr>
                            <w:r>
                              <w:rPr>
                                <w:lang w:val="en-GB"/>
                              </w:rPr>
                              <w:t>The Base Attribute the Weapon is based on.</w:t>
                            </w:r>
                          </w:p>
                        </w:tc>
                      </w:tr>
                      <w:tr w:rsidR="003F2CE1" w:rsidRPr="00113F7C" w14:paraId="4D4A8D5B" w14:textId="77777777" w:rsidTr="007B4803">
                        <w:tc>
                          <w:tcPr>
                            <w:tcW w:w="2132" w:type="dxa"/>
                          </w:tcPr>
                          <w:p w14:paraId="3F7C3032" w14:textId="77777777" w:rsidR="003F2CE1" w:rsidRPr="00BC4FF8" w:rsidRDefault="003F2CE1" w:rsidP="003F2CE1">
                            <w:pPr>
                              <w:spacing w:line="360" w:lineRule="auto"/>
                              <w:rPr>
                                <w:b/>
                                <w:bCs/>
                                <w:lang w:val="en-GB"/>
                              </w:rPr>
                            </w:pPr>
                            <w:r w:rsidRPr="00BC4FF8">
                              <w:rPr>
                                <w:b/>
                                <w:bCs/>
                                <w:lang w:val="en-GB"/>
                              </w:rPr>
                              <w:t>Properties</w:t>
                            </w:r>
                          </w:p>
                        </w:tc>
                        <w:tc>
                          <w:tcPr>
                            <w:tcW w:w="7072" w:type="dxa"/>
                          </w:tcPr>
                          <w:p w14:paraId="1A51C04A" w14:textId="77777777" w:rsidR="003F2CE1" w:rsidRDefault="003F2CE1" w:rsidP="003F2CE1">
                            <w:pPr>
                              <w:spacing w:line="360" w:lineRule="auto"/>
                              <w:rPr>
                                <w:lang w:val="en-GB"/>
                              </w:rPr>
                            </w:pPr>
                            <w:r>
                              <w:rPr>
                                <w:lang w:val="en-GB"/>
                              </w:rPr>
                              <w:t>A collection of keyword rules specific to each Weapon Talent.</w:t>
                            </w:r>
                          </w:p>
                        </w:tc>
                      </w:tr>
                    </w:tbl>
                    <w:p w14:paraId="43A757ED" w14:textId="1F802D41" w:rsidR="003F2CE1" w:rsidRPr="003F2CE1" w:rsidRDefault="003F2CE1" w:rsidP="003F2CE1">
                      <w:pPr>
                        <w:rPr>
                          <w:lang w:val="en-GB"/>
                        </w:rPr>
                      </w:pPr>
                    </w:p>
                  </w:txbxContent>
                </v:textbox>
                <w10:wrap type="square" anchorx="margin"/>
              </v:shape>
            </w:pict>
          </mc:Fallback>
        </mc:AlternateContent>
      </w:r>
      <w:r w:rsidRPr="00624C74">
        <w:rPr>
          <w:noProof/>
          <w:lang w:val="en-GB"/>
        </w:rPr>
        <mc:AlternateContent>
          <mc:Choice Requires="wps">
            <w:drawing>
              <wp:anchor distT="45720" distB="45720" distL="114300" distR="114300" simplePos="0" relativeHeight="251714560" behindDoc="0" locked="0" layoutInCell="1" allowOverlap="1" wp14:anchorId="3005858A" wp14:editId="0BF14525">
                <wp:simplePos x="0" y="0"/>
                <wp:positionH relativeFrom="margin">
                  <wp:align>right</wp:align>
                </wp:positionH>
                <wp:positionV relativeFrom="margin">
                  <wp:align>top</wp:align>
                </wp:positionV>
                <wp:extent cx="5732780" cy="3884295"/>
                <wp:effectExtent l="0" t="0" r="20320" b="20955"/>
                <wp:wrapSquare wrapText="bothSides"/>
                <wp:docPr id="5851143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3884371"/>
                        </a:xfrm>
                        <a:prstGeom prst="rect">
                          <a:avLst/>
                        </a:prstGeom>
                        <a:solidFill>
                          <a:srgbClr val="FFFFFF"/>
                        </a:solidFill>
                        <a:ln w="9525">
                          <a:solidFill>
                            <a:srgbClr val="000000"/>
                          </a:solidFill>
                          <a:miter lim="800000"/>
                          <a:headEnd/>
                          <a:tailEnd/>
                        </a:ln>
                      </wps:spPr>
                      <wps:txbx>
                        <w:txbxContent>
                          <w:p w14:paraId="0BBE899C" w14:textId="43D65DEC" w:rsidR="00904B4A" w:rsidRDefault="00904B4A" w:rsidP="00904B4A">
                            <w:pPr>
                              <w:pStyle w:val="berschrift4"/>
                            </w:pPr>
                            <w:r>
                              <w:t>Weapon Talents</w:t>
                            </w:r>
                          </w:p>
                          <w:tbl>
                            <w:tblPr>
                              <w:tblStyle w:val="Tabellenraster"/>
                              <w:tblW w:w="9204" w:type="dxa"/>
                              <w:tblInd w:w="-147" w:type="dxa"/>
                              <w:tblLook w:val="04A0" w:firstRow="1" w:lastRow="0" w:firstColumn="1" w:lastColumn="0" w:noHBand="0" w:noVBand="1"/>
                            </w:tblPr>
                            <w:tblGrid>
                              <w:gridCol w:w="1847"/>
                              <w:gridCol w:w="462"/>
                              <w:gridCol w:w="509"/>
                              <w:gridCol w:w="111"/>
                              <w:gridCol w:w="2033"/>
                              <w:gridCol w:w="4111"/>
                              <w:gridCol w:w="131"/>
                            </w:tblGrid>
                            <w:tr w:rsidR="00624C74" w14:paraId="23A1C71B" w14:textId="77777777" w:rsidTr="00090B20">
                              <w:trPr>
                                <w:gridAfter w:val="1"/>
                                <w:wAfter w:w="131" w:type="dxa"/>
                              </w:trPr>
                              <w:tc>
                                <w:tcPr>
                                  <w:tcW w:w="1847" w:type="dxa"/>
                                </w:tcPr>
                                <w:p w14:paraId="649D96D8" w14:textId="4322F034" w:rsidR="00624C74" w:rsidRPr="00624C74" w:rsidRDefault="00624C74">
                                  <w:pPr>
                                    <w:rPr>
                                      <w:b/>
                                      <w:bCs/>
                                    </w:rPr>
                                  </w:pPr>
                                  <w:r w:rsidRPr="00624C74">
                                    <w:rPr>
                                      <w:b/>
                                      <w:bCs/>
                                    </w:rPr>
                                    <w:t>Name</w:t>
                                  </w:r>
                                </w:p>
                              </w:tc>
                              <w:tc>
                                <w:tcPr>
                                  <w:tcW w:w="462" w:type="dxa"/>
                                </w:tcPr>
                                <w:p w14:paraId="0CB0C55F" w14:textId="1468128E" w:rsidR="00624C74" w:rsidRPr="00624C74" w:rsidRDefault="00624C74">
                                  <w:pPr>
                                    <w:rPr>
                                      <w:b/>
                                      <w:bCs/>
                                    </w:rPr>
                                  </w:pPr>
                                  <w:r w:rsidRPr="00624C74">
                                    <w:rPr>
                                      <w:b/>
                                      <w:bCs/>
                                    </w:rPr>
                                    <w:t>AP</w:t>
                                  </w:r>
                                </w:p>
                              </w:tc>
                              <w:tc>
                                <w:tcPr>
                                  <w:tcW w:w="620" w:type="dxa"/>
                                  <w:gridSpan w:val="2"/>
                                </w:tcPr>
                                <w:p w14:paraId="74908C60" w14:textId="4C0D478B" w:rsidR="00624C74" w:rsidRPr="00624C74" w:rsidRDefault="00624C74">
                                  <w:pPr>
                                    <w:rPr>
                                      <w:b/>
                                      <w:bCs/>
                                    </w:rPr>
                                  </w:pPr>
                                  <w:r w:rsidRPr="00624C74">
                                    <w:rPr>
                                      <w:b/>
                                      <w:bCs/>
                                    </w:rPr>
                                    <w:t>Pool</w:t>
                                  </w:r>
                                </w:p>
                              </w:tc>
                              <w:tc>
                                <w:tcPr>
                                  <w:tcW w:w="2033" w:type="dxa"/>
                                </w:tcPr>
                                <w:p w14:paraId="686627EC" w14:textId="7697420A" w:rsidR="00624C74" w:rsidRPr="00624C74" w:rsidRDefault="00624C74">
                                  <w:pPr>
                                    <w:rPr>
                                      <w:b/>
                                      <w:bCs/>
                                    </w:rPr>
                                  </w:pPr>
                                  <w:r>
                                    <w:rPr>
                                      <w:b/>
                                      <w:bCs/>
                                    </w:rPr>
                                    <w:t>Base</w:t>
                                  </w:r>
                                  <w:r w:rsidR="00090B20">
                                    <w:rPr>
                                      <w:b/>
                                      <w:bCs/>
                                    </w:rPr>
                                    <w:t xml:space="preserve"> Attribute</w:t>
                                  </w:r>
                                </w:p>
                              </w:tc>
                              <w:tc>
                                <w:tcPr>
                                  <w:tcW w:w="4111" w:type="dxa"/>
                                </w:tcPr>
                                <w:p w14:paraId="32167C0D" w14:textId="481AE7FD" w:rsidR="00624C74" w:rsidRPr="00624C74" w:rsidRDefault="00624C74">
                                  <w:pPr>
                                    <w:rPr>
                                      <w:b/>
                                      <w:bCs/>
                                    </w:rPr>
                                  </w:pPr>
                                  <w:r w:rsidRPr="00624C74">
                                    <w:rPr>
                                      <w:b/>
                                      <w:bCs/>
                                    </w:rPr>
                                    <w:t>Properties</w:t>
                                  </w:r>
                                </w:p>
                              </w:tc>
                            </w:tr>
                            <w:tr w:rsidR="00624C74" w14:paraId="63834A51" w14:textId="77777777" w:rsidTr="00090B20">
                              <w:trPr>
                                <w:gridAfter w:val="1"/>
                                <w:wAfter w:w="131" w:type="dxa"/>
                              </w:trPr>
                              <w:tc>
                                <w:tcPr>
                                  <w:tcW w:w="1847" w:type="dxa"/>
                                </w:tcPr>
                                <w:p w14:paraId="10601C1F" w14:textId="009CF16D" w:rsidR="00624C74" w:rsidRDefault="00624C74">
                                  <w:r w:rsidRPr="00624C74">
                                    <w:t>Knuckledusters</w:t>
                                  </w:r>
                                </w:p>
                              </w:tc>
                              <w:tc>
                                <w:tcPr>
                                  <w:tcW w:w="462" w:type="dxa"/>
                                </w:tcPr>
                                <w:p w14:paraId="52238569" w14:textId="4002EE75" w:rsidR="00624C74" w:rsidRDefault="00624C74">
                                  <w:r>
                                    <w:t>3</w:t>
                                  </w:r>
                                </w:p>
                              </w:tc>
                              <w:tc>
                                <w:tcPr>
                                  <w:tcW w:w="620" w:type="dxa"/>
                                  <w:gridSpan w:val="2"/>
                                </w:tcPr>
                                <w:p w14:paraId="37C1F72B" w14:textId="63398367" w:rsidR="00624C74" w:rsidRDefault="00624C74">
                                  <w:r>
                                    <w:t>+0</w:t>
                                  </w:r>
                                </w:p>
                              </w:tc>
                              <w:tc>
                                <w:tcPr>
                                  <w:tcW w:w="2033" w:type="dxa"/>
                                </w:tcPr>
                                <w:p w14:paraId="27340749" w14:textId="53360E48" w:rsidR="00624C74" w:rsidRDefault="00624C74">
                                  <w:r>
                                    <w:t>Force</w:t>
                                  </w:r>
                                </w:p>
                              </w:tc>
                              <w:tc>
                                <w:tcPr>
                                  <w:tcW w:w="4111" w:type="dxa"/>
                                </w:tcPr>
                                <w:p w14:paraId="12084D1F" w14:textId="23C87E29" w:rsidR="00624C74" w:rsidRDefault="00090B20">
                                  <w:r w:rsidRPr="00090B20">
                                    <w:t>Bludgeoning</w:t>
                                  </w:r>
                                  <w:r>
                                    <w:t xml:space="preserve">, </w:t>
                                  </w:r>
                                  <w:r w:rsidRPr="00090B20">
                                    <w:t>Momentum</w:t>
                                  </w:r>
                                </w:p>
                              </w:tc>
                            </w:tr>
                            <w:tr w:rsidR="00624C74" w14:paraId="7E80AE4C" w14:textId="77777777" w:rsidTr="00090B20">
                              <w:trPr>
                                <w:gridAfter w:val="1"/>
                                <w:wAfter w:w="131" w:type="dxa"/>
                              </w:trPr>
                              <w:tc>
                                <w:tcPr>
                                  <w:tcW w:w="1847" w:type="dxa"/>
                                </w:tcPr>
                                <w:p w14:paraId="3EC6FE23" w14:textId="4056E566" w:rsidR="00624C74" w:rsidRDefault="00624C74" w:rsidP="00624C74">
                                  <w:r>
                                    <w:t>Dagger</w:t>
                                  </w:r>
                                </w:p>
                              </w:tc>
                              <w:tc>
                                <w:tcPr>
                                  <w:tcW w:w="462" w:type="dxa"/>
                                </w:tcPr>
                                <w:p w14:paraId="73105017" w14:textId="4B82C6BC" w:rsidR="00624C74" w:rsidRDefault="00624C74" w:rsidP="00624C74">
                                  <w:r>
                                    <w:t>3</w:t>
                                  </w:r>
                                </w:p>
                              </w:tc>
                              <w:tc>
                                <w:tcPr>
                                  <w:tcW w:w="620" w:type="dxa"/>
                                  <w:gridSpan w:val="2"/>
                                </w:tcPr>
                                <w:p w14:paraId="53DD7837" w14:textId="1CDC6768" w:rsidR="00624C74" w:rsidRDefault="00624C74" w:rsidP="00624C74">
                                  <w:r>
                                    <w:t>+1</w:t>
                                  </w:r>
                                </w:p>
                              </w:tc>
                              <w:tc>
                                <w:tcPr>
                                  <w:tcW w:w="2033" w:type="dxa"/>
                                </w:tcPr>
                                <w:p w14:paraId="7259CB8A" w14:textId="640AF2BF" w:rsidR="00624C74" w:rsidRDefault="00624C74" w:rsidP="00624C74">
                                  <w:r>
                                    <w:t>Force</w:t>
                                  </w:r>
                                </w:p>
                              </w:tc>
                              <w:tc>
                                <w:tcPr>
                                  <w:tcW w:w="4111" w:type="dxa"/>
                                </w:tcPr>
                                <w:p w14:paraId="79E26D1B" w14:textId="2C1C9D93" w:rsidR="00624C74" w:rsidRDefault="00090B20" w:rsidP="00624C74">
                                  <w:r w:rsidRPr="00090B20">
                                    <w:t>Ranged (6)</w:t>
                                  </w:r>
                                  <w:r>
                                    <w:t>,</w:t>
                                  </w:r>
                                  <w:r w:rsidRPr="00090B20">
                                    <w:t xml:space="preserve"> Wounding (1)</w:t>
                                  </w:r>
                                </w:p>
                              </w:tc>
                            </w:tr>
                            <w:tr w:rsidR="00624C74" w14:paraId="181BA2D7" w14:textId="77777777" w:rsidTr="00090B20">
                              <w:trPr>
                                <w:gridAfter w:val="1"/>
                                <w:wAfter w:w="131" w:type="dxa"/>
                              </w:trPr>
                              <w:tc>
                                <w:tcPr>
                                  <w:tcW w:w="1847" w:type="dxa"/>
                                </w:tcPr>
                                <w:p w14:paraId="29ABA5CD" w14:textId="61E773C5" w:rsidR="00624C74" w:rsidRDefault="00624C74" w:rsidP="00624C74">
                                  <w:r>
                                    <w:t>Shortsword</w:t>
                                  </w:r>
                                </w:p>
                              </w:tc>
                              <w:tc>
                                <w:tcPr>
                                  <w:tcW w:w="462" w:type="dxa"/>
                                </w:tcPr>
                                <w:p w14:paraId="39047D9E" w14:textId="730EF808" w:rsidR="00624C74" w:rsidRDefault="00624C74" w:rsidP="00624C74">
                                  <w:r>
                                    <w:t>3</w:t>
                                  </w:r>
                                </w:p>
                              </w:tc>
                              <w:tc>
                                <w:tcPr>
                                  <w:tcW w:w="620" w:type="dxa"/>
                                  <w:gridSpan w:val="2"/>
                                </w:tcPr>
                                <w:p w14:paraId="7C53EF8F" w14:textId="1A0A6FD7" w:rsidR="00624C74" w:rsidRDefault="00624C74" w:rsidP="00624C74">
                                  <w:r>
                                    <w:t>+2</w:t>
                                  </w:r>
                                </w:p>
                              </w:tc>
                              <w:tc>
                                <w:tcPr>
                                  <w:tcW w:w="2033" w:type="dxa"/>
                                </w:tcPr>
                                <w:p w14:paraId="3B1A46FF" w14:textId="0FF5F8D7" w:rsidR="00624C74" w:rsidRDefault="00624C74" w:rsidP="00624C74">
                                  <w:r>
                                    <w:t>Force</w:t>
                                  </w:r>
                                </w:p>
                              </w:tc>
                              <w:tc>
                                <w:tcPr>
                                  <w:tcW w:w="4111" w:type="dxa"/>
                                </w:tcPr>
                                <w:p w14:paraId="7A227CD3" w14:textId="5CE12E68" w:rsidR="00624C74" w:rsidRDefault="00090B20" w:rsidP="00624C74">
                                  <w:r>
                                    <w:t>-</w:t>
                                  </w:r>
                                </w:p>
                              </w:tc>
                            </w:tr>
                            <w:tr w:rsidR="00624C74" w14:paraId="5E0BF796" w14:textId="77777777" w:rsidTr="00090B20">
                              <w:trPr>
                                <w:gridAfter w:val="1"/>
                                <w:wAfter w:w="131" w:type="dxa"/>
                              </w:trPr>
                              <w:tc>
                                <w:tcPr>
                                  <w:tcW w:w="1847" w:type="dxa"/>
                                </w:tcPr>
                                <w:p w14:paraId="7742D311" w14:textId="7307FFAA" w:rsidR="00624C74" w:rsidRDefault="00624C74" w:rsidP="00624C74">
                                  <w:r>
                                    <w:t>Nunchucks</w:t>
                                  </w:r>
                                </w:p>
                              </w:tc>
                              <w:tc>
                                <w:tcPr>
                                  <w:tcW w:w="462" w:type="dxa"/>
                                </w:tcPr>
                                <w:p w14:paraId="59A81F85" w14:textId="204E2DAA" w:rsidR="00624C74" w:rsidRDefault="00624C74" w:rsidP="00624C74">
                                  <w:r>
                                    <w:t>4</w:t>
                                  </w:r>
                                </w:p>
                              </w:tc>
                              <w:tc>
                                <w:tcPr>
                                  <w:tcW w:w="620" w:type="dxa"/>
                                  <w:gridSpan w:val="2"/>
                                </w:tcPr>
                                <w:p w14:paraId="21CE2455" w14:textId="77A1002A" w:rsidR="00624C74" w:rsidRDefault="00624C74" w:rsidP="00624C74">
                                  <w:r>
                                    <w:t>+2</w:t>
                                  </w:r>
                                </w:p>
                              </w:tc>
                              <w:tc>
                                <w:tcPr>
                                  <w:tcW w:w="2033" w:type="dxa"/>
                                </w:tcPr>
                                <w:p w14:paraId="7C54A3BF" w14:textId="7A244EAA" w:rsidR="00624C74" w:rsidRDefault="00624C74" w:rsidP="00624C74">
                                  <w:r>
                                    <w:t>Force</w:t>
                                  </w:r>
                                </w:p>
                              </w:tc>
                              <w:tc>
                                <w:tcPr>
                                  <w:tcW w:w="4111" w:type="dxa"/>
                                </w:tcPr>
                                <w:p w14:paraId="561AD28B" w14:textId="1DE9D1FC" w:rsidR="00624C74" w:rsidRDefault="00090B20" w:rsidP="00624C74">
                                  <w:r>
                                    <w:t>Momentum</w:t>
                                  </w:r>
                                </w:p>
                              </w:tc>
                            </w:tr>
                            <w:tr w:rsidR="00624C74" w14:paraId="52A2A719" w14:textId="77777777" w:rsidTr="00090B20">
                              <w:trPr>
                                <w:gridAfter w:val="1"/>
                                <w:wAfter w:w="131" w:type="dxa"/>
                              </w:trPr>
                              <w:tc>
                                <w:tcPr>
                                  <w:tcW w:w="1847" w:type="dxa"/>
                                </w:tcPr>
                                <w:p w14:paraId="0C260E36" w14:textId="54680117" w:rsidR="00624C74" w:rsidRDefault="00624C74" w:rsidP="00624C74">
                                  <w:r>
                                    <w:t>Katana</w:t>
                                  </w:r>
                                </w:p>
                              </w:tc>
                              <w:tc>
                                <w:tcPr>
                                  <w:tcW w:w="462" w:type="dxa"/>
                                </w:tcPr>
                                <w:p w14:paraId="2AFBE37E" w14:textId="723A95D1" w:rsidR="00624C74" w:rsidRDefault="00624C74" w:rsidP="00624C74">
                                  <w:r>
                                    <w:t>4</w:t>
                                  </w:r>
                                </w:p>
                              </w:tc>
                              <w:tc>
                                <w:tcPr>
                                  <w:tcW w:w="620" w:type="dxa"/>
                                  <w:gridSpan w:val="2"/>
                                </w:tcPr>
                                <w:p w14:paraId="1C532341" w14:textId="24586D27" w:rsidR="00624C74" w:rsidRDefault="00624C74" w:rsidP="00624C74">
                                  <w:r>
                                    <w:t>+3</w:t>
                                  </w:r>
                                </w:p>
                              </w:tc>
                              <w:tc>
                                <w:tcPr>
                                  <w:tcW w:w="2033" w:type="dxa"/>
                                </w:tcPr>
                                <w:p w14:paraId="3C7C3D38" w14:textId="30D7A25C" w:rsidR="00624C74" w:rsidRDefault="00624C74" w:rsidP="00624C74">
                                  <w:r>
                                    <w:t>Force</w:t>
                                  </w:r>
                                </w:p>
                              </w:tc>
                              <w:tc>
                                <w:tcPr>
                                  <w:tcW w:w="4111" w:type="dxa"/>
                                </w:tcPr>
                                <w:p w14:paraId="05456790" w14:textId="4DCDC825" w:rsidR="00624C74" w:rsidRDefault="00090B20" w:rsidP="00624C74">
                                  <w:r>
                                    <w:t>Wounding (1)</w:t>
                                  </w:r>
                                </w:p>
                              </w:tc>
                            </w:tr>
                            <w:tr w:rsidR="00090B20" w14:paraId="2AC22541" w14:textId="77777777" w:rsidTr="00090B20">
                              <w:trPr>
                                <w:gridAfter w:val="1"/>
                                <w:wAfter w:w="131" w:type="dxa"/>
                              </w:trPr>
                              <w:tc>
                                <w:tcPr>
                                  <w:tcW w:w="1847" w:type="dxa"/>
                                </w:tcPr>
                                <w:p w14:paraId="2D7874E6" w14:textId="6513F3DD" w:rsidR="00624C74" w:rsidRDefault="00624C74" w:rsidP="00624C74">
                                  <w:r>
                                    <w:t>Longsword</w:t>
                                  </w:r>
                                </w:p>
                              </w:tc>
                              <w:tc>
                                <w:tcPr>
                                  <w:tcW w:w="462" w:type="dxa"/>
                                </w:tcPr>
                                <w:p w14:paraId="01296A02" w14:textId="4C926292" w:rsidR="00624C74" w:rsidRDefault="00624C74" w:rsidP="00624C74">
                                  <w:r>
                                    <w:t>4</w:t>
                                  </w:r>
                                </w:p>
                              </w:tc>
                              <w:tc>
                                <w:tcPr>
                                  <w:tcW w:w="620" w:type="dxa"/>
                                  <w:gridSpan w:val="2"/>
                                </w:tcPr>
                                <w:p w14:paraId="2CD48906" w14:textId="39772BA1" w:rsidR="00624C74" w:rsidRDefault="00624C74" w:rsidP="00624C74">
                                  <w:r>
                                    <w:t>+3</w:t>
                                  </w:r>
                                </w:p>
                              </w:tc>
                              <w:tc>
                                <w:tcPr>
                                  <w:tcW w:w="2033" w:type="dxa"/>
                                </w:tcPr>
                                <w:p w14:paraId="70996ACB" w14:textId="31950211" w:rsidR="00624C74" w:rsidRDefault="00624C74" w:rsidP="00624C74">
                                  <w:r>
                                    <w:t>Force</w:t>
                                  </w:r>
                                </w:p>
                              </w:tc>
                              <w:tc>
                                <w:tcPr>
                                  <w:tcW w:w="4111" w:type="dxa"/>
                                </w:tcPr>
                                <w:p w14:paraId="48A2DB41" w14:textId="5F8107B1" w:rsidR="00624C74" w:rsidRDefault="00090B20" w:rsidP="00624C74">
                                  <w:r>
                                    <w:t>Half-Swording (2)</w:t>
                                  </w:r>
                                </w:p>
                              </w:tc>
                            </w:tr>
                            <w:tr w:rsidR="00090B20" w14:paraId="6483A3B1" w14:textId="77777777" w:rsidTr="00090B20">
                              <w:trPr>
                                <w:gridAfter w:val="1"/>
                                <w:wAfter w:w="131" w:type="dxa"/>
                              </w:trPr>
                              <w:tc>
                                <w:tcPr>
                                  <w:tcW w:w="1847" w:type="dxa"/>
                                </w:tcPr>
                                <w:p w14:paraId="47AC3F6E" w14:textId="60175933" w:rsidR="00624C74" w:rsidRDefault="00624C74" w:rsidP="00624C74">
                                  <w:r>
                                    <w:t>Spear</w:t>
                                  </w:r>
                                </w:p>
                              </w:tc>
                              <w:tc>
                                <w:tcPr>
                                  <w:tcW w:w="462" w:type="dxa"/>
                                </w:tcPr>
                                <w:p w14:paraId="360A46BD" w14:textId="26DC4765" w:rsidR="00624C74" w:rsidRDefault="00624C74" w:rsidP="00624C74">
                                  <w:r>
                                    <w:t>4</w:t>
                                  </w:r>
                                </w:p>
                              </w:tc>
                              <w:tc>
                                <w:tcPr>
                                  <w:tcW w:w="620" w:type="dxa"/>
                                  <w:gridSpan w:val="2"/>
                                </w:tcPr>
                                <w:p w14:paraId="43488A17" w14:textId="3D502115" w:rsidR="00624C74" w:rsidRDefault="00624C74" w:rsidP="00624C74">
                                  <w:r>
                                    <w:t>+3</w:t>
                                  </w:r>
                                </w:p>
                              </w:tc>
                              <w:tc>
                                <w:tcPr>
                                  <w:tcW w:w="2033" w:type="dxa"/>
                                </w:tcPr>
                                <w:p w14:paraId="50E66E7E" w14:textId="35297713" w:rsidR="00624C74" w:rsidRDefault="00624C74" w:rsidP="00624C74">
                                  <w:r>
                                    <w:t>Force</w:t>
                                  </w:r>
                                </w:p>
                              </w:tc>
                              <w:tc>
                                <w:tcPr>
                                  <w:tcW w:w="4111" w:type="dxa"/>
                                </w:tcPr>
                                <w:p w14:paraId="3329C552" w14:textId="39030048" w:rsidR="00624C74" w:rsidRDefault="00090B20" w:rsidP="00624C74">
                                  <w:r>
                                    <w:t>Ranged (12), Two Handed (+2)</w:t>
                                  </w:r>
                                </w:p>
                              </w:tc>
                            </w:tr>
                            <w:tr w:rsidR="00090B20" w14:paraId="05316E75" w14:textId="77777777" w:rsidTr="00090B20">
                              <w:trPr>
                                <w:gridAfter w:val="1"/>
                                <w:wAfter w:w="131" w:type="dxa"/>
                              </w:trPr>
                              <w:tc>
                                <w:tcPr>
                                  <w:tcW w:w="1847" w:type="dxa"/>
                                </w:tcPr>
                                <w:p w14:paraId="5A922852" w14:textId="6E174B16" w:rsidR="00624C74" w:rsidRDefault="00624C74" w:rsidP="00624C74">
                                  <w:r>
                                    <w:t>Whip</w:t>
                                  </w:r>
                                </w:p>
                              </w:tc>
                              <w:tc>
                                <w:tcPr>
                                  <w:tcW w:w="462" w:type="dxa"/>
                                </w:tcPr>
                                <w:p w14:paraId="3421C6E7" w14:textId="6A954792" w:rsidR="00624C74" w:rsidRDefault="00624C74" w:rsidP="00624C74">
                                  <w:r>
                                    <w:t>3</w:t>
                                  </w:r>
                                </w:p>
                              </w:tc>
                              <w:tc>
                                <w:tcPr>
                                  <w:tcW w:w="620" w:type="dxa"/>
                                  <w:gridSpan w:val="2"/>
                                </w:tcPr>
                                <w:p w14:paraId="0ED86217" w14:textId="3B168A98" w:rsidR="00624C74" w:rsidRDefault="00624C74" w:rsidP="00624C74">
                                  <w:r>
                                    <w:t>+1</w:t>
                                  </w:r>
                                </w:p>
                              </w:tc>
                              <w:tc>
                                <w:tcPr>
                                  <w:tcW w:w="2033" w:type="dxa"/>
                                </w:tcPr>
                                <w:p w14:paraId="1E37BB7D" w14:textId="5142F6D4" w:rsidR="00624C74" w:rsidRDefault="00624C74" w:rsidP="00624C74">
                                  <w:r>
                                    <w:t>Force</w:t>
                                  </w:r>
                                </w:p>
                              </w:tc>
                              <w:tc>
                                <w:tcPr>
                                  <w:tcW w:w="4111" w:type="dxa"/>
                                </w:tcPr>
                                <w:p w14:paraId="5B20678D" w14:textId="455F41EC" w:rsidR="00624C74" w:rsidRDefault="00090B20" w:rsidP="00624C74">
                                  <w:r>
                                    <w:t>Ranged (2), Tripping</w:t>
                                  </w:r>
                                </w:p>
                              </w:tc>
                            </w:tr>
                            <w:tr w:rsidR="00090B20" w14:paraId="07A5B8E0" w14:textId="77777777" w:rsidTr="00090B20">
                              <w:trPr>
                                <w:gridAfter w:val="1"/>
                                <w:wAfter w:w="131" w:type="dxa"/>
                              </w:trPr>
                              <w:tc>
                                <w:tcPr>
                                  <w:tcW w:w="1847" w:type="dxa"/>
                                </w:tcPr>
                                <w:p w14:paraId="7B8FAA79" w14:textId="6403D06C" w:rsidR="00624C74" w:rsidRDefault="00624C74" w:rsidP="00624C74">
                                  <w:r>
                                    <w:t>Chain-Whip</w:t>
                                  </w:r>
                                </w:p>
                              </w:tc>
                              <w:tc>
                                <w:tcPr>
                                  <w:tcW w:w="462" w:type="dxa"/>
                                </w:tcPr>
                                <w:p w14:paraId="518BE74E" w14:textId="7BE792D6" w:rsidR="00624C74" w:rsidRDefault="00624C74" w:rsidP="00624C74">
                                  <w:r>
                                    <w:t>4</w:t>
                                  </w:r>
                                </w:p>
                              </w:tc>
                              <w:tc>
                                <w:tcPr>
                                  <w:tcW w:w="620" w:type="dxa"/>
                                  <w:gridSpan w:val="2"/>
                                </w:tcPr>
                                <w:p w14:paraId="7F358535" w14:textId="5FFF8C6A" w:rsidR="00624C74" w:rsidRDefault="00624C74" w:rsidP="00624C74">
                                  <w:r>
                                    <w:t>+2</w:t>
                                  </w:r>
                                </w:p>
                              </w:tc>
                              <w:tc>
                                <w:tcPr>
                                  <w:tcW w:w="2033" w:type="dxa"/>
                                </w:tcPr>
                                <w:p w14:paraId="43443558" w14:textId="19192ACD" w:rsidR="00624C74" w:rsidRDefault="00624C74" w:rsidP="00624C74">
                                  <w:r>
                                    <w:t>Force</w:t>
                                  </w:r>
                                </w:p>
                              </w:tc>
                              <w:tc>
                                <w:tcPr>
                                  <w:tcW w:w="4111" w:type="dxa"/>
                                </w:tcPr>
                                <w:p w14:paraId="2ABF4ACF" w14:textId="4589728D" w:rsidR="00624C74" w:rsidRDefault="00090B20" w:rsidP="00624C74">
                                  <w:r>
                                    <w:t>Bludgeoning , Ranged (2)</w:t>
                                  </w:r>
                                </w:p>
                              </w:tc>
                            </w:tr>
                            <w:tr w:rsidR="00090B20" w14:paraId="1D40F02A" w14:textId="77777777" w:rsidTr="00090B20">
                              <w:trPr>
                                <w:gridAfter w:val="1"/>
                                <w:wAfter w:w="131" w:type="dxa"/>
                              </w:trPr>
                              <w:tc>
                                <w:tcPr>
                                  <w:tcW w:w="1847" w:type="dxa"/>
                                </w:tcPr>
                                <w:p w14:paraId="259BBC8C" w14:textId="59043100" w:rsidR="00624C74" w:rsidRDefault="00624C74" w:rsidP="00624C74">
                                  <w:r>
                                    <w:t>Glaive</w:t>
                                  </w:r>
                                </w:p>
                              </w:tc>
                              <w:tc>
                                <w:tcPr>
                                  <w:tcW w:w="462" w:type="dxa"/>
                                </w:tcPr>
                                <w:p w14:paraId="629D06C5" w14:textId="7DF92409" w:rsidR="00624C74" w:rsidRDefault="00624C74" w:rsidP="00624C74">
                                  <w:r>
                                    <w:t>5</w:t>
                                  </w:r>
                                </w:p>
                              </w:tc>
                              <w:tc>
                                <w:tcPr>
                                  <w:tcW w:w="620" w:type="dxa"/>
                                  <w:gridSpan w:val="2"/>
                                </w:tcPr>
                                <w:p w14:paraId="3D19B172" w14:textId="48CBDE90" w:rsidR="00624C74" w:rsidRDefault="00624C74" w:rsidP="00624C74">
                                  <w:r>
                                    <w:t>+3</w:t>
                                  </w:r>
                                </w:p>
                              </w:tc>
                              <w:tc>
                                <w:tcPr>
                                  <w:tcW w:w="2033" w:type="dxa"/>
                                </w:tcPr>
                                <w:p w14:paraId="1DB94240" w14:textId="596BEA14" w:rsidR="00624C74" w:rsidRDefault="00624C74" w:rsidP="00624C74">
                                  <w:r>
                                    <w:t>Force</w:t>
                                  </w:r>
                                </w:p>
                              </w:tc>
                              <w:tc>
                                <w:tcPr>
                                  <w:tcW w:w="4111" w:type="dxa"/>
                                </w:tcPr>
                                <w:p w14:paraId="672F50F0" w14:textId="56B0B291" w:rsidR="00624C74" w:rsidRDefault="00090B20" w:rsidP="00624C74">
                                  <w:r>
                                    <w:t>Ranged (2), Two Handed (+4)</w:t>
                                  </w:r>
                                </w:p>
                              </w:tc>
                            </w:tr>
                            <w:tr w:rsidR="00090B20" w14:paraId="265744AA" w14:textId="77777777" w:rsidTr="00090B20">
                              <w:trPr>
                                <w:gridAfter w:val="1"/>
                                <w:wAfter w:w="131" w:type="dxa"/>
                              </w:trPr>
                              <w:tc>
                                <w:tcPr>
                                  <w:tcW w:w="1847" w:type="dxa"/>
                                </w:tcPr>
                                <w:p w14:paraId="3593882D" w14:textId="5C729B66" w:rsidR="00624C74" w:rsidRDefault="00624C74" w:rsidP="00624C74">
                                  <w:r>
                                    <w:t>Great Club</w:t>
                                  </w:r>
                                </w:p>
                              </w:tc>
                              <w:tc>
                                <w:tcPr>
                                  <w:tcW w:w="462" w:type="dxa"/>
                                </w:tcPr>
                                <w:p w14:paraId="77DC067A" w14:textId="59E856B1" w:rsidR="00624C74" w:rsidRDefault="00624C74" w:rsidP="00624C74">
                                  <w:r>
                                    <w:t>6</w:t>
                                  </w:r>
                                </w:p>
                              </w:tc>
                              <w:tc>
                                <w:tcPr>
                                  <w:tcW w:w="620" w:type="dxa"/>
                                  <w:gridSpan w:val="2"/>
                                </w:tcPr>
                                <w:p w14:paraId="4EF1783F" w14:textId="7C4DB4FC" w:rsidR="00624C74" w:rsidRDefault="00624C74" w:rsidP="00624C74">
                                  <w:r>
                                    <w:t>+4</w:t>
                                  </w:r>
                                </w:p>
                              </w:tc>
                              <w:tc>
                                <w:tcPr>
                                  <w:tcW w:w="2033" w:type="dxa"/>
                                </w:tcPr>
                                <w:p w14:paraId="209EE187" w14:textId="365032F7" w:rsidR="00624C74" w:rsidRDefault="00624C74" w:rsidP="00624C74">
                                  <w:r>
                                    <w:t>Force</w:t>
                                  </w:r>
                                </w:p>
                              </w:tc>
                              <w:tc>
                                <w:tcPr>
                                  <w:tcW w:w="4111" w:type="dxa"/>
                                </w:tcPr>
                                <w:p w14:paraId="0A3ECD51" w14:textId="5BE9F4F6" w:rsidR="00624C74" w:rsidRDefault="00090B20" w:rsidP="00624C74">
                                  <w:r>
                                    <w:t>Bludgeoning, Heavy, Simple</w:t>
                                  </w:r>
                                </w:p>
                              </w:tc>
                            </w:tr>
                            <w:tr w:rsidR="00090B20" w:rsidRPr="00090B20" w14:paraId="34D99B49" w14:textId="77777777" w:rsidTr="00090B20">
                              <w:trPr>
                                <w:gridAfter w:val="1"/>
                                <w:wAfter w:w="131" w:type="dxa"/>
                              </w:trPr>
                              <w:tc>
                                <w:tcPr>
                                  <w:tcW w:w="1847" w:type="dxa"/>
                                </w:tcPr>
                                <w:p w14:paraId="3E3FE402" w14:textId="68C1CD45" w:rsidR="00624C74" w:rsidRDefault="00624C74" w:rsidP="00624C74">
                                  <w:r>
                                    <w:t>Greathammer</w:t>
                                  </w:r>
                                </w:p>
                              </w:tc>
                              <w:tc>
                                <w:tcPr>
                                  <w:tcW w:w="462" w:type="dxa"/>
                                </w:tcPr>
                                <w:p w14:paraId="341AF34C" w14:textId="4152B405" w:rsidR="00624C74" w:rsidRDefault="00624C74" w:rsidP="00624C74">
                                  <w:r>
                                    <w:t>6</w:t>
                                  </w:r>
                                </w:p>
                              </w:tc>
                              <w:tc>
                                <w:tcPr>
                                  <w:tcW w:w="620" w:type="dxa"/>
                                  <w:gridSpan w:val="2"/>
                                </w:tcPr>
                                <w:p w14:paraId="08F48AE5" w14:textId="0D65646B" w:rsidR="00624C74" w:rsidRDefault="00624C74" w:rsidP="00624C74">
                                  <w:r>
                                    <w:t>+4</w:t>
                                  </w:r>
                                </w:p>
                              </w:tc>
                              <w:tc>
                                <w:tcPr>
                                  <w:tcW w:w="2033" w:type="dxa"/>
                                </w:tcPr>
                                <w:p w14:paraId="28813654" w14:textId="0298AC7B" w:rsidR="00624C74" w:rsidRDefault="00624C74" w:rsidP="00624C74">
                                  <w:r>
                                    <w:t>Force</w:t>
                                  </w:r>
                                </w:p>
                              </w:tc>
                              <w:tc>
                                <w:tcPr>
                                  <w:tcW w:w="4111" w:type="dxa"/>
                                </w:tcPr>
                                <w:p w14:paraId="000E04C5" w14:textId="2D3DB93C" w:rsidR="00624C74" w:rsidRPr="00090B20" w:rsidRDefault="00090B20" w:rsidP="00624C74">
                                  <w:pPr>
                                    <w:rPr>
                                      <w:lang w:val="en-US"/>
                                    </w:rPr>
                                  </w:pPr>
                                  <w:r w:rsidRPr="00090B20">
                                    <w:rPr>
                                      <w:lang w:val="en-US"/>
                                    </w:rPr>
                                    <w:t>Bludgeoning, Heavy</w:t>
                                  </w:r>
                                  <w:r>
                                    <w:rPr>
                                      <w:lang w:val="en-US"/>
                                    </w:rPr>
                                    <w:t>,</w:t>
                                  </w:r>
                                  <w:r w:rsidRPr="00090B20">
                                    <w:rPr>
                                      <w:lang w:val="en-US"/>
                                    </w:rPr>
                                    <w:t xml:space="preserve"> Two Handed (+4)</w:t>
                                  </w:r>
                                </w:p>
                              </w:tc>
                            </w:tr>
                            <w:tr w:rsidR="00090B20" w:rsidRPr="00624C74" w14:paraId="67D805ED" w14:textId="77777777" w:rsidTr="00090B20">
                              <w:trPr>
                                <w:gridAfter w:val="1"/>
                                <w:wAfter w:w="131" w:type="dxa"/>
                              </w:trPr>
                              <w:tc>
                                <w:tcPr>
                                  <w:tcW w:w="1847" w:type="dxa"/>
                                </w:tcPr>
                                <w:p w14:paraId="5EFFCA19" w14:textId="6FF19D61" w:rsidR="00624C74" w:rsidRDefault="00624C74" w:rsidP="00624C74">
                                  <w:r>
                                    <w:t>Hand Crossbow</w:t>
                                  </w:r>
                                </w:p>
                              </w:tc>
                              <w:tc>
                                <w:tcPr>
                                  <w:tcW w:w="462" w:type="dxa"/>
                                </w:tcPr>
                                <w:p w14:paraId="15F90CE8" w14:textId="730DED82" w:rsidR="00624C74" w:rsidRDefault="00624C74" w:rsidP="00624C74">
                                  <w:r>
                                    <w:t>4</w:t>
                                  </w:r>
                                </w:p>
                              </w:tc>
                              <w:tc>
                                <w:tcPr>
                                  <w:tcW w:w="620" w:type="dxa"/>
                                  <w:gridSpan w:val="2"/>
                                </w:tcPr>
                                <w:p w14:paraId="0E70E25F" w14:textId="431DC7A1" w:rsidR="00624C74" w:rsidRDefault="00624C74" w:rsidP="00624C74">
                                  <w:r>
                                    <w:t>+5</w:t>
                                  </w:r>
                                </w:p>
                              </w:tc>
                              <w:tc>
                                <w:tcPr>
                                  <w:tcW w:w="2033" w:type="dxa"/>
                                </w:tcPr>
                                <w:p w14:paraId="1BA911EF" w14:textId="5411F8A0" w:rsidR="00624C74" w:rsidRPr="00624C74" w:rsidRDefault="00624C74" w:rsidP="00624C74">
                                  <w:pPr>
                                    <w:rPr>
                                      <w:lang w:val="en-US"/>
                                    </w:rPr>
                                  </w:pPr>
                                  <w:r w:rsidRPr="00624C74">
                                    <w:rPr>
                                      <w:lang w:val="en-US"/>
                                    </w:rPr>
                                    <w:t xml:space="preserve">Chose Body, Speed, </w:t>
                                  </w:r>
                                  <w:r>
                                    <w:rPr>
                                      <w:lang w:val="en-US"/>
                                    </w:rPr>
                                    <w:t>F</w:t>
                                  </w:r>
                                  <w:r w:rsidRPr="00624C74">
                                    <w:rPr>
                                      <w:lang w:val="en-US"/>
                                    </w:rPr>
                                    <w:t>eel o</w:t>
                                  </w:r>
                                  <w:r>
                                    <w:rPr>
                                      <w:lang w:val="en-US"/>
                                    </w:rPr>
                                    <w:t>r Experience</w:t>
                                  </w:r>
                                </w:p>
                              </w:tc>
                              <w:tc>
                                <w:tcPr>
                                  <w:tcW w:w="4111" w:type="dxa"/>
                                </w:tcPr>
                                <w:p w14:paraId="4021B2E0" w14:textId="09A54A18" w:rsidR="00624C74" w:rsidRPr="00624C74" w:rsidRDefault="00090B20" w:rsidP="00624C74">
                                  <w:pPr>
                                    <w:rPr>
                                      <w:lang w:val="en-US"/>
                                    </w:rPr>
                                  </w:pPr>
                                  <w:r>
                                    <w:rPr>
                                      <w:lang w:val="en-US"/>
                                    </w:rPr>
                                    <w:t>Ranged (42), Recoil (1), Reload (6)</w:t>
                                  </w:r>
                                </w:p>
                              </w:tc>
                            </w:tr>
                            <w:tr w:rsidR="00090B20" w:rsidRPr="00113F7C" w14:paraId="65EA28C9" w14:textId="77777777" w:rsidTr="00090B20">
                              <w:trPr>
                                <w:gridAfter w:val="1"/>
                                <w:wAfter w:w="131" w:type="dxa"/>
                              </w:trPr>
                              <w:tc>
                                <w:tcPr>
                                  <w:tcW w:w="1847" w:type="dxa"/>
                                </w:tcPr>
                                <w:p w14:paraId="1E0C9805" w14:textId="10D18A71" w:rsidR="00090B20" w:rsidRDefault="00090B20" w:rsidP="00090B20">
                                  <w:r>
                                    <w:t>Crossbow</w:t>
                                  </w:r>
                                </w:p>
                              </w:tc>
                              <w:tc>
                                <w:tcPr>
                                  <w:tcW w:w="462" w:type="dxa"/>
                                </w:tcPr>
                                <w:p w14:paraId="6430C91D" w14:textId="785D8DD5" w:rsidR="00090B20" w:rsidRDefault="00090B20" w:rsidP="00090B20">
                                  <w:r>
                                    <w:t>6</w:t>
                                  </w:r>
                                </w:p>
                              </w:tc>
                              <w:tc>
                                <w:tcPr>
                                  <w:tcW w:w="620" w:type="dxa"/>
                                  <w:gridSpan w:val="2"/>
                                </w:tcPr>
                                <w:p w14:paraId="3EA03A72" w14:textId="11275EA8" w:rsidR="00090B20" w:rsidRDefault="00090B20" w:rsidP="00090B20">
                                  <w:r>
                                    <w:t>+4</w:t>
                                  </w:r>
                                </w:p>
                              </w:tc>
                              <w:tc>
                                <w:tcPr>
                                  <w:tcW w:w="2033" w:type="dxa"/>
                                </w:tcPr>
                                <w:p w14:paraId="23EF0A3F" w14:textId="1285A858" w:rsidR="00090B20" w:rsidRPr="00624C74" w:rsidRDefault="00090B20" w:rsidP="00090B20">
                                  <w:pPr>
                                    <w:rPr>
                                      <w:lang w:val="en-US"/>
                                    </w:rPr>
                                  </w:pPr>
                                  <w:r w:rsidRPr="00624C74">
                                    <w:rPr>
                                      <w:lang w:val="en-US"/>
                                    </w:rPr>
                                    <w:t xml:space="preserve">Chose Body, Speed, </w:t>
                                  </w:r>
                                  <w:r>
                                    <w:rPr>
                                      <w:lang w:val="en-US"/>
                                    </w:rPr>
                                    <w:t>F</w:t>
                                  </w:r>
                                  <w:r w:rsidRPr="00624C74">
                                    <w:rPr>
                                      <w:lang w:val="en-US"/>
                                    </w:rPr>
                                    <w:t>eel o</w:t>
                                  </w:r>
                                  <w:r>
                                    <w:rPr>
                                      <w:lang w:val="en-US"/>
                                    </w:rPr>
                                    <w:t>r Experience</w:t>
                                  </w:r>
                                </w:p>
                              </w:tc>
                              <w:tc>
                                <w:tcPr>
                                  <w:tcW w:w="4111" w:type="dxa"/>
                                </w:tcPr>
                                <w:p w14:paraId="2468DCC5" w14:textId="6AB49A88" w:rsidR="00090B20" w:rsidRPr="00624C74" w:rsidRDefault="00090B20" w:rsidP="00090B20">
                                  <w:pPr>
                                    <w:rPr>
                                      <w:lang w:val="en-US"/>
                                    </w:rPr>
                                  </w:pPr>
                                  <w:r>
                                    <w:rPr>
                                      <w:lang w:val="en-US"/>
                                    </w:rPr>
                                    <w:t>Heavy, Ranged (42), Recoil (1), Reload (4),</w:t>
                                  </w:r>
                                  <w:r>
                                    <w:rPr>
                                      <w:lang w:val="en-US"/>
                                    </w:rPr>
                                    <w:br/>
                                    <w:t>Two Handed (+5)</w:t>
                                  </w:r>
                                </w:p>
                              </w:tc>
                            </w:tr>
                            <w:tr w:rsidR="00090B20" w14:paraId="5374F03B" w14:textId="77777777" w:rsidTr="00090B20">
                              <w:trPr>
                                <w:gridAfter w:val="1"/>
                                <w:wAfter w:w="131" w:type="dxa"/>
                              </w:trPr>
                              <w:tc>
                                <w:tcPr>
                                  <w:tcW w:w="1847" w:type="dxa"/>
                                </w:tcPr>
                                <w:p w14:paraId="095EF8E6" w14:textId="2D4DA6C5" w:rsidR="00090B20" w:rsidRDefault="00090B20" w:rsidP="00090B20">
                                  <w:r>
                                    <w:t>Hunting Bow</w:t>
                                  </w:r>
                                </w:p>
                              </w:tc>
                              <w:tc>
                                <w:tcPr>
                                  <w:tcW w:w="462" w:type="dxa"/>
                                </w:tcPr>
                                <w:p w14:paraId="1B7F541E" w14:textId="16AEC9AB" w:rsidR="00090B20" w:rsidRDefault="00090B20" w:rsidP="00090B20">
                                  <w:r>
                                    <w:t>5</w:t>
                                  </w:r>
                                </w:p>
                              </w:tc>
                              <w:tc>
                                <w:tcPr>
                                  <w:tcW w:w="620" w:type="dxa"/>
                                  <w:gridSpan w:val="2"/>
                                </w:tcPr>
                                <w:p w14:paraId="7ECABE17" w14:textId="13F76BAC" w:rsidR="00090B20" w:rsidRDefault="00090B20" w:rsidP="00090B20">
                                  <w:r>
                                    <w:t>+2</w:t>
                                  </w:r>
                                </w:p>
                              </w:tc>
                              <w:tc>
                                <w:tcPr>
                                  <w:tcW w:w="2033" w:type="dxa"/>
                                </w:tcPr>
                                <w:p w14:paraId="42EB653A" w14:textId="637C08BA" w:rsidR="00090B20" w:rsidRDefault="00090B20" w:rsidP="00090B20">
                                  <w:r>
                                    <w:t>Force</w:t>
                                  </w:r>
                                </w:p>
                              </w:tc>
                              <w:tc>
                                <w:tcPr>
                                  <w:tcW w:w="4111" w:type="dxa"/>
                                </w:tcPr>
                                <w:p w14:paraId="5B973910" w14:textId="380AAC3F" w:rsidR="00090B20" w:rsidRDefault="00090B20" w:rsidP="00090B20">
                                  <w:r>
                                    <w:t>Heavy, Ranged (150), Two Handed (+5)</w:t>
                                  </w:r>
                                </w:p>
                              </w:tc>
                            </w:tr>
                            <w:tr w:rsidR="00090B20" w14:paraId="3FEB4A01" w14:textId="77777777" w:rsidTr="00090B20">
                              <w:trPr>
                                <w:gridAfter w:val="1"/>
                                <w:wAfter w:w="131" w:type="dxa"/>
                              </w:trPr>
                              <w:tc>
                                <w:tcPr>
                                  <w:tcW w:w="1847" w:type="dxa"/>
                                </w:tcPr>
                                <w:p w14:paraId="3C832577" w14:textId="202D0498" w:rsidR="00090B20" w:rsidRDefault="00090B20" w:rsidP="00090B20">
                                  <w:r>
                                    <w:t>War Bow</w:t>
                                  </w:r>
                                </w:p>
                              </w:tc>
                              <w:tc>
                                <w:tcPr>
                                  <w:tcW w:w="462" w:type="dxa"/>
                                </w:tcPr>
                                <w:p w14:paraId="0E412039" w14:textId="4A7B7020" w:rsidR="00090B20" w:rsidRDefault="00090B20" w:rsidP="00090B20">
                                  <w:r>
                                    <w:t>6</w:t>
                                  </w:r>
                                </w:p>
                              </w:tc>
                              <w:tc>
                                <w:tcPr>
                                  <w:tcW w:w="620" w:type="dxa"/>
                                  <w:gridSpan w:val="2"/>
                                </w:tcPr>
                                <w:p w14:paraId="737DE3F3" w14:textId="1C5FEAE2" w:rsidR="00090B20" w:rsidRDefault="00090B20" w:rsidP="00090B20">
                                  <w:r>
                                    <w:t>+3</w:t>
                                  </w:r>
                                </w:p>
                              </w:tc>
                              <w:tc>
                                <w:tcPr>
                                  <w:tcW w:w="2033" w:type="dxa"/>
                                </w:tcPr>
                                <w:p w14:paraId="3F9ED8CA" w14:textId="4666D312" w:rsidR="00090B20" w:rsidRDefault="00090B20" w:rsidP="00090B20">
                                  <w:r>
                                    <w:t>Force</w:t>
                                  </w:r>
                                </w:p>
                              </w:tc>
                              <w:tc>
                                <w:tcPr>
                                  <w:tcW w:w="4111" w:type="dxa"/>
                                </w:tcPr>
                                <w:p w14:paraId="4BEF8C6F" w14:textId="115A89DA" w:rsidR="00090B20" w:rsidRDefault="00090B20" w:rsidP="00090B20">
                                  <w:r>
                                    <w:t>Heavy, Ranged (200), Two Handed (+7)</w:t>
                                  </w:r>
                                </w:p>
                              </w:tc>
                            </w:tr>
                            <w:tr w:rsidR="00090B20" w14:paraId="79B5B38B" w14:textId="77777777" w:rsidTr="00090B20">
                              <w:trPr>
                                <w:gridAfter w:val="1"/>
                                <w:wAfter w:w="131" w:type="dxa"/>
                              </w:trPr>
                              <w:tc>
                                <w:tcPr>
                                  <w:tcW w:w="1847" w:type="dxa"/>
                                </w:tcPr>
                                <w:p w14:paraId="6E2519B2" w14:textId="4F9D453C" w:rsidR="00090B20" w:rsidRDefault="00090B20" w:rsidP="00090B20">
                                  <w:r>
                                    <w:t>Bone Club</w:t>
                                  </w:r>
                                </w:p>
                              </w:tc>
                              <w:tc>
                                <w:tcPr>
                                  <w:tcW w:w="462" w:type="dxa"/>
                                </w:tcPr>
                                <w:p w14:paraId="2057A3E6" w14:textId="7C894EA4" w:rsidR="00090B20" w:rsidRDefault="00090B20" w:rsidP="00090B20">
                                  <w:r>
                                    <w:t>5</w:t>
                                  </w:r>
                                </w:p>
                              </w:tc>
                              <w:tc>
                                <w:tcPr>
                                  <w:tcW w:w="620" w:type="dxa"/>
                                  <w:gridSpan w:val="2"/>
                                </w:tcPr>
                                <w:p w14:paraId="5D376720" w14:textId="226863AB" w:rsidR="00090B20" w:rsidRDefault="00090B20" w:rsidP="00090B20">
                                  <w:r>
                                    <w:t>+3</w:t>
                                  </w:r>
                                </w:p>
                              </w:tc>
                              <w:tc>
                                <w:tcPr>
                                  <w:tcW w:w="2033" w:type="dxa"/>
                                </w:tcPr>
                                <w:p w14:paraId="317C15C9" w14:textId="7AA30714" w:rsidR="00090B20" w:rsidRDefault="00090B20" w:rsidP="00090B20">
                                  <w:r>
                                    <w:t>Intelligence</w:t>
                                  </w:r>
                                </w:p>
                              </w:tc>
                              <w:tc>
                                <w:tcPr>
                                  <w:tcW w:w="4111" w:type="dxa"/>
                                </w:tcPr>
                                <w:p w14:paraId="005C8DB9" w14:textId="494EE3D7" w:rsidR="00090B20" w:rsidRDefault="00090B20" w:rsidP="00090B20">
                                  <w:r>
                                    <w:t>Marrow</w:t>
                                  </w:r>
                                </w:p>
                              </w:tc>
                            </w:tr>
                            <w:tr w:rsidR="00090B20" w14:paraId="0C82A1B9" w14:textId="77777777" w:rsidTr="00090B20">
                              <w:trPr>
                                <w:gridAfter w:val="1"/>
                                <w:wAfter w:w="131" w:type="dxa"/>
                              </w:trPr>
                              <w:tc>
                                <w:tcPr>
                                  <w:tcW w:w="1847" w:type="dxa"/>
                                </w:tcPr>
                                <w:p w14:paraId="114FCD8C" w14:textId="389C879D" w:rsidR="00090B20" w:rsidRDefault="00090B20" w:rsidP="00090B20">
                                  <w:r>
                                    <w:t>Hair Veil</w:t>
                                  </w:r>
                                </w:p>
                              </w:tc>
                              <w:tc>
                                <w:tcPr>
                                  <w:tcW w:w="462" w:type="dxa"/>
                                </w:tcPr>
                                <w:p w14:paraId="3D8D3AD1" w14:textId="3A9AF3AC" w:rsidR="00090B20" w:rsidRDefault="00090B20" w:rsidP="00090B20">
                                  <w:r>
                                    <w:t>2</w:t>
                                  </w:r>
                                </w:p>
                              </w:tc>
                              <w:tc>
                                <w:tcPr>
                                  <w:tcW w:w="620" w:type="dxa"/>
                                  <w:gridSpan w:val="2"/>
                                </w:tcPr>
                                <w:p w14:paraId="6E163E49" w14:textId="11F3FCF8" w:rsidR="00090B20" w:rsidRDefault="00090B20" w:rsidP="00090B20">
                                  <w:r>
                                    <w:t>+0</w:t>
                                  </w:r>
                                </w:p>
                              </w:tc>
                              <w:tc>
                                <w:tcPr>
                                  <w:tcW w:w="2033" w:type="dxa"/>
                                </w:tcPr>
                                <w:p w14:paraId="666078F8" w14:textId="122F848F" w:rsidR="00090B20" w:rsidRDefault="00090B20" w:rsidP="00090B20">
                                  <w:r>
                                    <w:t>Feel</w:t>
                                  </w:r>
                                </w:p>
                              </w:tc>
                              <w:tc>
                                <w:tcPr>
                                  <w:tcW w:w="4111" w:type="dxa"/>
                                </w:tcPr>
                                <w:p w14:paraId="1E0DA514" w14:textId="21CC87A5" w:rsidR="00090B20" w:rsidRDefault="00090B20" w:rsidP="00090B20">
                                  <w:r>
                                    <w:t>Weirding</w:t>
                                  </w:r>
                                </w:p>
                              </w:tc>
                            </w:tr>
                            <w:tr w:rsidR="00090B20" w14:paraId="3D62E413" w14:textId="77777777" w:rsidTr="00090B20">
                              <w:trPr>
                                <w:gridAfter w:val="1"/>
                                <w:wAfter w:w="131" w:type="dxa"/>
                              </w:trPr>
                              <w:tc>
                                <w:tcPr>
                                  <w:tcW w:w="1847" w:type="dxa"/>
                                </w:tcPr>
                                <w:p w14:paraId="769FC1EA" w14:textId="59878B96" w:rsidR="00090B20" w:rsidRDefault="00090B20" w:rsidP="00090B20">
                                  <w:r>
                                    <w:t>Bone Necklace</w:t>
                                  </w:r>
                                </w:p>
                              </w:tc>
                              <w:tc>
                                <w:tcPr>
                                  <w:tcW w:w="462" w:type="dxa"/>
                                </w:tcPr>
                                <w:p w14:paraId="69DF1841" w14:textId="6582DE54" w:rsidR="00090B20" w:rsidRDefault="00090B20" w:rsidP="00090B20">
                                  <w:r>
                                    <w:t>3</w:t>
                                  </w:r>
                                </w:p>
                              </w:tc>
                              <w:tc>
                                <w:tcPr>
                                  <w:tcW w:w="620" w:type="dxa"/>
                                  <w:gridSpan w:val="2"/>
                                </w:tcPr>
                                <w:p w14:paraId="2EB26555" w14:textId="6BC09A2D" w:rsidR="00090B20" w:rsidRDefault="00090B20" w:rsidP="00090B20">
                                  <w:r>
                                    <w:t>+2</w:t>
                                  </w:r>
                                </w:p>
                              </w:tc>
                              <w:tc>
                                <w:tcPr>
                                  <w:tcW w:w="2033" w:type="dxa"/>
                                </w:tcPr>
                                <w:p w14:paraId="0CE6410E" w14:textId="00849A44" w:rsidR="00090B20" w:rsidRDefault="00090B20" w:rsidP="00090B20">
                                  <w:r>
                                    <w:t>Experience</w:t>
                                  </w:r>
                                </w:p>
                              </w:tc>
                              <w:tc>
                                <w:tcPr>
                                  <w:tcW w:w="4111" w:type="dxa"/>
                                </w:tcPr>
                                <w:p w14:paraId="785A5B06" w14:textId="73CB01BB" w:rsidR="00090B20" w:rsidRDefault="00090B20" w:rsidP="00090B20">
                                  <w:r>
                                    <w:t>Marrow, Ranged (12)</w:t>
                                  </w:r>
                                </w:p>
                              </w:tc>
                            </w:tr>
                            <w:tr w:rsidR="00090B20" w:rsidRPr="00D60769" w14:paraId="322F31C1" w14:textId="77777777" w:rsidTr="00090B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818" w:type="dxa"/>
                                  <w:gridSpan w:val="3"/>
                                </w:tcPr>
                                <w:p w14:paraId="57782327" w14:textId="312BAF1E" w:rsidR="00090B20" w:rsidRPr="00BC4FF8" w:rsidRDefault="00090B20" w:rsidP="00090B20">
                                  <w:pPr>
                                    <w:spacing w:line="360" w:lineRule="auto"/>
                                    <w:rPr>
                                      <w:b/>
                                      <w:bCs/>
                                      <w:lang w:val="en-GB"/>
                                    </w:rPr>
                                  </w:pPr>
                                </w:p>
                              </w:tc>
                              <w:tc>
                                <w:tcPr>
                                  <w:tcW w:w="6386" w:type="dxa"/>
                                  <w:gridSpan w:val="4"/>
                                </w:tcPr>
                                <w:p w14:paraId="36E960B1" w14:textId="41F00CE6" w:rsidR="00090B20" w:rsidRDefault="00090B20" w:rsidP="00090B20">
                                  <w:pPr>
                                    <w:spacing w:line="360" w:lineRule="auto"/>
                                    <w:rPr>
                                      <w:lang w:val="en-GB"/>
                                    </w:rPr>
                                  </w:pPr>
                                </w:p>
                              </w:tc>
                            </w:tr>
                            <w:tr w:rsidR="00090B20" w:rsidRPr="00D60769" w14:paraId="4FA5755F" w14:textId="77777777" w:rsidTr="00090B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818" w:type="dxa"/>
                                  <w:gridSpan w:val="3"/>
                                </w:tcPr>
                                <w:p w14:paraId="57948F94" w14:textId="6FD1C5A8" w:rsidR="00090B20" w:rsidRPr="00BC4FF8" w:rsidRDefault="00090B20" w:rsidP="00090B20">
                                  <w:pPr>
                                    <w:spacing w:line="360" w:lineRule="auto"/>
                                    <w:rPr>
                                      <w:b/>
                                      <w:bCs/>
                                      <w:lang w:val="en-GB"/>
                                    </w:rPr>
                                  </w:pPr>
                                </w:p>
                              </w:tc>
                              <w:tc>
                                <w:tcPr>
                                  <w:tcW w:w="6386" w:type="dxa"/>
                                  <w:gridSpan w:val="4"/>
                                </w:tcPr>
                                <w:p w14:paraId="79551221" w14:textId="73E9EA63" w:rsidR="00090B20" w:rsidRDefault="00090B20" w:rsidP="00090B20">
                                  <w:pPr>
                                    <w:spacing w:line="360" w:lineRule="auto"/>
                                    <w:rPr>
                                      <w:lang w:val="en-GB"/>
                                    </w:rPr>
                                  </w:pPr>
                                </w:p>
                              </w:tc>
                            </w:tr>
                            <w:tr w:rsidR="00090B20" w:rsidRPr="00D60769" w14:paraId="29B16E1B" w14:textId="77777777" w:rsidTr="00090B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818" w:type="dxa"/>
                                  <w:gridSpan w:val="3"/>
                                </w:tcPr>
                                <w:p w14:paraId="1994A13E" w14:textId="4753DAB7" w:rsidR="00090B20" w:rsidRPr="00BC4FF8" w:rsidRDefault="00090B20" w:rsidP="00090B20">
                                  <w:pPr>
                                    <w:spacing w:line="360" w:lineRule="auto"/>
                                    <w:rPr>
                                      <w:b/>
                                      <w:bCs/>
                                      <w:lang w:val="en-GB"/>
                                    </w:rPr>
                                  </w:pPr>
                                </w:p>
                              </w:tc>
                              <w:tc>
                                <w:tcPr>
                                  <w:tcW w:w="6386" w:type="dxa"/>
                                  <w:gridSpan w:val="4"/>
                                </w:tcPr>
                                <w:p w14:paraId="75FA984B" w14:textId="5D98BB3C" w:rsidR="00090B20" w:rsidRDefault="00090B20" w:rsidP="00090B20">
                                  <w:pPr>
                                    <w:rPr>
                                      <w:lang w:val="en-GB"/>
                                    </w:rPr>
                                  </w:pPr>
                                </w:p>
                              </w:tc>
                            </w:tr>
                            <w:tr w:rsidR="00090B20" w:rsidRPr="00D60769" w14:paraId="273F14DE" w14:textId="77777777" w:rsidTr="00090B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818" w:type="dxa"/>
                                  <w:gridSpan w:val="3"/>
                                </w:tcPr>
                                <w:p w14:paraId="16D9DB33" w14:textId="0495B48E" w:rsidR="00090B20" w:rsidRPr="00BC4FF8" w:rsidRDefault="00090B20" w:rsidP="00090B20">
                                  <w:pPr>
                                    <w:spacing w:line="360" w:lineRule="auto"/>
                                    <w:rPr>
                                      <w:b/>
                                      <w:bCs/>
                                      <w:lang w:val="en-GB"/>
                                    </w:rPr>
                                  </w:pPr>
                                </w:p>
                              </w:tc>
                              <w:tc>
                                <w:tcPr>
                                  <w:tcW w:w="6386" w:type="dxa"/>
                                  <w:gridSpan w:val="4"/>
                                </w:tcPr>
                                <w:p w14:paraId="3EBB01C1" w14:textId="76FA8A39" w:rsidR="00090B20" w:rsidRDefault="00090B20" w:rsidP="00090B20">
                                  <w:pPr>
                                    <w:spacing w:line="360" w:lineRule="auto"/>
                                    <w:rPr>
                                      <w:lang w:val="en-GB"/>
                                    </w:rPr>
                                  </w:pPr>
                                </w:p>
                              </w:tc>
                            </w:tr>
                            <w:tr w:rsidR="00090B20" w:rsidRPr="00D60769" w14:paraId="40C8A43F" w14:textId="77777777" w:rsidTr="00090B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818" w:type="dxa"/>
                                  <w:gridSpan w:val="3"/>
                                </w:tcPr>
                                <w:p w14:paraId="3A1054A0" w14:textId="6EE96588" w:rsidR="00090B20" w:rsidRPr="00BC4FF8" w:rsidRDefault="00090B20" w:rsidP="00090B20">
                                  <w:pPr>
                                    <w:spacing w:line="360" w:lineRule="auto"/>
                                    <w:rPr>
                                      <w:b/>
                                      <w:bCs/>
                                      <w:lang w:val="en-GB"/>
                                    </w:rPr>
                                  </w:pPr>
                                </w:p>
                              </w:tc>
                              <w:tc>
                                <w:tcPr>
                                  <w:tcW w:w="6386" w:type="dxa"/>
                                  <w:gridSpan w:val="4"/>
                                </w:tcPr>
                                <w:p w14:paraId="1F8B5F02" w14:textId="7E3C6B32" w:rsidR="00090B20" w:rsidRDefault="00090B20" w:rsidP="00090B20">
                                  <w:pPr>
                                    <w:spacing w:line="360" w:lineRule="auto"/>
                                    <w:rPr>
                                      <w:lang w:val="en-GB"/>
                                    </w:rPr>
                                  </w:pPr>
                                </w:p>
                              </w:tc>
                            </w:tr>
                          </w:tbl>
                          <w:p w14:paraId="5A092993" w14:textId="66F548F4" w:rsidR="00624C74" w:rsidRPr="00624C74" w:rsidRDefault="00624C74" w:rsidP="00624C7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5858A" id="_x0000_s1045" type="#_x0000_t202" style="position:absolute;margin-left:400.2pt;margin-top:0;width:451.4pt;height:305.85pt;z-index:251714560;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">
                <v:textbox>
                  <w:txbxContent>
                    <w:p w14:paraId="0BBE899C" w14:textId="43D65DEC" w:rsidR="00904B4A" w:rsidRDefault="00904B4A" w:rsidP="00904B4A">
                      <w:pPr>
                        <w:pStyle w:val="berschrift4"/>
                      </w:pPr>
                      <w:r>
                        <w:t>Weapon Talents</w:t>
                      </w:r>
                    </w:p>
                    <w:tbl>
                      <w:tblPr>
                        <w:tblStyle w:val="Tabellenraster"/>
                        <w:tblW w:w="9204" w:type="dxa"/>
                        <w:tblInd w:w="-147" w:type="dxa"/>
                        <w:tblLook w:val="04A0" w:firstRow="1" w:lastRow="0" w:firstColumn="1" w:lastColumn="0" w:noHBand="0" w:noVBand="1"/>
                      </w:tblPr>
                      <w:tblGrid>
                        <w:gridCol w:w="1847"/>
                        <w:gridCol w:w="462"/>
                        <w:gridCol w:w="509"/>
                        <w:gridCol w:w="111"/>
                        <w:gridCol w:w="2033"/>
                        <w:gridCol w:w="4111"/>
                        <w:gridCol w:w="131"/>
                      </w:tblGrid>
                      <w:tr w:rsidR="00624C74" w14:paraId="23A1C71B" w14:textId="77777777" w:rsidTr="00090B20">
                        <w:trPr>
                          <w:gridAfter w:val="1"/>
                          <w:wAfter w:w="131" w:type="dxa"/>
                        </w:trPr>
                        <w:tc>
                          <w:tcPr>
                            <w:tcW w:w="1847" w:type="dxa"/>
                          </w:tcPr>
                          <w:p w14:paraId="649D96D8" w14:textId="4322F034" w:rsidR="00624C74" w:rsidRPr="00624C74" w:rsidRDefault="00624C74">
                            <w:pPr>
                              <w:rPr>
                                <w:b/>
                                <w:bCs/>
                              </w:rPr>
                            </w:pPr>
                            <w:r w:rsidRPr="00624C74">
                              <w:rPr>
                                <w:b/>
                                <w:bCs/>
                              </w:rPr>
                              <w:t>Name</w:t>
                            </w:r>
                          </w:p>
                        </w:tc>
                        <w:tc>
                          <w:tcPr>
                            <w:tcW w:w="462" w:type="dxa"/>
                          </w:tcPr>
                          <w:p w14:paraId="0CB0C55F" w14:textId="1468128E" w:rsidR="00624C74" w:rsidRPr="00624C74" w:rsidRDefault="00624C74">
                            <w:pPr>
                              <w:rPr>
                                <w:b/>
                                <w:bCs/>
                              </w:rPr>
                            </w:pPr>
                            <w:r w:rsidRPr="00624C74">
                              <w:rPr>
                                <w:b/>
                                <w:bCs/>
                              </w:rPr>
                              <w:t>AP</w:t>
                            </w:r>
                          </w:p>
                        </w:tc>
                        <w:tc>
                          <w:tcPr>
                            <w:tcW w:w="620" w:type="dxa"/>
                            <w:gridSpan w:val="2"/>
                          </w:tcPr>
                          <w:p w14:paraId="74908C60" w14:textId="4C0D478B" w:rsidR="00624C74" w:rsidRPr="00624C74" w:rsidRDefault="00624C74">
                            <w:pPr>
                              <w:rPr>
                                <w:b/>
                                <w:bCs/>
                              </w:rPr>
                            </w:pPr>
                            <w:r w:rsidRPr="00624C74">
                              <w:rPr>
                                <w:b/>
                                <w:bCs/>
                              </w:rPr>
                              <w:t>Pool</w:t>
                            </w:r>
                          </w:p>
                        </w:tc>
                        <w:tc>
                          <w:tcPr>
                            <w:tcW w:w="2033" w:type="dxa"/>
                          </w:tcPr>
                          <w:p w14:paraId="686627EC" w14:textId="7697420A" w:rsidR="00624C74" w:rsidRPr="00624C74" w:rsidRDefault="00624C74">
                            <w:pPr>
                              <w:rPr>
                                <w:b/>
                                <w:bCs/>
                              </w:rPr>
                            </w:pPr>
                            <w:r>
                              <w:rPr>
                                <w:b/>
                                <w:bCs/>
                              </w:rPr>
                              <w:t>Base</w:t>
                            </w:r>
                            <w:r w:rsidR="00090B20">
                              <w:rPr>
                                <w:b/>
                                <w:bCs/>
                              </w:rPr>
                              <w:t xml:space="preserve"> Attribute</w:t>
                            </w:r>
                          </w:p>
                        </w:tc>
                        <w:tc>
                          <w:tcPr>
                            <w:tcW w:w="4111" w:type="dxa"/>
                          </w:tcPr>
                          <w:p w14:paraId="32167C0D" w14:textId="481AE7FD" w:rsidR="00624C74" w:rsidRPr="00624C74" w:rsidRDefault="00624C74">
                            <w:pPr>
                              <w:rPr>
                                <w:b/>
                                <w:bCs/>
                              </w:rPr>
                            </w:pPr>
                            <w:r w:rsidRPr="00624C74">
                              <w:rPr>
                                <w:b/>
                                <w:bCs/>
                              </w:rPr>
                              <w:t>Properties</w:t>
                            </w:r>
                          </w:p>
                        </w:tc>
                      </w:tr>
                      <w:tr w:rsidR="00624C74" w14:paraId="63834A51" w14:textId="77777777" w:rsidTr="00090B20">
                        <w:trPr>
                          <w:gridAfter w:val="1"/>
                          <w:wAfter w:w="131" w:type="dxa"/>
                        </w:trPr>
                        <w:tc>
                          <w:tcPr>
                            <w:tcW w:w="1847" w:type="dxa"/>
                          </w:tcPr>
                          <w:p w14:paraId="10601C1F" w14:textId="009CF16D" w:rsidR="00624C74" w:rsidRDefault="00624C74">
                            <w:r w:rsidRPr="00624C74">
                              <w:t>Knuckledusters</w:t>
                            </w:r>
                          </w:p>
                        </w:tc>
                        <w:tc>
                          <w:tcPr>
                            <w:tcW w:w="462" w:type="dxa"/>
                          </w:tcPr>
                          <w:p w14:paraId="52238569" w14:textId="4002EE75" w:rsidR="00624C74" w:rsidRDefault="00624C74">
                            <w:r>
                              <w:t>3</w:t>
                            </w:r>
                          </w:p>
                        </w:tc>
                        <w:tc>
                          <w:tcPr>
                            <w:tcW w:w="620" w:type="dxa"/>
                            <w:gridSpan w:val="2"/>
                          </w:tcPr>
                          <w:p w14:paraId="37C1F72B" w14:textId="63398367" w:rsidR="00624C74" w:rsidRDefault="00624C74">
                            <w:r>
                              <w:t>+0</w:t>
                            </w:r>
                          </w:p>
                        </w:tc>
                        <w:tc>
                          <w:tcPr>
                            <w:tcW w:w="2033" w:type="dxa"/>
                          </w:tcPr>
                          <w:p w14:paraId="27340749" w14:textId="53360E48" w:rsidR="00624C74" w:rsidRDefault="00624C74">
                            <w:r>
                              <w:t>Force</w:t>
                            </w:r>
                          </w:p>
                        </w:tc>
                        <w:tc>
                          <w:tcPr>
                            <w:tcW w:w="4111" w:type="dxa"/>
                          </w:tcPr>
                          <w:p w14:paraId="12084D1F" w14:textId="23C87E29" w:rsidR="00624C74" w:rsidRDefault="00090B20">
                            <w:r w:rsidRPr="00090B20">
                              <w:t>Bludgeoning</w:t>
                            </w:r>
                            <w:r>
                              <w:t xml:space="preserve">, </w:t>
                            </w:r>
                            <w:r w:rsidRPr="00090B20">
                              <w:t>Momentum</w:t>
                            </w:r>
                          </w:p>
                        </w:tc>
                      </w:tr>
                      <w:tr w:rsidR="00624C74" w14:paraId="7E80AE4C" w14:textId="77777777" w:rsidTr="00090B20">
                        <w:trPr>
                          <w:gridAfter w:val="1"/>
                          <w:wAfter w:w="131" w:type="dxa"/>
                        </w:trPr>
                        <w:tc>
                          <w:tcPr>
                            <w:tcW w:w="1847" w:type="dxa"/>
                          </w:tcPr>
                          <w:p w14:paraId="3EC6FE23" w14:textId="4056E566" w:rsidR="00624C74" w:rsidRDefault="00624C74" w:rsidP="00624C74">
                            <w:r>
                              <w:t>Dagger</w:t>
                            </w:r>
                          </w:p>
                        </w:tc>
                        <w:tc>
                          <w:tcPr>
                            <w:tcW w:w="462" w:type="dxa"/>
                          </w:tcPr>
                          <w:p w14:paraId="73105017" w14:textId="4B82C6BC" w:rsidR="00624C74" w:rsidRDefault="00624C74" w:rsidP="00624C74">
                            <w:r>
                              <w:t>3</w:t>
                            </w:r>
                          </w:p>
                        </w:tc>
                        <w:tc>
                          <w:tcPr>
                            <w:tcW w:w="620" w:type="dxa"/>
                            <w:gridSpan w:val="2"/>
                          </w:tcPr>
                          <w:p w14:paraId="53DD7837" w14:textId="1CDC6768" w:rsidR="00624C74" w:rsidRDefault="00624C74" w:rsidP="00624C74">
                            <w:r>
                              <w:t>+1</w:t>
                            </w:r>
                          </w:p>
                        </w:tc>
                        <w:tc>
                          <w:tcPr>
                            <w:tcW w:w="2033" w:type="dxa"/>
                          </w:tcPr>
                          <w:p w14:paraId="7259CB8A" w14:textId="640AF2BF" w:rsidR="00624C74" w:rsidRDefault="00624C74" w:rsidP="00624C74">
                            <w:r>
                              <w:t>Force</w:t>
                            </w:r>
                          </w:p>
                        </w:tc>
                        <w:tc>
                          <w:tcPr>
                            <w:tcW w:w="4111" w:type="dxa"/>
                          </w:tcPr>
                          <w:p w14:paraId="79E26D1B" w14:textId="2C1C9D93" w:rsidR="00624C74" w:rsidRDefault="00090B20" w:rsidP="00624C74">
                            <w:r w:rsidRPr="00090B20">
                              <w:t>Ranged (6)</w:t>
                            </w:r>
                            <w:r>
                              <w:t>,</w:t>
                            </w:r>
                            <w:r w:rsidRPr="00090B20">
                              <w:t xml:space="preserve"> Wounding (1)</w:t>
                            </w:r>
                          </w:p>
                        </w:tc>
                      </w:tr>
                      <w:tr w:rsidR="00624C74" w14:paraId="181BA2D7" w14:textId="77777777" w:rsidTr="00090B20">
                        <w:trPr>
                          <w:gridAfter w:val="1"/>
                          <w:wAfter w:w="131" w:type="dxa"/>
                        </w:trPr>
                        <w:tc>
                          <w:tcPr>
                            <w:tcW w:w="1847" w:type="dxa"/>
                          </w:tcPr>
                          <w:p w14:paraId="29ABA5CD" w14:textId="61E773C5" w:rsidR="00624C74" w:rsidRDefault="00624C74" w:rsidP="00624C74">
                            <w:r>
                              <w:t>Shortsword</w:t>
                            </w:r>
                          </w:p>
                        </w:tc>
                        <w:tc>
                          <w:tcPr>
                            <w:tcW w:w="462" w:type="dxa"/>
                          </w:tcPr>
                          <w:p w14:paraId="39047D9E" w14:textId="730EF808" w:rsidR="00624C74" w:rsidRDefault="00624C74" w:rsidP="00624C74">
                            <w:r>
                              <w:t>3</w:t>
                            </w:r>
                          </w:p>
                        </w:tc>
                        <w:tc>
                          <w:tcPr>
                            <w:tcW w:w="620" w:type="dxa"/>
                            <w:gridSpan w:val="2"/>
                          </w:tcPr>
                          <w:p w14:paraId="7C53EF8F" w14:textId="1A0A6FD7" w:rsidR="00624C74" w:rsidRDefault="00624C74" w:rsidP="00624C74">
                            <w:r>
                              <w:t>+2</w:t>
                            </w:r>
                          </w:p>
                        </w:tc>
                        <w:tc>
                          <w:tcPr>
                            <w:tcW w:w="2033" w:type="dxa"/>
                          </w:tcPr>
                          <w:p w14:paraId="3B1A46FF" w14:textId="0FF5F8D7" w:rsidR="00624C74" w:rsidRDefault="00624C74" w:rsidP="00624C74">
                            <w:r>
                              <w:t>Force</w:t>
                            </w:r>
                          </w:p>
                        </w:tc>
                        <w:tc>
                          <w:tcPr>
                            <w:tcW w:w="4111" w:type="dxa"/>
                          </w:tcPr>
                          <w:p w14:paraId="7A227CD3" w14:textId="5CE12E68" w:rsidR="00624C74" w:rsidRDefault="00090B20" w:rsidP="00624C74">
                            <w:r>
                              <w:t>-</w:t>
                            </w:r>
                          </w:p>
                        </w:tc>
                      </w:tr>
                      <w:tr w:rsidR="00624C74" w14:paraId="5E0BF796" w14:textId="77777777" w:rsidTr="00090B20">
                        <w:trPr>
                          <w:gridAfter w:val="1"/>
                          <w:wAfter w:w="131" w:type="dxa"/>
                        </w:trPr>
                        <w:tc>
                          <w:tcPr>
                            <w:tcW w:w="1847" w:type="dxa"/>
                          </w:tcPr>
                          <w:p w14:paraId="7742D311" w14:textId="7307FFAA" w:rsidR="00624C74" w:rsidRDefault="00624C74" w:rsidP="00624C74">
                            <w:r>
                              <w:t>Nunchucks</w:t>
                            </w:r>
                          </w:p>
                        </w:tc>
                        <w:tc>
                          <w:tcPr>
                            <w:tcW w:w="462" w:type="dxa"/>
                          </w:tcPr>
                          <w:p w14:paraId="59A81F85" w14:textId="204E2DAA" w:rsidR="00624C74" w:rsidRDefault="00624C74" w:rsidP="00624C74">
                            <w:r>
                              <w:t>4</w:t>
                            </w:r>
                          </w:p>
                        </w:tc>
                        <w:tc>
                          <w:tcPr>
                            <w:tcW w:w="620" w:type="dxa"/>
                            <w:gridSpan w:val="2"/>
                          </w:tcPr>
                          <w:p w14:paraId="21CE2455" w14:textId="77A1002A" w:rsidR="00624C74" w:rsidRDefault="00624C74" w:rsidP="00624C74">
                            <w:r>
                              <w:t>+2</w:t>
                            </w:r>
                          </w:p>
                        </w:tc>
                        <w:tc>
                          <w:tcPr>
                            <w:tcW w:w="2033" w:type="dxa"/>
                          </w:tcPr>
                          <w:p w14:paraId="7C54A3BF" w14:textId="7A244EAA" w:rsidR="00624C74" w:rsidRDefault="00624C74" w:rsidP="00624C74">
                            <w:r>
                              <w:t>Force</w:t>
                            </w:r>
                          </w:p>
                        </w:tc>
                        <w:tc>
                          <w:tcPr>
                            <w:tcW w:w="4111" w:type="dxa"/>
                          </w:tcPr>
                          <w:p w14:paraId="561AD28B" w14:textId="1DE9D1FC" w:rsidR="00624C74" w:rsidRDefault="00090B20" w:rsidP="00624C74">
                            <w:r>
                              <w:t>Momentum</w:t>
                            </w:r>
                          </w:p>
                        </w:tc>
                      </w:tr>
                      <w:tr w:rsidR="00624C74" w14:paraId="52A2A719" w14:textId="77777777" w:rsidTr="00090B20">
                        <w:trPr>
                          <w:gridAfter w:val="1"/>
                          <w:wAfter w:w="131" w:type="dxa"/>
                        </w:trPr>
                        <w:tc>
                          <w:tcPr>
                            <w:tcW w:w="1847" w:type="dxa"/>
                          </w:tcPr>
                          <w:p w14:paraId="0C260E36" w14:textId="54680117" w:rsidR="00624C74" w:rsidRDefault="00624C74" w:rsidP="00624C74">
                            <w:r>
                              <w:t>Katana</w:t>
                            </w:r>
                          </w:p>
                        </w:tc>
                        <w:tc>
                          <w:tcPr>
                            <w:tcW w:w="462" w:type="dxa"/>
                          </w:tcPr>
                          <w:p w14:paraId="2AFBE37E" w14:textId="723A95D1" w:rsidR="00624C74" w:rsidRDefault="00624C74" w:rsidP="00624C74">
                            <w:r>
                              <w:t>4</w:t>
                            </w:r>
                          </w:p>
                        </w:tc>
                        <w:tc>
                          <w:tcPr>
                            <w:tcW w:w="620" w:type="dxa"/>
                            <w:gridSpan w:val="2"/>
                          </w:tcPr>
                          <w:p w14:paraId="1C532341" w14:textId="24586D27" w:rsidR="00624C74" w:rsidRDefault="00624C74" w:rsidP="00624C74">
                            <w:r>
                              <w:t>+3</w:t>
                            </w:r>
                          </w:p>
                        </w:tc>
                        <w:tc>
                          <w:tcPr>
                            <w:tcW w:w="2033" w:type="dxa"/>
                          </w:tcPr>
                          <w:p w14:paraId="3C7C3D38" w14:textId="30D7A25C" w:rsidR="00624C74" w:rsidRDefault="00624C74" w:rsidP="00624C74">
                            <w:r>
                              <w:t>Force</w:t>
                            </w:r>
                          </w:p>
                        </w:tc>
                        <w:tc>
                          <w:tcPr>
                            <w:tcW w:w="4111" w:type="dxa"/>
                          </w:tcPr>
                          <w:p w14:paraId="05456790" w14:textId="4DCDC825" w:rsidR="00624C74" w:rsidRDefault="00090B20" w:rsidP="00624C74">
                            <w:r>
                              <w:t>Wounding (1)</w:t>
                            </w:r>
                          </w:p>
                        </w:tc>
                      </w:tr>
                      <w:tr w:rsidR="00090B20" w14:paraId="2AC22541" w14:textId="77777777" w:rsidTr="00090B20">
                        <w:trPr>
                          <w:gridAfter w:val="1"/>
                          <w:wAfter w:w="131" w:type="dxa"/>
                        </w:trPr>
                        <w:tc>
                          <w:tcPr>
                            <w:tcW w:w="1847" w:type="dxa"/>
                          </w:tcPr>
                          <w:p w14:paraId="2D7874E6" w14:textId="6513F3DD" w:rsidR="00624C74" w:rsidRDefault="00624C74" w:rsidP="00624C74">
                            <w:r>
                              <w:t>Longsword</w:t>
                            </w:r>
                          </w:p>
                        </w:tc>
                        <w:tc>
                          <w:tcPr>
                            <w:tcW w:w="462" w:type="dxa"/>
                          </w:tcPr>
                          <w:p w14:paraId="01296A02" w14:textId="4C926292" w:rsidR="00624C74" w:rsidRDefault="00624C74" w:rsidP="00624C74">
                            <w:r>
                              <w:t>4</w:t>
                            </w:r>
                          </w:p>
                        </w:tc>
                        <w:tc>
                          <w:tcPr>
                            <w:tcW w:w="620" w:type="dxa"/>
                            <w:gridSpan w:val="2"/>
                          </w:tcPr>
                          <w:p w14:paraId="2CD48906" w14:textId="39772BA1" w:rsidR="00624C74" w:rsidRDefault="00624C74" w:rsidP="00624C74">
                            <w:r>
                              <w:t>+3</w:t>
                            </w:r>
                          </w:p>
                        </w:tc>
                        <w:tc>
                          <w:tcPr>
                            <w:tcW w:w="2033" w:type="dxa"/>
                          </w:tcPr>
                          <w:p w14:paraId="70996ACB" w14:textId="31950211" w:rsidR="00624C74" w:rsidRDefault="00624C74" w:rsidP="00624C74">
                            <w:r>
                              <w:t>Force</w:t>
                            </w:r>
                          </w:p>
                        </w:tc>
                        <w:tc>
                          <w:tcPr>
                            <w:tcW w:w="4111" w:type="dxa"/>
                          </w:tcPr>
                          <w:p w14:paraId="48A2DB41" w14:textId="5F8107B1" w:rsidR="00624C74" w:rsidRDefault="00090B20" w:rsidP="00624C74">
                            <w:r>
                              <w:t>Half-Swording (2)</w:t>
                            </w:r>
                          </w:p>
                        </w:tc>
                      </w:tr>
                      <w:tr w:rsidR="00090B20" w14:paraId="6483A3B1" w14:textId="77777777" w:rsidTr="00090B20">
                        <w:trPr>
                          <w:gridAfter w:val="1"/>
                          <w:wAfter w:w="131" w:type="dxa"/>
                        </w:trPr>
                        <w:tc>
                          <w:tcPr>
                            <w:tcW w:w="1847" w:type="dxa"/>
                          </w:tcPr>
                          <w:p w14:paraId="47AC3F6E" w14:textId="60175933" w:rsidR="00624C74" w:rsidRDefault="00624C74" w:rsidP="00624C74">
                            <w:r>
                              <w:t>Spear</w:t>
                            </w:r>
                          </w:p>
                        </w:tc>
                        <w:tc>
                          <w:tcPr>
                            <w:tcW w:w="462" w:type="dxa"/>
                          </w:tcPr>
                          <w:p w14:paraId="360A46BD" w14:textId="26DC4765" w:rsidR="00624C74" w:rsidRDefault="00624C74" w:rsidP="00624C74">
                            <w:r>
                              <w:t>4</w:t>
                            </w:r>
                          </w:p>
                        </w:tc>
                        <w:tc>
                          <w:tcPr>
                            <w:tcW w:w="620" w:type="dxa"/>
                            <w:gridSpan w:val="2"/>
                          </w:tcPr>
                          <w:p w14:paraId="43488A17" w14:textId="3D502115" w:rsidR="00624C74" w:rsidRDefault="00624C74" w:rsidP="00624C74">
                            <w:r>
                              <w:t>+3</w:t>
                            </w:r>
                          </w:p>
                        </w:tc>
                        <w:tc>
                          <w:tcPr>
                            <w:tcW w:w="2033" w:type="dxa"/>
                          </w:tcPr>
                          <w:p w14:paraId="50E66E7E" w14:textId="35297713" w:rsidR="00624C74" w:rsidRDefault="00624C74" w:rsidP="00624C74">
                            <w:r>
                              <w:t>Force</w:t>
                            </w:r>
                          </w:p>
                        </w:tc>
                        <w:tc>
                          <w:tcPr>
                            <w:tcW w:w="4111" w:type="dxa"/>
                          </w:tcPr>
                          <w:p w14:paraId="3329C552" w14:textId="39030048" w:rsidR="00624C74" w:rsidRDefault="00090B20" w:rsidP="00624C74">
                            <w:r>
                              <w:t>Ranged (12), Two Handed (+2)</w:t>
                            </w:r>
                          </w:p>
                        </w:tc>
                      </w:tr>
                      <w:tr w:rsidR="00090B20" w14:paraId="05316E75" w14:textId="77777777" w:rsidTr="00090B20">
                        <w:trPr>
                          <w:gridAfter w:val="1"/>
                          <w:wAfter w:w="131" w:type="dxa"/>
                        </w:trPr>
                        <w:tc>
                          <w:tcPr>
                            <w:tcW w:w="1847" w:type="dxa"/>
                          </w:tcPr>
                          <w:p w14:paraId="5A922852" w14:textId="6E174B16" w:rsidR="00624C74" w:rsidRDefault="00624C74" w:rsidP="00624C74">
                            <w:r>
                              <w:t>Whip</w:t>
                            </w:r>
                          </w:p>
                        </w:tc>
                        <w:tc>
                          <w:tcPr>
                            <w:tcW w:w="462" w:type="dxa"/>
                          </w:tcPr>
                          <w:p w14:paraId="3421C6E7" w14:textId="6A954792" w:rsidR="00624C74" w:rsidRDefault="00624C74" w:rsidP="00624C74">
                            <w:r>
                              <w:t>3</w:t>
                            </w:r>
                          </w:p>
                        </w:tc>
                        <w:tc>
                          <w:tcPr>
                            <w:tcW w:w="620" w:type="dxa"/>
                            <w:gridSpan w:val="2"/>
                          </w:tcPr>
                          <w:p w14:paraId="0ED86217" w14:textId="3B168A98" w:rsidR="00624C74" w:rsidRDefault="00624C74" w:rsidP="00624C74">
                            <w:r>
                              <w:t>+1</w:t>
                            </w:r>
                          </w:p>
                        </w:tc>
                        <w:tc>
                          <w:tcPr>
                            <w:tcW w:w="2033" w:type="dxa"/>
                          </w:tcPr>
                          <w:p w14:paraId="1E37BB7D" w14:textId="5142F6D4" w:rsidR="00624C74" w:rsidRDefault="00624C74" w:rsidP="00624C74">
                            <w:r>
                              <w:t>Force</w:t>
                            </w:r>
                          </w:p>
                        </w:tc>
                        <w:tc>
                          <w:tcPr>
                            <w:tcW w:w="4111" w:type="dxa"/>
                          </w:tcPr>
                          <w:p w14:paraId="5B20678D" w14:textId="455F41EC" w:rsidR="00624C74" w:rsidRDefault="00090B20" w:rsidP="00624C74">
                            <w:r>
                              <w:t>Ranged (2), Tripping</w:t>
                            </w:r>
                          </w:p>
                        </w:tc>
                      </w:tr>
                      <w:tr w:rsidR="00090B20" w14:paraId="07A5B8E0" w14:textId="77777777" w:rsidTr="00090B20">
                        <w:trPr>
                          <w:gridAfter w:val="1"/>
                          <w:wAfter w:w="131" w:type="dxa"/>
                        </w:trPr>
                        <w:tc>
                          <w:tcPr>
                            <w:tcW w:w="1847" w:type="dxa"/>
                          </w:tcPr>
                          <w:p w14:paraId="7B8FAA79" w14:textId="6403D06C" w:rsidR="00624C74" w:rsidRDefault="00624C74" w:rsidP="00624C74">
                            <w:r>
                              <w:t>Chain-Whip</w:t>
                            </w:r>
                          </w:p>
                        </w:tc>
                        <w:tc>
                          <w:tcPr>
                            <w:tcW w:w="462" w:type="dxa"/>
                          </w:tcPr>
                          <w:p w14:paraId="518BE74E" w14:textId="7BE792D6" w:rsidR="00624C74" w:rsidRDefault="00624C74" w:rsidP="00624C74">
                            <w:r>
                              <w:t>4</w:t>
                            </w:r>
                          </w:p>
                        </w:tc>
                        <w:tc>
                          <w:tcPr>
                            <w:tcW w:w="620" w:type="dxa"/>
                            <w:gridSpan w:val="2"/>
                          </w:tcPr>
                          <w:p w14:paraId="7F358535" w14:textId="5FFF8C6A" w:rsidR="00624C74" w:rsidRDefault="00624C74" w:rsidP="00624C74">
                            <w:r>
                              <w:t>+2</w:t>
                            </w:r>
                          </w:p>
                        </w:tc>
                        <w:tc>
                          <w:tcPr>
                            <w:tcW w:w="2033" w:type="dxa"/>
                          </w:tcPr>
                          <w:p w14:paraId="43443558" w14:textId="19192ACD" w:rsidR="00624C74" w:rsidRDefault="00624C74" w:rsidP="00624C74">
                            <w:r>
                              <w:t>Force</w:t>
                            </w:r>
                          </w:p>
                        </w:tc>
                        <w:tc>
                          <w:tcPr>
                            <w:tcW w:w="4111" w:type="dxa"/>
                          </w:tcPr>
                          <w:p w14:paraId="2ABF4ACF" w14:textId="4589728D" w:rsidR="00624C74" w:rsidRDefault="00090B20" w:rsidP="00624C74">
                            <w:r>
                              <w:t>Bludgeoning , Ranged (2)</w:t>
                            </w:r>
                          </w:p>
                        </w:tc>
                      </w:tr>
                      <w:tr w:rsidR="00090B20" w14:paraId="1D40F02A" w14:textId="77777777" w:rsidTr="00090B20">
                        <w:trPr>
                          <w:gridAfter w:val="1"/>
                          <w:wAfter w:w="131" w:type="dxa"/>
                        </w:trPr>
                        <w:tc>
                          <w:tcPr>
                            <w:tcW w:w="1847" w:type="dxa"/>
                          </w:tcPr>
                          <w:p w14:paraId="259BBC8C" w14:textId="59043100" w:rsidR="00624C74" w:rsidRDefault="00624C74" w:rsidP="00624C74">
                            <w:r>
                              <w:t>Glaive</w:t>
                            </w:r>
                          </w:p>
                        </w:tc>
                        <w:tc>
                          <w:tcPr>
                            <w:tcW w:w="462" w:type="dxa"/>
                          </w:tcPr>
                          <w:p w14:paraId="629D06C5" w14:textId="7DF92409" w:rsidR="00624C74" w:rsidRDefault="00624C74" w:rsidP="00624C74">
                            <w:r>
                              <w:t>5</w:t>
                            </w:r>
                          </w:p>
                        </w:tc>
                        <w:tc>
                          <w:tcPr>
                            <w:tcW w:w="620" w:type="dxa"/>
                            <w:gridSpan w:val="2"/>
                          </w:tcPr>
                          <w:p w14:paraId="3D19B172" w14:textId="48CBDE90" w:rsidR="00624C74" w:rsidRDefault="00624C74" w:rsidP="00624C74">
                            <w:r>
                              <w:t>+3</w:t>
                            </w:r>
                          </w:p>
                        </w:tc>
                        <w:tc>
                          <w:tcPr>
                            <w:tcW w:w="2033" w:type="dxa"/>
                          </w:tcPr>
                          <w:p w14:paraId="1DB94240" w14:textId="596BEA14" w:rsidR="00624C74" w:rsidRDefault="00624C74" w:rsidP="00624C74">
                            <w:r>
                              <w:t>Force</w:t>
                            </w:r>
                          </w:p>
                        </w:tc>
                        <w:tc>
                          <w:tcPr>
                            <w:tcW w:w="4111" w:type="dxa"/>
                          </w:tcPr>
                          <w:p w14:paraId="672F50F0" w14:textId="56B0B291" w:rsidR="00624C74" w:rsidRDefault="00090B20" w:rsidP="00624C74">
                            <w:r>
                              <w:t>Ranged (2), Two Handed (+4)</w:t>
                            </w:r>
                          </w:p>
                        </w:tc>
                      </w:tr>
                      <w:tr w:rsidR="00090B20" w14:paraId="265744AA" w14:textId="77777777" w:rsidTr="00090B20">
                        <w:trPr>
                          <w:gridAfter w:val="1"/>
                          <w:wAfter w:w="131" w:type="dxa"/>
                        </w:trPr>
                        <w:tc>
                          <w:tcPr>
                            <w:tcW w:w="1847" w:type="dxa"/>
                          </w:tcPr>
                          <w:p w14:paraId="3593882D" w14:textId="5C729B66" w:rsidR="00624C74" w:rsidRDefault="00624C74" w:rsidP="00624C74">
                            <w:r>
                              <w:t>Great Club</w:t>
                            </w:r>
                          </w:p>
                        </w:tc>
                        <w:tc>
                          <w:tcPr>
                            <w:tcW w:w="462" w:type="dxa"/>
                          </w:tcPr>
                          <w:p w14:paraId="77DC067A" w14:textId="59E856B1" w:rsidR="00624C74" w:rsidRDefault="00624C74" w:rsidP="00624C74">
                            <w:r>
                              <w:t>6</w:t>
                            </w:r>
                          </w:p>
                        </w:tc>
                        <w:tc>
                          <w:tcPr>
                            <w:tcW w:w="620" w:type="dxa"/>
                            <w:gridSpan w:val="2"/>
                          </w:tcPr>
                          <w:p w14:paraId="4EF1783F" w14:textId="7C4DB4FC" w:rsidR="00624C74" w:rsidRDefault="00624C74" w:rsidP="00624C74">
                            <w:r>
                              <w:t>+4</w:t>
                            </w:r>
                          </w:p>
                        </w:tc>
                        <w:tc>
                          <w:tcPr>
                            <w:tcW w:w="2033" w:type="dxa"/>
                          </w:tcPr>
                          <w:p w14:paraId="209EE187" w14:textId="365032F7" w:rsidR="00624C74" w:rsidRDefault="00624C74" w:rsidP="00624C74">
                            <w:r>
                              <w:t>Force</w:t>
                            </w:r>
                          </w:p>
                        </w:tc>
                        <w:tc>
                          <w:tcPr>
                            <w:tcW w:w="4111" w:type="dxa"/>
                          </w:tcPr>
                          <w:p w14:paraId="0A3ECD51" w14:textId="5BE9F4F6" w:rsidR="00624C74" w:rsidRDefault="00090B20" w:rsidP="00624C74">
                            <w:r>
                              <w:t>Bludgeoning, Heavy, Simple</w:t>
                            </w:r>
                          </w:p>
                        </w:tc>
                      </w:tr>
                      <w:tr w:rsidR="00090B20" w:rsidRPr="00090B20" w14:paraId="34D99B49" w14:textId="77777777" w:rsidTr="00090B20">
                        <w:trPr>
                          <w:gridAfter w:val="1"/>
                          <w:wAfter w:w="131" w:type="dxa"/>
                        </w:trPr>
                        <w:tc>
                          <w:tcPr>
                            <w:tcW w:w="1847" w:type="dxa"/>
                          </w:tcPr>
                          <w:p w14:paraId="3E3FE402" w14:textId="68C1CD45" w:rsidR="00624C74" w:rsidRDefault="00624C74" w:rsidP="00624C74">
                            <w:r>
                              <w:t>Greathammer</w:t>
                            </w:r>
                          </w:p>
                        </w:tc>
                        <w:tc>
                          <w:tcPr>
                            <w:tcW w:w="462" w:type="dxa"/>
                          </w:tcPr>
                          <w:p w14:paraId="341AF34C" w14:textId="4152B405" w:rsidR="00624C74" w:rsidRDefault="00624C74" w:rsidP="00624C74">
                            <w:r>
                              <w:t>6</w:t>
                            </w:r>
                          </w:p>
                        </w:tc>
                        <w:tc>
                          <w:tcPr>
                            <w:tcW w:w="620" w:type="dxa"/>
                            <w:gridSpan w:val="2"/>
                          </w:tcPr>
                          <w:p w14:paraId="08F48AE5" w14:textId="0D65646B" w:rsidR="00624C74" w:rsidRDefault="00624C74" w:rsidP="00624C74">
                            <w:r>
                              <w:t>+4</w:t>
                            </w:r>
                          </w:p>
                        </w:tc>
                        <w:tc>
                          <w:tcPr>
                            <w:tcW w:w="2033" w:type="dxa"/>
                          </w:tcPr>
                          <w:p w14:paraId="28813654" w14:textId="0298AC7B" w:rsidR="00624C74" w:rsidRDefault="00624C74" w:rsidP="00624C74">
                            <w:r>
                              <w:t>Force</w:t>
                            </w:r>
                          </w:p>
                        </w:tc>
                        <w:tc>
                          <w:tcPr>
                            <w:tcW w:w="4111" w:type="dxa"/>
                          </w:tcPr>
                          <w:p w14:paraId="000E04C5" w14:textId="2D3DB93C" w:rsidR="00624C74" w:rsidRPr="00090B20" w:rsidRDefault="00090B20" w:rsidP="00624C74">
                            <w:pPr>
                              <w:rPr>
                                <w:lang w:val="en-US"/>
                              </w:rPr>
                            </w:pPr>
                            <w:r w:rsidRPr="00090B20">
                              <w:rPr>
                                <w:lang w:val="en-US"/>
                              </w:rPr>
                              <w:t>Bludgeoning, Heavy</w:t>
                            </w:r>
                            <w:r>
                              <w:rPr>
                                <w:lang w:val="en-US"/>
                              </w:rPr>
                              <w:t>,</w:t>
                            </w:r>
                            <w:r w:rsidRPr="00090B20">
                              <w:rPr>
                                <w:lang w:val="en-US"/>
                              </w:rPr>
                              <w:t xml:space="preserve"> Two Handed (+4)</w:t>
                            </w:r>
                          </w:p>
                        </w:tc>
                      </w:tr>
                      <w:tr w:rsidR="00090B20" w:rsidRPr="00624C74" w14:paraId="67D805ED" w14:textId="77777777" w:rsidTr="00090B20">
                        <w:trPr>
                          <w:gridAfter w:val="1"/>
                          <w:wAfter w:w="131" w:type="dxa"/>
                        </w:trPr>
                        <w:tc>
                          <w:tcPr>
                            <w:tcW w:w="1847" w:type="dxa"/>
                          </w:tcPr>
                          <w:p w14:paraId="5EFFCA19" w14:textId="6FF19D61" w:rsidR="00624C74" w:rsidRDefault="00624C74" w:rsidP="00624C74">
                            <w:r>
                              <w:t>Hand Crossbow</w:t>
                            </w:r>
                          </w:p>
                        </w:tc>
                        <w:tc>
                          <w:tcPr>
                            <w:tcW w:w="462" w:type="dxa"/>
                          </w:tcPr>
                          <w:p w14:paraId="15F90CE8" w14:textId="730DED82" w:rsidR="00624C74" w:rsidRDefault="00624C74" w:rsidP="00624C74">
                            <w:r>
                              <w:t>4</w:t>
                            </w:r>
                          </w:p>
                        </w:tc>
                        <w:tc>
                          <w:tcPr>
                            <w:tcW w:w="620" w:type="dxa"/>
                            <w:gridSpan w:val="2"/>
                          </w:tcPr>
                          <w:p w14:paraId="0E70E25F" w14:textId="431DC7A1" w:rsidR="00624C74" w:rsidRDefault="00624C74" w:rsidP="00624C74">
                            <w:r>
                              <w:t>+5</w:t>
                            </w:r>
                          </w:p>
                        </w:tc>
                        <w:tc>
                          <w:tcPr>
                            <w:tcW w:w="2033" w:type="dxa"/>
                          </w:tcPr>
                          <w:p w14:paraId="1BA911EF" w14:textId="5411F8A0" w:rsidR="00624C74" w:rsidRPr="00624C74" w:rsidRDefault="00624C74" w:rsidP="00624C74">
                            <w:pPr>
                              <w:rPr>
                                <w:lang w:val="en-US"/>
                              </w:rPr>
                            </w:pPr>
                            <w:r w:rsidRPr="00624C74">
                              <w:rPr>
                                <w:lang w:val="en-US"/>
                              </w:rPr>
                              <w:t xml:space="preserve">Chose Body, Speed, </w:t>
                            </w:r>
                            <w:r>
                              <w:rPr>
                                <w:lang w:val="en-US"/>
                              </w:rPr>
                              <w:t>F</w:t>
                            </w:r>
                            <w:r w:rsidRPr="00624C74">
                              <w:rPr>
                                <w:lang w:val="en-US"/>
                              </w:rPr>
                              <w:t>eel o</w:t>
                            </w:r>
                            <w:r>
                              <w:rPr>
                                <w:lang w:val="en-US"/>
                              </w:rPr>
                              <w:t>r Experience</w:t>
                            </w:r>
                          </w:p>
                        </w:tc>
                        <w:tc>
                          <w:tcPr>
                            <w:tcW w:w="4111" w:type="dxa"/>
                          </w:tcPr>
                          <w:p w14:paraId="4021B2E0" w14:textId="09A54A18" w:rsidR="00624C74" w:rsidRPr="00624C74" w:rsidRDefault="00090B20" w:rsidP="00624C74">
                            <w:pPr>
                              <w:rPr>
                                <w:lang w:val="en-US"/>
                              </w:rPr>
                            </w:pPr>
                            <w:r>
                              <w:rPr>
                                <w:lang w:val="en-US"/>
                              </w:rPr>
                              <w:t>Ranged (42), Recoil (1), Reload (6)</w:t>
                            </w:r>
                          </w:p>
                        </w:tc>
                      </w:tr>
                      <w:tr w:rsidR="00090B20" w:rsidRPr="00113F7C" w14:paraId="65EA28C9" w14:textId="77777777" w:rsidTr="00090B20">
                        <w:trPr>
                          <w:gridAfter w:val="1"/>
                          <w:wAfter w:w="131" w:type="dxa"/>
                        </w:trPr>
                        <w:tc>
                          <w:tcPr>
                            <w:tcW w:w="1847" w:type="dxa"/>
                          </w:tcPr>
                          <w:p w14:paraId="1E0C9805" w14:textId="10D18A71" w:rsidR="00090B20" w:rsidRDefault="00090B20" w:rsidP="00090B20">
                            <w:r>
                              <w:t>Crossbow</w:t>
                            </w:r>
                          </w:p>
                        </w:tc>
                        <w:tc>
                          <w:tcPr>
                            <w:tcW w:w="462" w:type="dxa"/>
                          </w:tcPr>
                          <w:p w14:paraId="6430C91D" w14:textId="785D8DD5" w:rsidR="00090B20" w:rsidRDefault="00090B20" w:rsidP="00090B20">
                            <w:r>
                              <w:t>6</w:t>
                            </w:r>
                          </w:p>
                        </w:tc>
                        <w:tc>
                          <w:tcPr>
                            <w:tcW w:w="620" w:type="dxa"/>
                            <w:gridSpan w:val="2"/>
                          </w:tcPr>
                          <w:p w14:paraId="3EA03A72" w14:textId="11275EA8" w:rsidR="00090B20" w:rsidRDefault="00090B20" w:rsidP="00090B20">
                            <w:r>
                              <w:t>+4</w:t>
                            </w:r>
                          </w:p>
                        </w:tc>
                        <w:tc>
                          <w:tcPr>
                            <w:tcW w:w="2033" w:type="dxa"/>
                          </w:tcPr>
                          <w:p w14:paraId="23EF0A3F" w14:textId="1285A858" w:rsidR="00090B20" w:rsidRPr="00624C74" w:rsidRDefault="00090B20" w:rsidP="00090B20">
                            <w:pPr>
                              <w:rPr>
                                <w:lang w:val="en-US"/>
                              </w:rPr>
                            </w:pPr>
                            <w:r w:rsidRPr="00624C74">
                              <w:rPr>
                                <w:lang w:val="en-US"/>
                              </w:rPr>
                              <w:t xml:space="preserve">Chose Body, Speed, </w:t>
                            </w:r>
                            <w:r>
                              <w:rPr>
                                <w:lang w:val="en-US"/>
                              </w:rPr>
                              <w:t>F</w:t>
                            </w:r>
                            <w:r w:rsidRPr="00624C74">
                              <w:rPr>
                                <w:lang w:val="en-US"/>
                              </w:rPr>
                              <w:t>eel o</w:t>
                            </w:r>
                            <w:r>
                              <w:rPr>
                                <w:lang w:val="en-US"/>
                              </w:rPr>
                              <w:t>r Experience</w:t>
                            </w:r>
                          </w:p>
                        </w:tc>
                        <w:tc>
                          <w:tcPr>
                            <w:tcW w:w="4111" w:type="dxa"/>
                          </w:tcPr>
                          <w:p w14:paraId="2468DCC5" w14:textId="6AB49A88" w:rsidR="00090B20" w:rsidRPr="00624C74" w:rsidRDefault="00090B20" w:rsidP="00090B20">
                            <w:pPr>
                              <w:rPr>
                                <w:lang w:val="en-US"/>
                              </w:rPr>
                            </w:pPr>
                            <w:r>
                              <w:rPr>
                                <w:lang w:val="en-US"/>
                              </w:rPr>
                              <w:t>Heavy, Ranged (42), Recoil (1), Reload (4),</w:t>
                            </w:r>
                            <w:r>
                              <w:rPr>
                                <w:lang w:val="en-US"/>
                              </w:rPr>
                              <w:br/>
                              <w:t>Two Handed (+5)</w:t>
                            </w:r>
                          </w:p>
                        </w:tc>
                      </w:tr>
                      <w:tr w:rsidR="00090B20" w14:paraId="5374F03B" w14:textId="77777777" w:rsidTr="00090B20">
                        <w:trPr>
                          <w:gridAfter w:val="1"/>
                          <w:wAfter w:w="131" w:type="dxa"/>
                        </w:trPr>
                        <w:tc>
                          <w:tcPr>
                            <w:tcW w:w="1847" w:type="dxa"/>
                          </w:tcPr>
                          <w:p w14:paraId="095EF8E6" w14:textId="2D4DA6C5" w:rsidR="00090B20" w:rsidRDefault="00090B20" w:rsidP="00090B20">
                            <w:r>
                              <w:t>Hunting Bow</w:t>
                            </w:r>
                          </w:p>
                        </w:tc>
                        <w:tc>
                          <w:tcPr>
                            <w:tcW w:w="462" w:type="dxa"/>
                          </w:tcPr>
                          <w:p w14:paraId="1B7F541E" w14:textId="16AEC9AB" w:rsidR="00090B20" w:rsidRDefault="00090B20" w:rsidP="00090B20">
                            <w:r>
                              <w:t>5</w:t>
                            </w:r>
                          </w:p>
                        </w:tc>
                        <w:tc>
                          <w:tcPr>
                            <w:tcW w:w="620" w:type="dxa"/>
                            <w:gridSpan w:val="2"/>
                          </w:tcPr>
                          <w:p w14:paraId="7ECABE17" w14:textId="13F76BAC" w:rsidR="00090B20" w:rsidRDefault="00090B20" w:rsidP="00090B20">
                            <w:r>
                              <w:t>+2</w:t>
                            </w:r>
                          </w:p>
                        </w:tc>
                        <w:tc>
                          <w:tcPr>
                            <w:tcW w:w="2033" w:type="dxa"/>
                          </w:tcPr>
                          <w:p w14:paraId="42EB653A" w14:textId="637C08BA" w:rsidR="00090B20" w:rsidRDefault="00090B20" w:rsidP="00090B20">
                            <w:r>
                              <w:t>Force</w:t>
                            </w:r>
                          </w:p>
                        </w:tc>
                        <w:tc>
                          <w:tcPr>
                            <w:tcW w:w="4111" w:type="dxa"/>
                          </w:tcPr>
                          <w:p w14:paraId="5B973910" w14:textId="380AAC3F" w:rsidR="00090B20" w:rsidRDefault="00090B20" w:rsidP="00090B20">
                            <w:r>
                              <w:t>Heavy, Ranged (150), Two Handed (+5)</w:t>
                            </w:r>
                          </w:p>
                        </w:tc>
                      </w:tr>
                      <w:tr w:rsidR="00090B20" w14:paraId="3FEB4A01" w14:textId="77777777" w:rsidTr="00090B20">
                        <w:trPr>
                          <w:gridAfter w:val="1"/>
                          <w:wAfter w:w="131" w:type="dxa"/>
                        </w:trPr>
                        <w:tc>
                          <w:tcPr>
                            <w:tcW w:w="1847" w:type="dxa"/>
                          </w:tcPr>
                          <w:p w14:paraId="3C832577" w14:textId="202D0498" w:rsidR="00090B20" w:rsidRDefault="00090B20" w:rsidP="00090B20">
                            <w:r>
                              <w:t>War Bow</w:t>
                            </w:r>
                          </w:p>
                        </w:tc>
                        <w:tc>
                          <w:tcPr>
                            <w:tcW w:w="462" w:type="dxa"/>
                          </w:tcPr>
                          <w:p w14:paraId="0E412039" w14:textId="4A7B7020" w:rsidR="00090B20" w:rsidRDefault="00090B20" w:rsidP="00090B20">
                            <w:r>
                              <w:t>6</w:t>
                            </w:r>
                          </w:p>
                        </w:tc>
                        <w:tc>
                          <w:tcPr>
                            <w:tcW w:w="620" w:type="dxa"/>
                            <w:gridSpan w:val="2"/>
                          </w:tcPr>
                          <w:p w14:paraId="737DE3F3" w14:textId="1C5FEAE2" w:rsidR="00090B20" w:rsidRDefault="00090B20" w:rsidP="00090B20">
                            <w:r>
                              <w:t>+3</w:t>
                            </w:r>
                          </w:p>
                        </w:tc>
                        <w:tc>
                          <w:tcPr>
                            <w:tcW w:w="2033" w:type="dxa"/>
                          </w:tcPr>
                          <w:p w14:paraId="3F9ED8CA" w14:textId="4666D312" w:rsidR="00090B20" w:rsidRDefault="00090B20" w:rsidP="00090B20">
                            <w:r>
                              <w:t>Force</w:t>
                            </w:r>
                          </w:p>
                        </w:tc>
                        <w:tc>
                          <w:tcPr>
                            <w:tcW w:w="4111" w:type="dxa"/>
                          </w:tcPr>
                          <w:p w14:paraId="4BEF8C6F" w14:textId="115A89DA" w:rsidR="00090B20" w:rsidRDefault="00090B20" w:rsidP="00090B20">
                            <w:r>
                              <w:t>Heavy, Ranged (200), Two Handed (+7)</w:t>
                            </w:r>
                          </w:p>
                        </w:tc>
                      </w:tr>
                      <w:tr w:rsidR="00090B20" w14:paraId="79B5B38B" w14:textId="77777777" w:rsidTr="00090B20">
                        <w:trPr>
                          <w:gridAfter w:val="1"/>
                          <w:wAfter w:w="131" w:type="dxa"/>
                        </w:trPr>
                        <w:tc>
                          <w:tcPr>
                            <w:tcW w:w="1847" w:type="dxa"/>
                          </w:tcPr>
                          <w:p w14:paraId="6E2519B2" w14:textId="4F9D453C" w:rsidR="00090B20" w:rsidRDefault="00090B20" w:rsidP="00090B20">
                            <w:r>
                              <w:t>Bone Club</w:t>
                            </w:r>
                          </w:p>
                        </w:tc>
                        <w:tc>
                          <w:tcPr>
                            <w:tcW w:w="462" w:type="dxa"/>
                          </w:tcPr>
                          <w:p w14:paraId="2057A3E6" w14:textId="7C894EA4" w:rsidR="00090B20" w:rsidRDefault="00090B20" w:rsidP="00090B20">
                            <w:r>
                              <w:t>5</w:t>
                            </w:r>
                          </w:p>
                        </w:tc>
                        <w:tc>
                          <w:tcPr>
                            <w:tcW w:w="620" w:type="dxa"/>
                            <w:gridSpan w:val="2"/>
                          </w:tcPr>
                          <w:p w14:paraId="5D376720" w14:textId="226863AB" w:rsidR="00090B20" w:rsidRDefault="00090B20" w:rsidP="00090B20">
                            <w:r>
                              <w:t>+3</w:t>
                            </w:r>
                          </w:p>
                        </w:tc>
                        <w:tc>
                          <w:tcPr>
                            <w:tcW w:w="2033" w:type="dxa"/>
                          </w:tcPr>
                          <w:p w14:paraId="317C15C9" w14:textId="7AA30714" w:rsidR="00090B20" w:rsidRDefault="00090B20" w:rsidP="00090B20">
                            <w:r>
                              <w:t>Intelligence</w:t>
                            </w:r>
                          </w:p>
                        </w:tc>
                        <w:tc>
                          <w:tcPr>
                            <w:tcW w:w="4111" w:type="dxa"/>
                          </w:tcPr>
                          <w:p w14:paraId="005C8DB9" w14:textId="494EE3D7" w:rsidR="00090B20" w:rsidRDefault="00090B20" w:rsidP="00090B20">
                            <w:r>
                              <w:t>Marrow</w:t>
                            </w:r>
                          </w:p>
                        </w:tc>
                      </w:tr>
                      <w:tr w:rsidR="00090B20" w14:paraId="0C82A1B9" w14:textId="77777777" w:rsidTr="00090B20">
                        <w:trPr>
                          <w:gridAfter w:val="1"/>
                          <w:wAfter w:w="131" w:type="dxa"/>
                        </w:trPr>
                        <w:tc>
                          <w:tcPr>
                            <w:tcW w:w="1847" w:type="dxa"/>
                          </w:tcPr>
                          <w:p w14:paraId="114FCD8C" w14:textId="389C879D" w:rsidR="00090B20" w:rsidRDefault="00090B20" w:rsidP="00090B20">
                            <w:r>
                              <w:t>Hair Veil</w:t>
                            </w:r>
                          </w:p>
                        </w:tc>
                        <w:tc>
                          <w:tcPr>
                            <w:tcW w:w="462" w:type="dxa"/>
                          </w:tcPr>
                          <w:p w14:paraId="3D8D3AD1" w14:textId="3A9AF3AC" w:rsidR="00090B20" w:rsidRDefault="00090B20" w:rsidP="00090B20">
                            <w:r>
                              <w:t>2</w:t>
                            </w:r>
                          </w:p>
                        </w:tc>
                        <w:tc>
                          <w:tcPr>
                            <w:tcW w:w="620" w:type="dxa"/>
                            <w:gridSpan w:val="2"/>
                          </w:tcPr>
                          <w:p w14:paraId="6E163E49" w14:textId="11F3FCF8" w:rsidR="00090B20" w:rsidRDefault="00090B20" w:rsidP="00090B20">
                            <w:r>
                              <w:t>+0</w:t>
                            </w:r>
                          </w:p>
                        </w:tc>
                        <w:tc>
                          <w:tcPr>
                            <w:tcW w:w="2033" w:type="dxa"/>
                          </w:tcPr>
                          <w:p w14:paraId="666078F8" w14:textId="122F848F" w:rsidR="00090B20" w:rsidRDefault="00090B20" w:rsidP="00090B20">
                            <w:r>
                              <w:t>Feel</w:t>
                            </w:r>
                          </w:p>
                        </w:tc>
                        <w:tc>
                          <w:tcPr>
                            <w:tcW w:w="4111" w:type="dxa"/>
                          </w:tcPr>
                          <w:p w14:paraId="1E0DA514" w14:textId="21CC87A5" w:rsidR="00090B20" w:rsidRDefault="00090B20" w:rsidP="00090B20">
                            <w:r>
                              <w:t>Weirding</w:t>
                            </w:r>
                          </w:p>
                        </w:tc>
                      </w:tr>
                      <w:tr w:rsidR="00090B20" w14:paraId="3D62E413" w14:textId="77777777" w:rsidTr="00090B20">
                        <w:trPr>
                          <w:gridAfter w:val="1"/>
                          <w:wAfter w:w="131" w:type="dxa"/>
                        </w:trPr>
                        <w:tc>
                          <w:tcPr>
                            <w:tcW w:w="1847" w:type="dxa"/>
                          </w:tcPr>
                          <w:p w14:paraId="769FC1EA" w14:textId="59878B96" w:rsidR="00090B20" w:rsidRDefault="00090B20" w:rsidP="00090B20">
                            <w:r>
                              <w:t>Bone Necklace</w:t>
                            </w:r>
                          </w:p>
                        </w:tc>
                        <w:tc>
                          <w:tcPr>
                            <w:tcW w:w="462" w:type="dxa"/>
                          </w:tcPr>
                          <w:p w14:paraId="69DF1841" w14:textId="6582DE54" w:rsidR="00090B20" w:rsidRDefault="00090B20" w:rsidP="00090B20">
                            <w:r>
                              <w:t>3</w:t>
                            </w:r>
                          </w:p>
                        </w:tc>
                        <w:tc>
                          <w:tcPr>
                            <w:tcW w:w="620" w:type="dxa"/>
                            <w:gridSpan w:val="2"/>
                          </w:tcPr>
                          <w:p w14:paraId="2EB26555" w14:textId="6BC09A2D" w:rsidR="00090B20" w:rsidRDefault="00090B20" w:rsidP="00090B20">
                            <w:r>
                              <w:t>+2</w:t>
                            </w:r>
                          </w:p>
                        </w:tc>
                        <w:tc>
                          <w:tcPr>
                            <w:tcW w:w="2033" w:type="dxa"/>
                          </w:tcPr>
                          <w:p w14:paraId="0CE6410E" w14:textId="00849A44" w:rsidR="00090B20" w:rsidRDefault="00090B20" w:rsidP="00090B20">
                            <w:r>
                              <w:t>Experience</w:t>
                            </w:r>
                          </w:p>
                        </w:tc>
                        <w:tc>
                          <w:tcPr>
                            <w:tcW w:w="4111" w:type="dxa"/>
                          </w:tcPr>
                          <w:p w14:paraId="785A5B06" w14:textId="73CB01BB" w:rsidR="00090B20" w:rsidRDefault="00090B20" w:rsidP="00090B20">
                            <w:r>
                              <w:t>Marrow, Ranged (12)</w:t>
                            </w:r>
                          </w:p>
                        </w:tc>
                      </w:tr>
                      <w:tr w:rsidR="00090B20" w:rsidRPr="00D60769" w14:paraId="322F31C1" w14:textId="77777777" w:rsidTr="00090B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818" w:type="dxa"/>
                            <w:gridSpan w:val="3"/>
                          </w:tcPr>
                          <w:p w14:paraId="57782327" w14:textId="312BAF1E" w:rsidR="00090B20" w:rsidRPr="00BC4FF8" w:rsidRDefault="00090B20" w:rsidP="00090B20">
                            <w:pPr>
                              <w:spacing w:line="360" w:lineRule="auto"/>
                              <w:rPr>
                                <w:b/>
                                <w:bCs/>
                                <w:lang w:val="en-GB"/>
                              </w:rPr>
                            </w:pPr>
                          </w:p>
                        </w:tc>
                        <w:tc>
                          <w:tcPr>
                            <w:tcW w:w="6386" w:type="dxa"/>
                            <w:gridSpan w:val="4"/>
                          </w:tcPr>
                          <w:p w14:paraId="36E960B1" w14:textId="41F00CE6" w:rsidR="00090B20" w:rsidRDefault="00090B20" w:rsidP="00090B20">
                            <w:pPr>
                              <w:spacing w:line="360" w:lineRule="auto"/>
                              <w:rPr>
                                <w:lang w:val="en-GB"/>
                              </w:rPr>
                            </w:pPr>
                          </w:p>
                        </w:tc>
                      </w:tr>
                      <w:tr w:rsidR="00090B20" w:rsidRPr="00D60769" w14:paraId="4FA5755F" w14:textId="77777777" w:rsidTr="00090B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818" w:type="dxa"/>
                            <w:gridSpan w:val="3"/>
                          </w:tcPr>
                          <w:p w14:paraId="57948F94" w14:textId="6FD1C5A8" w:rsidR="00090B20" w:rsidRPr="00BC4FF8" w:rsidRDefault="00090B20" w:rsidP="00090B20">
                            <w:pPr>
                              <w:spacing w:line="360" w:lineRule="auto"/>
                              <w:rPr>
                                <w:b/>
                                <w:bCs/>
                                <w:lang w:val="en-GB"/>
                              </w:rPr>
                            </w:pPr>
                          </w:p>
                        </w:tc>
                        <w:tc>
                          <w:tcPr>
                            <w:tcW w:w="6386" w:type="dxa"/>
                            <w:gridSpan w:val="4"/>
                          </w:tcPr>
                          <w:p w14:paraId="79551221" w14:textId="73E9EA63" w:rsidR="00090B20" w:rsidRDefault="00090B20" w:rsidP="00090B20">
                            <w:pPr>
                              <w:spacing w:line="360" w:lineRule="auto"/>
                              <w:rPr>
                                <w:lang w:val="en-GB"/>
                              </w:rPr>
                            </w:pPr>
                          </w:p>
                        </w:tc>
                      </w:tr>
                      <w:tr w:rsidR="00090B20" w:rsidRPr="00D60769" w14:paraId="29B16E1B" w14:textId="77777777" w:rsidTr="00090B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818" w:type="dxa"/>
                            <w:gridSpan w:val="3"/>
                          </w:tcPr>
                          <w:p w14:paraId="1994A13E" w14:textId="4753DAB7" w:rsidR="00090B20" w:rsidRPr="00BC4FF8" w:rsidRDefault="00090B20" w:rsidP="00090B20">
                            <w:pPr>
                              <w:spacing w:line="360" w:lineRule="auto"/>
                              <w:rPr>
                                <w:b/>
                                <w:bCs/>
                                <w:lang w:val="en-GB"/>
                              </w:rPr>
                            </w:pPr>
                          </w:p>
                        </w:tc>
                        <w:tc>
                          <w:tcPr>
                            <w:tcW w:w="6386" w:type="dxa"/>
                            <w:gridSpan w:val="4"/>
                          </w:tcPr>
                          <w:p w14:paraId="75FA984B" w14:textId="5D98BB3C" w:rsidR="00090B20" w:rsidRDefault="00090B20" w:rsidP="00090B20">
                            <w:pPr>
                              <w:rPr>
                                <w:lang w:val="en-GB"/>
                              </w:rPr>
                            </w:pPr>
                          </w:p>
                        </w:tc>
                      </w:tr>
                      <w:tr w:rsidR="00090B20" w:rsidRPr="00D60769" w14:paraId="273F14DE" w14:textId="77777777" w:rsidTr="00090B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818" w:type="dxa"/>
                            <w:gridSpan w:val="3"/>
                          </w:tcPr>
                          <w:p w14:paraId="16D9DB33" w14:textId="0495B48E" w:rsidR="00090B20" w:rsidRPr="00BC4FF8" w:rsidRDefault="00090B20" w:rsidP="00090B20">
                            <w:pPr>
                              <w:spacing w:line="360" w:lineRule="auto"/>
                              <w:rPr>
                                <w:b/>
                                <w:bCs/>
                                <w:lang w:val="en-GB"/>
                              </w:rPr>
                            </w:pPr>
                          </w:p>
                        </w:tc>
                        <w:tc>
                          <w:tcPr>
                            <w:tcW w:w="6386" w:type="dxa"/>
                            <w:gridSpan w:val="4"/>
                          </w:tcPr>
                          <w:p w14:paraId="3EBB01C1" w14:textId="76FA8A39" w:rsidR="00090B20" w:rsidRDefault="00090B20" w:rsidP="00090B20">
                            <w:pPr>
                              <w:spacing w:line="360" w:lineRule="auto"/>
                              <w:rPr>
                                <w:lang w:val="en-GB"/>
                              </w:rPr>
                            </w:pPr>
                          </w:p>
                        </w:tc>
                      </w:tr>
                      <w:tr w:rsidR="00090B20" w:rsidRPr="00D60769" w14:paraId="40C8A43F" w14:textId="77777777" w:rsidTr="00090B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818" w:type="dxa"/>
                            <w:gridSpan w:val="3"/>
                          </w:tcPr>
                          <w:p w14:paraId="3A1054A0" w14:textId="6EE96588" w:rsidR="00090B20" w:rsidRPr="00BC4FF8" w:rsidRDefault="00090B20" w:rsidP="00090B20">
                            <w:pPr>
                              <w:spacing w:line="360" w:lineRule="auto"/>
                              <w:rPr>
                                <w:b/>
                                <w:bCs/>
                                <w:lang w:val="en-GB"/>
                              </w:rPr>
                            </w:pPr>
                          </w:p>
                        </w:tc>
                        <w:tc>
                          <w:tcPr>
                            <w:tcW w:w="6386" w:type="dxa"/>
                            <w:gridSpan w:val="4"/>
                          </w:tcPr>
                          <w:p w14:paraId="1F8B5F02" w14:textId="7E3C6B32" w:rsidR="00090B20" w:rsidRDefault="00090B20" w:rsidP="00090B20">
                            <w:pPr>
                              <w:spacing w:line="360" w:lineRule="auto"/>
                              <w:rPr>
                                <w:lang w:val="en-GB"/>
                              </w:rPr>
                            </w:pPr>
                          </w:p>
                        </w:tc>
                      </w:tr>
                    </w:tbl>
                    <w:p w14:paraId="5A092993" w14:textId="66F548F4" w:rsidR="00624C74" w:rsidRPr="00624C74" w:rsidRDefault="00624C74" w:rsidP="00624C74">
                      <w:pPr>
                        <w:rPr>
                          <w:lang w:val="en-US"/>
                        </w:rPr>
                      </w:pPr>
                    </w:p>
                  </w:txbxContent>
                </v:textbox>
                <w10:wrap type="square" anchorx="margin" anchory="margin"/>
              </v:shape>
            </w:pict>
          </mc:Fallback>
        </mc:AlternateContent>
      </w:r>
      <w:r w:rsidR="002C7030">
        <w:rPr>
          <w:lang w:val="en-GB"/>
        </w:rPr>
        <w:t>Weapon Talents</w:t>
      </w:r>
    </w:p>
    <w:p w14:paraId="1F00AAA0" w14:textId="5E25ECB9" w:rsidR="00904B4A" w:rsidRDefault="00904B4A" w:rsidP="00904B4A">
      <w:pPr>
        <w:pStyle w:val="berschrift3"/>
        <w:rPr>
          <w:lang w:val="en-GB"/>
        </w:rPr>
      </w:pPr>
      <w:r>
        <w:rPr>
          <w:lang w:val="en-GB"/>
        </w:rPr>
        <w:t>Properties</w:t>
      </w:r>
    </w:p>
    <w:p w14:paraId="7D960674" w14:textId="27325D18" w:rsidR="005F579C" w:rsidRPr="005F579C" w:rsidRDefault="005F579C" w:rsidP="005F579C">
      <w:pPr>
        <w:rPr>
          <w:lang w:val="en-GB"/>
        </w:rPr>
      </w:pPr>
      <w:r w:rsidRPr="005F579C">
        <w:rPr>
          <w:b/>
          <w:bCs/>
          <w:lang w:val="en-GB"/>
        </w:rPr>
        <w:t>Bludgeoning:</w:t>
      </w:r>
      <w:r w:rsidRPr="005F579C">
        <w:rPr>
          <w:lang w:val="en-GB"/>
        </w:rPr>
        <w:t xml:space="preserve"> </w:t>
      </w:r>
      <w:r>
        <w:rPr>
          <w:lang w:val="en-GB"/>
        </w:rPr>
        <w:t>T</w:t>
      </w:r>
      <w:r w:rsidRPr="005F579C">
        <w:rPr>
          <w:lang w:val="en-GB"/>
        </w:rPr>
        <w:t xml:space="preserve">he target can cast any </w:t>
      </w:r>
      <w:r>
        <w:rPr>
          <w:lang w:val="en-GB"/>
        </w:rPr>
        <w:t>M</w:t>
      </w:r>
      <w:r w:rsidRPr="005F579C">
        <w:rPr>
          <w:lang w:val="en-GB"/>
        </w:rPr>
        <w:t xml:space="preserve">arrowing </w:t>
      </w:r>
      <w:r>
        <w:rPr>
          <w:lang w:val="en-GB"/>
        </w:rPr>
        <w:t>I</w:t>
      </w:r>
      <w:r w:rsidRPr="005F579C">
        <w:rPr>
          <w:lang w:val="en-GB"/>
        </w:rPr>
        <w:t xml:space="preserve">nvocation as a </w:t>
      </w:r>
      <w:r>
        <w:rPr>
          <w:lang w:val="en-GB"/>
        </w:rPr>
        <w:t>R</w:t>
      </w:r>
      <w:r w:rsidRPr="005F579C">
        <w:rPr>
          <w:lang w:val="en-GB"/>
        </w:rPr>
        <w:t xml:space="preserve">eactive </w:t>
      </w:r>
      <w:r>
        <w:rPr>
          <w:lang w:val="en-GB"/>
        </w:rPr>
        <w:t>Rea</w:t>
      </w:r>
      <w:r w:rsidRPr="005F579C">
        <w:rPr>
          <w:lang w:val="en-GB"/>
        </w:rPr>
        <w:t>ction, using the successes of the attack.</w:t>
      </w:r>
    </w:p>
    <w:p w14:paraId="7F829223" w14:textId="3A7FC51B" w:rsidR="005F579C" w:rsidRPr="005F579C" w:rsidRDefault="005F579C" w:rsidP="005F579C">
      <w:pPr>
        <w:rPr>
          <w:lang w:val="en-GB"/>
        </w:rPr>
      </w:pPr>
      <w:r w:rsidRPr="005F579C">
        <w:rPr>
          <w:b/>
          <w:bCs/>
          <w:lang w:val="en-GB"/>
        </w:rPr>
        <w:t>Half-Swording (X):</w:t>
      </w:r>
      <w:r w:rsidRPr="005F579C">
        <w:rPr>
          <w:lang w:val="en-GB"/>
        </w:rPr>
        <w:t xml:space="preserve"> You can reduce your</w:t>
      </w:r>
      <w:r>
        <w:rPr>
          <w:lang w:val="en-GB"/>
        </w:rPr>
        <w:t xml:space="preserve"> challenge</w:t>
      </w:r>
      <w:r w:rsidRPr="005F579C">
        <w:rPr>
          <w:lang w:val="en-GB"/>
        </w:rPr>
        <w:t xml:space="preserve"> dice pool by up to X dice and </w:t>
      </w:r>
      <w:r>
        <w:rPr>
          <w:lang w:val="en-GB"/>
        </w:rPr>
        <w:t>gain advantage (-X)</w:t>
      </w:r>
      <w:r w:rsidRPr="005F579C">
        <w:rPr>
          <w:lang w:val="en-GB"/>
        </w:rPr>
        <w:t>.</w:t>
      </w:r>
    </w:p>
    <w:p w14:paraId="4F2D4E9C" w14:textId="2AA363E4" w:rsidR="005F579C" w:rsidRPr="005F579C" w:rsidRDefault="005F579C" w:rsidP="005F579C">
      <w:pPr>
        <w:rPr>
          <w:lang w:val="en-GB"/>
        </w:rPr>
      </w:pPr>
      <w:r w:rsidRPr="005F579C">
        <w:rPr>
          <w:b/>
          <w:bCs/>
          <w:lang w:val="en-GB"/>
        </w:rPr>
        <w:t>Heavy:</w:t>
      </w:r>
      <w:r w:rsidRPr="005F579C">
        <w:rPr>
          <w:lang w:val="en-GB"/>
        </w:rPr>
        <w:t xml:space="preserve"> You are only able to carry a single heavy weapon</w:t>
      </w:r>
      <w:r>
        <w:rPr>
          <w:lang w:val="en-GB"/>
        </w:rPr>
        <w:t>/object</w:t>
      </w:r>
      <w:r w:rsidRPr="005F579C">
        <w:rPr>
          <w:lang w:val="en-GB"/>
        </w:rPr>
        <w:t>.</w:t>
      </w:r>
    </w:p>
    <w:p w14:paraId="182DA74B" w14:textId="508F1E1D" w:rsidR="005F579C" w:rsidRDefault="005F579C" w:rsidP="005F579C">
      <w:pPr>
        <w:rPr>
          <w:lang w:val="en-GB"/>
        </w:rPr>
      </w:pPr>
      <w:r w:rsidRPr="005F579C">
        <w:rPr>
          <w:b/>
          <w:bCs/>
          <w:lang w:val="en-GB"/>
        </w:rPr>
        <w:t>Marrow:</w:t>
      </w:r>
      <w:r w:rsidRPr="005F579C">
        <w:rPr>
          <w:lang w:val="en-GB"/>
        </w:rPr>
        <w:t xml:space="preserve"> When this weapon breaks, a </w:t>
      </w:r>
      <w:r>
        <w:rPr>
          <w:lang w:val="en-GB"/>
        </w:rPr>
        <w:t>Marrow</w:t>
      </w:r>
      <w:r w:rsidRPr="005F579C">
        <w:rPr>
          <w:lang w:val="en-GB"/>
        </w:rPr>
        <w:t xml:space="preserve"> </w:t>
      </w:r>
      <w:r>
        <w:rPr>
          <w:lang w:val="en-GB"/>
        </w:rPr>
        <w:t>W</w:t>
      </w:r>
      <w:r w:rsidRPr="005F579C">
        <w:rPr>
          <w:lang w:val="en-GB"/>
        </w:rPr>
        <w:t>raith</w:t>
      </w:r>
      <w:r>
        <w:rPr>
          <w:lang w:val="en-GB"/>
        </w:rPr>
        <w:t xml:space="preserve"> (see Chapter 7?)</w:t>
      </w:r>
      <w:r w:rsidRPr="005F579C">
        <w:rPr>
          <w:lang w:val="en-GB"/>
        </w:rPr>
        <w:t xml:space="preserve"> appears</w:t>
      </w:r>
      <w:r>
        <w:rPr>
          <w:lang w:val="en-GB"/>
        </w:rPr>
        <w:t xml:space="preserve"> and hunts you down or the person who broke the weapon.</w:t>
      </w:r>
    </w:p>
    <w:p w14:paraId="2A779BF3" w14:textId="3BA458A6" w:rsidR="005F579C" w:rsidRPr="005F579C" w:rsidRDefault="005F579C" w:rsidP="005F579C">
      <w:pPr>
        <w:rPr>
          <w:lang w:val="en-GB"/>
        </w:rPr>
      </w:pPr>
      <w:r w:rsidRPr="005F579C">
        <w:rPr>
          <w:b/>
          <w:bCs/>
          <w:lang w:val="en-GB"/>
        </w:rPr>
        <w:t>Momentum:</w:t>
      </w:r>
      <w:r w:rsidRPr="005F579C">
        <w:rPr>
          <w:lang w:val="en-GB"/>
        </w:rPr>
        <w:t xml:space="preserve"> The AP costs of any </w:t>
      </w:r>
      <w:r>
        <w:rPr>
          <w:lang w:val="en-GB"/>
        </w:rPr>
        <w:t>A</w:t>
      </w:r>
      <w:r w:rsidRPr="005F579C">
        <w:rPr>
          <w:lang w:val="en-GB"/>
        </w:rPr>
        <w:t>ttack</w:t>
      </w:r>
      <w:r>
        <w:rPr>
          <w:lang w:val="en-GB"/>
        </w:rPr>
        <w:t xml:space="preserve"> Action</w:t>
      </w:r>
      <w:r w:rsidRPr="005F579C">
        <w:rPr>
          <w:lang w:val="en-GB"/>
        </w:rPr>
        <w:t xml:space="preserve"> made with this weapon is reduced by the number of attacks previously made this round using the same weapon (to a minimum of 1 AP).</w:t>
      </w:r>
    </w:p>
    <w:p w14:paraId="657833D0" w14:textId="77777777" w:rsidR="003F2CE1" w:rsidRDefault="003F2CE1" w:rsidP="005F579C">
      <w:pPr>
        <w:rPr>
          <w:b/>
          <w:bCs/>
          <w:lang w:val="en-GB"/>
        </w:rPr>
      </w:pPr>
    </w:p>
    <w:p w14:paraId="49A6797E" w14:textId="2BAB4B65" w:rsidR="005F579C" w:rsidRPr="005F579C" w:rsidRDefault="005F579C" w:rsidP="005F579C">
      <w:pPr>
        <w:rPr>
          <w:lang w:val="en-GB"/>
        </w:rPr>
      </w:pPr>
      <w:r w:rsidRPr="005F579C">
        <w:rPr>
          <w:b/>
          <w:bCs/>
          <w:lang w:val="en-GB"/>
        </w:rPr>
        <w:t>Ranged (X):</w:t>
      </w:r>
      <w:r w:rsidRPr="005F579C">
        <w:rPr>
          <w:lang w:val="en-GB"/>
        </w:rPr>
        <w:t xml:space="preserve"> </w:t>
      </w:r>
      <w:r>
        <w:rPr>
          <w:lang w:val="en-GB"/>
        </w:rPr>
        <w:t>W</w:t>
      </w:r>
      <w:r w:rsidRPr="005F579C">
        <w:rPr>
          <w:lang w:val="en-GB"/>
        </w:rPr>
        <w:t xml:space="preserve">ith this weapon </w:t>
      </w:r>
      <w:r>
        <w:rPr>
          <w:lang w:val="en-GB"/>
        </w:rPr>
        <w:t>y</w:t>
      </w:r>
      <w:r w:rsidRPr="005F579C">
        <w:rPr>
          <w:lang w:val="en-GB"/>
        </w:rPr>
        <w:t xml:space="preserve">ou can attack </w:t>
      </w:r>
      <w:r>
        <w:rPr>
          <w:lang w:val="en-GB"/>
        </w:rPr>
        <w:t xml:space="preserve">any target </w:t>
      </w:r>
      <w:r w:rsidRPr="005F579C">
        <w:rPr>
          <w:lang w:val="en-GB"/>
        </w:rPr>
        <w:t xml:space="preserve">inside the range of X </w:t>
      </w:r>
      <w:r>
        <w:rPr>
          <w:lang w:val="en-GB"/>
        </w:rPr>
        <w:t>Steps</w:t>
      </w:r>
      <w:r w:rsidRPr="005F579C">
        <w:rPr>
          <w:lang w:val="en-GB"/>
        </w:rPr>
        <w:t>.</w:t>
      </w:r>
    </w:p>
    <w:p w14:paraId="128FA3CE" w14:textId="292ED496" w:rsidR="005F579C" w:rsidRPr="005F579C" w:rsidRDefault="005F579C" w:rsidP="005F579C">
      <w:pPr>
        <w:rPr>
          <w:lang w:val="en-GB"/>
        </w:rPr>
      </w:pPr>
      <w:r w:rsidRPr="005F579C">
        <w:rPr>
          <w:b/>
          <w:bCs/>
          <w:lang w:val="en-GB"/>
        </w:rPr>
        <w:t>Recoil (X):</w:t>
      </w:r>
      <w:r w:rsidRPr="005F579C">
        <w:rPr>
          <w:lang w:val="en-GB"/>
        </w:rPr>
        <w:t xml:space="preserve"> When you </w:t>
      </w:r>
      <w:r>
        <w:rPr>
          <w:lang w:val="en-GB"/>
        </w:rPr>
        <w:t>take an Attack Action you are</w:t>
      </w:r>
      <w:r w:rsidRPr="005F579C">
        <w:rPr>
          <w:lang w:val="en-GB"/>
        </w:rPr>
        <w:t xml:space="preserve"> Off Balance (X</w:t>
      </w:r>
      <w:r>
        <w:rPr>
          <w:lang w:val="en-GB"/>
        </w:rPr>
        <w:t>)</w:t>
      </w:r>
      <w:r w:rsidRPr="005F579C">
        <w:rPr>
          <w:lang w:val="en-GB"/>
        </w:rPr>
        <w:t>.</w:t>
      </w:r>
    </w:p>
    <w:p w14:paraId="2B8BBED3" w14:textId="5A99705F" w:rsidR="005F579C" w:rsidRPr="005F579C" w:rsidRDefault="005F579C" w:rsidP="005F579C">
      <w:pPr>
        <w:rPr>
          <w:lang w:val="en-GB"/>
        </w:rPr>
      </w:pPr>
      <w:r w:rsidRPr="005F579C">
        <w:rPr>
          <w:b/>
          <w:bCs/>
          <w:lang w:val="en-GB"/>
        </w:rPr>
        <w:t>Reload (X):</w:t>
      </w:r>
      <w:r w:rsidRPr="005F579C">
        <w:rPr>
          <w:lang w:val="en-GB"/>
        </w:rPr>
        <w:t xml:space="preserve"> After a</w:t>
      </w:r>
      <w:r>
        <w:rPr>
          <w:lang w:val="en-GB"/>
        </w:rPr>
        <w:t xml:space="preserve">n Attack Action, to use the weapon again </w:t>
      </w:r>
      <w:r w:rsidRPr="005F579C">
        <w:rPr>
          <w:lang w:val="en-GB"/>
        </w:rPr>
        <w:t xml:space="preserve">you need to reload </w:t>
      </w:r>
      <w:r>
        <w:rPr>
          <w:lang w:val="en-GB"/>
        </w:rPr>
        <w:t>it</w:t>
      </w:r>
      <w:r w:rsidRPr="005F579C">
        <w:rPr>
          <w:lang w:val="en-GB"/>
        </w:rPr>
        <w:t xml:space="preserve"> using </w:t>
      </w:r>
      <w:r>
        <w:rPr>
          <w:lang w:val="en-GB"/>
        </w:rPr>
        <w:t>a</w:t>
      </w:r>
      <w:r w:rsidRPr="005F579C">
        <w:rPr>
          <w:lang w:val="en-GB"/>
        </w:rPr>
        <w:t xml:space="preserve"> Reload Action costing X AP.</w:t>
      </w:r>
    </w:p>
    <w:p w14:paraId="2B2465D7" w14:textId="196AD71A" w:rsidR="005F579C" w:rsidRPr="005F579C" w:rsidRDefault="005F579C" w:rsidP="005F579C">
      <w:pPr>
        <w:rPr>
          <w:lang w:val="en-GB"/>
        </w:rPr>
      </w:pPr>
      <w:r w:rsidRPr="005F579C">
        <w:rPr>
          <w:b/>
          <w:bCs/>
          <w:lang w:val="en-GB"/>
        </w:rPr>
        <w:t>Simple:</w:t>
      </w:r>
      <w:r w:rsidRPr="005F579C">
        <w:rPr>
          <w:lang w:val="en-GB"/>
        </w:rPr>
        <w:t xml:space="preserve"> If you roll no failures in an </w:t>
      </w:r>
      <w:r>
        <w:rPr>
          <w:lang w:val="en-GB"/>
        </w:rPr>
        <w:t>A</w:t>
      </w:r>
      <w:r w:rsidRPr="005F579C">
        <w:rPr>
          <w:lang w:val="en-GB"/>
        </w:rPr>
        <w:t xml:space="preserve">ttack </w:t>
      </w:r>
      <w:r>
        <w:rPr>
          <w:lang w:val="en-GB"/>
        </w:rPr>
        <w:t>C</w:t>
      </w:r>
      <w:r w:rsidRPr="005F579C">
        <w:rPr>
          <w:lang w:val="en-GB"/>
        </w:rPr>
        <w:t>hallenge using this weapon, the weapon breaks.</w:t>
      </w:r>
    </w:p>
    <w:p w14:paraId="2E63C3FF" w14:textId="16218C5C" w:rsidR="005F579C" w:rsidRPr="005F579C" w:rsidRDefault="005F579C" w:rsidP="005F579C">
      <w:pPr>
        <w:rPr>
          <w:lang w:val="en-GB"/>
        </w:rPr>
      </w:pPr>
      <w:r w:rsidRPr="005F579C">
        <w:rPr>
          <w:b/>
          <w:bCs/>
          <w:lang w:val="en-GB"/>
        </w:rPr>
        <w:t>Tripping:</w:t>
      </w:r>
      <w:r w:rsidRPr="005F579C">
        <w:rPr>
          <w:lang w:val="en-GB"/>
        </w:rPr>
        <w:t xml:space="preserve"> </w:t>
      </w:r>
      <w:r w:rsidR="003F2CE1" w:rsidRPr="005F579C">
        <w:rPr>
          <w:lang w:val="en-GB"/>
        </w:rPr>
        <w:t xml:space="preserve">Targets hit with this weapon are </w:t>
      </w:r>
      <w:r w:rsidR="003F2CE1">
        <w:rPr>
          <w:lang w:val="en-GB"/>
        </w:rPr>
        <w:t>Tripped</w:t>
      </w:r>
      <w:r w:rsidR="003F2CE1" w:rsidRPr="005F579C">
        <w:rPr>
          <w:lang w:val="en-GB"/>
        </w:rPr>
        <w:t>.</w:t>
      </w:r>
    </w:p>
    <w:p w14:paraId="4462CDC7" w14:textId="5BE7F685" w:rsidR="005F579C" w:rsidRPr="005F579C" w:rsidRDefault="005F579C" w:rsidP="005F579C">
      <w:pPr>
        <w:rPr>
          <w:lang w:val="en-GB"/>
        </w:rPr>
      </w:pPr>
      <w:r w:rsidRPr="005F579C">
        <w:rPr>
          <w:b/>
          <w:bCs/>
          <w:lang w:val="en-GB"/>
        </w:rPr>
        <w:t>Two Handed (+X):</w:t>
      </w:r>
      <w:r w:rsidRPr="005F579C">
        <w:rPr>
          <w:lang w:val="en-GB"/>
        </w:rPr>
        <w:t xml:space="preserve"> </w:t>
      </w:r>
      <w:r>
        <w:rPr>
          <w:lang w:val="en-GB"/>
        </w:rPr>
        <w:t>Using this weapon with only one hand is at disadvantage (+X)</w:t>
      </w:r>
      <w:r w:rsidRPr="005F579C">
        <w:rPr>
          <w:lang w:val="en-GB"/>
        </w:rPr>
        <w:t>.</w:t>
      </w:r>
    </w:p>
    <w:p w14:paraId="1D7D115A" w14:textId="58EA69E7" w:rsidR="005F579C" w:rsidRPr="005F579C" w:rsidRDefault="005F579C" w:rsidP="005F579C">
      <w:pPr>
        <w:rPr>
          <w:lang w:val="en-GB"/>
        </w:rPr>
      </w:pPr>
      <w:r w:rsidRPr="003F2CE1">
        <w:rPr>
          <w:b/>
          <w:bCs/>
          <w:lang w:val="en-GB"/>
        </w:rPr>
        <w:t>Weirding</w:t>
      </w:r>
      <w:r w:rsidR="003F2CE1">
        <w:rPr>
          <w:b/>
          <w:bCs/>
          <w:lang w:val="en-GB"/>
        </w:rPr>
        <w:t>:</w:t>
      </w:r>
      <w:r w:rsidRPr="005F579C">
        <w:rPr>
          <w:lang w:val="en-GB"/>
        </w:rPr>
        <w:t xml:space="preserve"> Targets hit with this weapon are </w:t>
      </w:r>
      <w:r w:rsidR="003F2CE1">
        <w:rPr>
          <w:lang w:val="en-GB"/>
        </w:rPr>
        <w:t>Weirded</w:t>
      </w:r>
      <w:r w:rsidRPr="005F579C">
        <w:rPr>
          <w:lang w:val="en-GB"/>
        </w:rPr>
        <w:t>.</w:t>
      </w:r>
    </w:p>
    <w:p w14:paraId="55832607" w14:textId="11327422" w:rsidR="00904B4A" w:rsidRPr="00904B4A" w:rsidRDefault="005F579C" w:rsidP="005F579C">
      <w:pPr>
        <w:rPr>
          <w:lang w:val="en-GB"/>
        </w:rPr>
      </w:pPr>
      <w:r w:rsidRPr="003F2CE1">
        <w:rPr>
          <w:b/>
          <w:bCs/>
          <w:lang w:val="en-GB"/>
        </w:rPr>
        <w:lastRenderedPageBreak/>
        <w:t>Wounding (X):</w:t>
      </w:r>
      <w:r w:rsidRPr="005F579C">
        <w:rPr>
          <w:lang w:val="en-GB"/>
        </w:rPr>
        <w:t xml:space="preserve"> A </w:t>
      </w:r>
      <w:r w:rsidR="003F2CE1" w:rsidRPr="005F579C">
        <w:rPr>
          <w:lang w:val="en-GB"/>
        </w:rPr>
        <w:t>successful</w:t>
      </w:r>
      <w:r w:rsidRPr="005F579C">
        <w:rPr>
          <w:lang w:val="en-GB"/>
        </w:rPr>
        <w:t xml:space="preserve"> </w:t>
      </w:r>
      <w:r w:rsidR="003F2CE1">
        <w:rPr>
          <w:lang w:val="en-GB"/>
        </w:rPr>
        <w:t>A</w:t>
      </w:r>
      <w:r w:rsidRPr="005F579C">
        <w:rPr>
          <w:lang w:val="en-GB"/>
        </w:rPr>
        <w:t>ttack</w:t>
      </w:r>
      <w:r w:rsidR="003F2CE1">
        <w:rPr>
          <w:lang w:val="en-GB"/>
        </w:rPr>
        <w:t xml:space="preserve"> Challenge</w:t>
      </w:r>
      <w:r w:rsidRPr="005F579C">
        <w:rPr>
          <w:lang w:val="en-GB"/>
        </w:rPr>
        <w:t xml:space="preserve"> </w:t>
      </w:r>
      <w:r w:rsidR="003F2CE1">
        <w:rPr>
          <w:lang w:val="en-GB"/>
        </w:rPr>
        <w:t>always converts one success to hit point damage. The remaining successes are regular damage.</w:t>
      </w:r>
    </w:p>
    <w:p w14:paraId="042434C3" w14:textId="25CAF5B2" w:rsidR="00B7261E" w:rsidRPr="002C7030" w:rsidRDefault="002C7030" w:rsidP="002C7030">
      <w:pPr>
        <w:pStyle w:val="berschrift2"/>
        <w:rPr>
          <w:lang w:val="en-GB"/>
        </w:rPr>
      </w:pPr>
      <w:r>
        <w:rPr>
          <w:lang w:val="en-GB"/>
        </w:rPr>
        <w:t>Weapon Masteries</w:t>
      </w:r>
      <w:r w:rsidR="00B7261E" w:rsidRPr="002C7030">
        <w:rPr>
          <w:lang w:val="en-GB"/>
        </w:rPr>
        <w:br w:type="page"/>
      </w:r>
    </w:p>
    <w:p w14:paraId="03CAF28D" w14:textId="66F735E0" w:rsidR="006C7912" w:rsidRDefault="006C7912" w:rsidP="006C7912">
      <w:pPr>
        <w:pStyle w:val="berschrift1"/>
        <w:jc w:val="center"/>
        <w:rPr>
          <w:lang w:val="en-GB"/>
        </w:rPr>
      </w:pPr>
      <w:r>
        <w:rPr>
          <w:lang w:val="en-GB"/>
        </w:rPr>
        <w:lastRenderedPageBreak/>
        <w:t>[</w:t>
      </w:r>
      <w:r w:rsidR="00DC1749">
        <w:rPr>
          <w:lang w:val="en-GB"/>
        </w:rPr>
        <w:t>CHALLENGES</w:t>
      </w:r>
      <w:r>
        <w:rPr>
          <w:lang w:val="en-GB"/>
        </w:rPr>
        <w:t>]</w:t>
      </w:r>
    </w:p>
    <w:p w14:paraId="1911A374" w14:textId="77777777" w:rsidR="00DC1749" w:rsidRPr="00DC1749" w:rsidRDefault="00DC1749" w:rsidP="00DC1749">
      <w:pPr>
        <w:rPr>
          <w:lang w:val="en-GB"/>
        </w:rPr>
      </w:pPr>
    </w:p>
    <w:p w14:paraId="03CE292D" w14:textId="2090B973" w:rsidR="006533E4" w:rsidRDefault="006533E4" w:rsidP="006533E4">
      <w:pPr>
        <w:rPr>
          <w:lang w:val="en-GB"/>
        </w:rPr>
      </w:pPr>
      <w:r>
        <w:rPr>
          <w:lang w:val="en-GB"/>
        </w:rPr>
        <w:t>Whenever your character performs an action or activity that has an indeterminate outcome or has an outcome that is central to the plot, the game master may request you to roll a Challenge. At any point you may ask for a Challenge yourself too, but the game master has the final say if and which Challenge is rolled.</w:t>
      </w:r>
    </w:p>
    <w:p w14:paraId="2C4C325B" w14:textId="295906BB" w:rsidR="005844F6" w:rsidRDefault="005844F6" w:rsidP="005844F6">
      <w:pPr>
        <w:pStyle w:val="berschrift3"/>
        <w:rPr>
          <w:lang w:val="en-GB"/>
        </w:rPr>
      </w:pPr>
      <w:r>
        <w:rPr>
          <w:lang w:val="en-GB"/>
        </w:rPr>
        <w:t>Challenge Dice Pool</w:t>
      </w:r>
    </w:p>
    <w:p w14:paraId="328BC273" w14:textId="54A99C85" w:rsidR="005844F6" w:rsidRDefault="005844F6" w:rsidP="006533E4">
      <w:pPr>
        <w:rPr>
          <w:lang w:val="en-GB"/>
        </w:rPr>
      </w:pPr>
      <w:r>
        <w:rPr>
          <w:lang w:val="en-GB"/>
        </w:rPr>
        <w:t xml:space="preserve">Every Challenge has a Challenge Dice Pool. This </w:t>
      </w:r>
      <w:r w:rsidR="00AC2E41">
        <w:rPr>
          <w:lang w:val="en-GB"/>
        </w:rPr>
        <w:t xml:space="preserve">defines </w:t>
      </w:r>
      <w:r>
        <w:rPr>
          <w:lang w:val="en-GB"/>
        </w:rPr>
        <w:t xml:space="preserve">how many dice you </w:t>
      </w:r>
      <w:r w:rsidR="00AC2E41">
        <w:rPr>
          <w:lang w:val="en-GB"/>
        </w:rPr>
        <w:t>roll</w:t>
      </w:r>
      <w:r>
        <w:rPr>
          <w:lang w:val="en-GB"/>
        </w:rPr>
        <w:t xml:space="preserve">. </w:t>
      </w:r>
    </w:p>
    <w:p w14:paraId="1732BA4F" w14:textId="667F4AD8" w:rsidR="00A718BE" w:rsidRDefault="00A718BE" w:rsidP="00A718BE">
      <w:pPr>
        <w:pStyle w:val="berschrift3"/>
        <w:rPr>
          <w:lang w:val="en-GB"/>
        </w:rPr>
      </w:pPr>
      <w:r>
        <w:rPr>
          <w:lang w:val="en-GB"/>
        </w:rPr>
        <w:t>Pool Dice</w:t>
      </w:r>
    </w:p>
    <w:p w14:paraId="5128E791" w14:textId="31E9FAFB" w:rsidR="00A718BE" w:rsidRDefault="00A718BE" w:rsidP="006533E4">
      <w:pPr>
        <w:rPr>
          <w:lang w:val="en-GB"/>
        </w:rPr>
      </w:pPr>
      <w:r>
        <w:rPr>
          <w:lang w:val="en-GB"/>
        </w:rPr>
        <w:t>Pool dice are additional dice you may add to your Challenge Dice Pool.</w:t>
      </w:r>
    </w:p>
    <w:p w14:paraId="19A30F87" w14:textId="7361EBF4" w:rsidR="005844F6" w:rsidRDefault="005844F6" w:rsidP="005844F6">
      <w:pPr>
        <w:pStyle w:val="berschrift3"/>
        <w:rPr>
          <w:lang w:val="en-GB"/>
        </w:rPr>
      </w:pPr>
      <w:r>
        <w:rPr>
          <w:lang w:val="en-GB"/>
        </w:rPr>
        <w:t>Success Pool</w:t>
      </w:r>
    </w:p>
    <w:p w14:paraId="71077613" w14:textId="6F484070" w:rsidR="005844F6" w:rsidRDefault="005844F6" w:rsidP="006533E4">
      <w:pPr>
        <w:rPr>
          <w:lang w:val="en-GB"/>
        </w:rPr>
      </w:pPr>
      <w:r>
        <w:rPr>
          <w:lang w:val="en-GB"/>
        </w:rPr>
        <w:t xml:space="preserve">The result of a Challenge is a Success Pool, which is used to determine the outcome of your actions. In an </w:t>
      </w:r>
      <w:r w:rsidR="002014C4">
        <w:rPr>
          <w:lang w:val="en-GB"/>
        </w:rPr>
        <w:t>u</w:t>
      </w:r>
      <w:r>
        <w:rPr>
          <w:lang w:val="en-GB"/>
        </w:rPr>
        <w:t xml:space="preserve">nskilled Challenge any </w:t>
      </w:r>
      <w:r w:rsidR="00AC2E41">
        <w:rPr>
          <w:lang w:val="en-GB"/>
        </w:rPr>
        <w:t xml:space="preserve">dice </w:t>
      </w:r>
      <w:r>
        <w:rPr>
          <w:lang w:val="en-GB"/>
        </w:rPr>
        <w:t xml:space="preserve">that roll a thirteen or higher </w:t>
      </w:r>
      <w:r w:rsidR="00AC2E41">
        <w:rPr>
          <w:lang w:val="en-GB"/>
        </w:rPr>
        <w:t xml:space="preserve">are </w:t>
      </w:r>
      <w:r>
        <w:rPr>
          <w:lang w:val="en-GB"/>
        </w:rPr>
        <w:t>counted towards the Success Pool.</w:t>
      </w:r>
    </w:p>
    <w:p w14:paraId="7FBBA9BD" w14:textId="0CC94D84" w:rsidR="005844F6" w:rsidRDefault="00D37B17" w:rsidP="006533E4">
      <w:pPr>
        <w:rPr>
          <w:lang w:val="en-GB"/>
        </w:rPr>
      </w:pPr>
      <w:r w:rsidRPr="00AC2E41">
        <w:rPr>
          <w:noProof/>
          <w:lang w:val="en-GB"/>
        </w:rPr>
        <mc:AlternateContent>
          <mc:Choice Requires="wps">
            <w:drawing>
              <wp:anchor distT="45720" distB="45720" distL="114300" distR="114300" simplePos="0" relativeHeight="251689984" behindDoc="0" locked="0" layoutInCell="1" allowOverlap="1" wp14:anchorId="159D3CE7" wp14:editId="38CEDDD2">
                <wp:simplePos x="0" y="0"/>
                <wp:positionH relativeFrom="column">
                  <wp:align>right</wp:align>
                </wp:positionH>
                <wp:positionV relativeFrom="paragraph">
                  <wp:posOffset>553085</wp:posOffset>
                </wp:positionV>
                <wp:extent cx="2621915" cy="3614420"/>
                <wp:effectExtent l="0" t="0" r="26035" b="24130"/>
                <wp:wrapSquare wrapText="bothSides"/>
                <wp:docPr id="199843977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915" cy="3614420"/>
                        </a:xfrm>
                        <a:prstGeom prst="rect">
                          <a:avLst/>
                        </a:prstGeom>
                        <a:solidFill>
                          <a:srgbClr val="FFFFFF"/>
                        </a:solidFill>
                        <a:ln w="9525">
                          <a:solidFill>
                            <a:srgbClr val="000000"/>
                          </a:solidFill>
                          <a:miter lim="800000"/>
                          <a:headEnd/>
                          <a:tailEnd/>
                        </a:ln>
                      </wps:spPr>
                      <wps:txbx>
                        <w:txbxContent>
                          <w:p w14:paraId="2C3526B0" w14:textId="47EAFA9A" w:rsidR="00AC2E41" w:rsidRDefault="00AC2E41" w:rsidP="00D37B17">
                            <w:pPr>
                              <w:pStyle w:val="berschrift4"/>
                            </w:pPr>
                            <w:r>
                              <w:t>Success Pool Size</w:t>
                            </w:r>
                          </w:p>
                          <w:tbl>
                            <w:tblPr>
                              <w:tblStyle w:val="Tabellenraster"/>
                              <w:tblW w:w="0" w:type="auto"/>
                              <w:tblLook w:val="04A0" w:firstRow="1" w:lastRow="0" w:firstColumn="1" w:lastColumn="0" w:noHBand="0" w:noVBand="1"/>
                            </w:tblPr>
                            <w:tblGrid>
                              <w:gridCol w:w="1197"/>
                              <w:gridCol w:w="2700"/>
                            </w:tblGrid>
                            <w:tr w:rsidR="00AC2E41" w:rsidRPr="00DE1311" w14:paraId="37A2E12F" w14:textId="77777777" w:rsidTr="00AC2E41">
                              <w:tc>
                                <w:tcPr>
                                  <w:tcW w:w="1393" w:type="dxa"/>
                                  <w:shd w:val="clear" w:color="auto" w:fill="auto"/>
                                </w:tcPr>
                                <w:p w14:paraId="0E19E995" w14:textId="77777777" w:rsidR="00AC2E41" w:rsidRPr="00DE1311" w:rsidRDefault="00AC2E41" w:rsidP="00AC2E41">
                                  <w:pPr>
                                    <w:rPr>
                                      <w:b/>
                                      <w:bCs/>
                                      <w:lang w:val="en-GB"/>
                                    </w:rPr>
                                  </w:pPr>
                                  <w:r w:rsidRPr="00DE1311">
                                    <w:rPr>
                                      <w:b/>
                                      <w:bCs/>
                                      <w:lang w:val="en-GB"/>
                                    </w:rPr>
                                    <w:t>Successes Needed</w:t>
                                  </w:r>
                                </w:p>
                              </w:tc>
                              <w:tc>
                                <w:tcPr>
                                  <w:tcW w:w="3177" w:type="dxa"/>
                                  <w:shd w:val="clear" w:color="auto" w:fill="auto"/>
                                </w:tcPr>
                                <w:p w14:paraId="1322C316" w14:textId="77777777" w:rsidR="00AC2E41" w:rsidRPr="00DE1311" w:rsidRDefault="00AC2E41" w:rsidP="00AC2E41">
                                  <w:pPr>
                                    <w:rPr>
                                      <w:b/>
                                      <w:bCs/>
                                      <w:lang w:val="en-GB"/>
                                    </w:rPr>
                                  </w:pPr>
                                  <w:r w:rsidRPr="00DE1311">
                                    <w:rPr>
                                      <w:b/>
                                      <w:bCs/>
                                      <w:lang w:val="en-GB"/>
                                    </w:rPr>
                                    <w:t>Degree</w:t>
                                  </w:r>
                                  <w:r>
                                    <w:rPr>
                                      <w:b/>
                                      <w:bCs/>
                                      <w:lang w:val="en-GB"/>
                                    </w:rPr>
                                    <w:t>/Difficulty</w:t>
                                  </w:r>
                                </w:p>
                              </w:tc>
                            </w:tr>
                            <w:tr w:rsidR="00AC2E41" w:rsidRPr="003D11FB" w14:paraId="0F67FC70" w14:textId="77777777" w:rsidTr="00AC2E41">
                              <w:tc>
                                <w:tcPr>
                                  <w:tcW w:w="1393" w:type="dxa"/>
                                </w:tcPr>
                                <w:p w14:paraId="7EA598C5" w14:textId="77777777" w:rsidR="00AC2E41" w:rsidRDefault="00AC2E41" w:rsidP="00AC2E41">
                                  <w:pPr>
                                    <w:rPr>
                                      <w:lang w:val="en-GB"/>
                                    </w:rPr>
                                  </w:pPr>
                                  <w:r>
                                    <w:rPr>
                                      <w:lang w:val="en-GB"/>
                                    </w:rPr>
                                    <w:t>1</w:t>
                                  </w:r>
                                </w:p>
                              </w:tc>
                              <w:tc>
                                <w:tcPr>
                                  <w:tcW w:w="3177" w:type="dxa"/>
                                </w:tcPr>
                                <w:p w14:paraId="31E2AF75" w14:textId="77777777" w:rsidR="00AC2E41" w:rsidRDefault="00AC2E41" w:rsidP="00AC2E41">
                                  <w:pPr>
                                    <w:rPr>
                                      <w:sz w:val="22"/>
                                      <w:szCs w:val="22"/>
                                      <w:lang w:val="en-GB"/>
                                    </w:rPr>
                                  </w:pPr>
                                  <w:r>
                                    <w:rPr>
                                      <w:sz w:val="22"/>
                                      <w:szCs w:val="22"/>
                                      <w:lang w:val="en-GB"/>
                                    </w:rPr>
                                    <w:t>Skilled: Trivial</w:t>
                                  </w:r>
                                </w:p>
                                <w:p w14:paraId="6071F8F0" w14:textId="3E390554" w:rsidR="00AC2E41" w:rsidRPr="003D11FB" w:rsidRDefault="00AC2E41" w:rsidP="00AC2E41">
                                  <w:pPr>
                                    <w:spacing w:line="360" w:lineRule="auto"/>
                                    <w:rPr>
                                      <w:sz w:val="22"/>
                                      <w:szCs w:val="22"/>
                                      <w:lang w:val="en-GB"/>
                                    </w:rPr>
                                  </w:pPr>
                                  <w:r>
                                    <w:rPr>
                                      <w:sz w:val="22"/>
                                      <w:szCs w:val="22"/>
                                      <w:lang w:val="en-GB"/>
                                    </w:rPr>
                                    <w:t xml:space="preserve">Unskilled: </w:t>
                                  </w:r>
                                  <w:r w:rsidR="005B2C68">
                                    <w:rPr>
                                      <w:sz w:val="22"/>
                                      <w:szCs w:val="22"/>
                                      <w:lang w:val="en-GB"/>
                                    </w:rPr>
                                    <w:t>Easy</w:t>
                                  </w:r>
                                </w:p>
                              </w:tc>
                            </w:tr>
                            <w:tr w:rsidR="00AC2E41" w:rsidRPr="003D11FB" w14:paraId="040542FD" w14:textId="77777777" w:rsidTr="00AC2E41">
                              <w:tc>
                                <w:tcPr>
                                  <w:tcW w:w="1393" w:type="dxa"/>
                                </w:tcPr>
                                <w:p w14:paraId="234C01B9" w14:textId="77777777" w:rsidR="00AC2E41" w:rsidRDefault="00AC2E41" w:rsidP="00AC2E41">
                                  <w:pPr>
                                    <w:rPr>
                                      <w:lang w:val="en-GB"/>
                                    </w:rPr>
                                  </w:pPr>
                                  <w:r>
                                    <w:rPr>
                                      <w:lang w:val="en-GB"/>
                                    </w:rPr>
                                    <w:t>2</w:t>
                                  </w:r>
                                </w:p>
                              </w:tc>
                              <w:tc>
                                <w:tcPr>
                                  <w:tcW w:w="3177" w:type="dxa"/>
                                </w:tcPr>
                                <w:p w14:paraId="35EAD00D" w14:textId="77777777" w:rsidR="00AC2E41" w:rsidRDefault="00AC2E41" w:rsidP="00AC2E41">
                                  <w:pPr>
                                    <w:rPr>
                                      <w:sz w:val="22"/>
                                      <w:szCs w:val="22"/>
                                      <w:lang w:val="en-GB"/>
                                    </w:rPr>
                                  </w:pPr>
                                  <w:r>
                                    <w:rPr>
                                      <w:sz w:val="22"/>
                                      <w:szCs w:val="22"/>
                                      <w:lang w:val="en-GB"/>
                                    </w:rPr>
                                    <w:t>Skilled: Easy</w:t>
                                  </w:r>
                                </w:p>
                                <w:p w14:paraId="0C3C6542" w14:textId="77777777" w:rsidR="00AC2E41" w:rsidRPr="003D11FB" w:rsidRDefault="00AC2E41" w:rsidP="00AC2E41">
                                  <w:pPr>
                                    <w:spacing w:line="360" w:lineRule="auto"/>
                                    <w:rPr>
                                      <w:sz w:val="22"/>
                                      <w:szCs w:val="22"/>
                                      <w:lang w:val="en-GB"/>
                                    </w:rPr>
                                  </w:pPr>
                                  <w:r>
                                    <w:rPr>
                                      <w:sz w:val="22"/>
                                      <w:szCs w:val="22"/>
                                      <w:lang w:val="en-GB"/>
                                    </w:rPr>
                                    <w:t>Unskilled: Doable</w:t>
                                  </w:r>
                                </w:p>
                              </w:tc>
                            </w:tr>
                            <w:tr w:rsidR="00AC2E41" w:rsidRPr="003D11FB" w14:paraId="4D6DB777" w14:textId="77777777" w:rsidTr="00AC2E41">
                              <w:tc>
                                <w:tcPr>
                                  <w:tcW w:w="1393" w:type="dxa"/>
                                </w:tcPr>
                                <w:p w14:paraId="58E78541" w14:textId="77777777" w:rsidR="00AC2E41" w:rsidRDefault="00AC2E41" w:rsidP="00AC2E41">
                                  <w:pPr>
                                    <w:rPr>
                                      <w:lang w:val="en-GB"/>
                                    </w:rPr>
                                  </w:pPr>
                                  <w:r>
                                    <w:rPr>
                                      <w:lang w:val="en-GB"/>
                                    </w:rPr>
                                    <w:t>3</w:t>
                                  </w:r>
                                </w:p>
                              </w:tc>
                              <w:tc>
                                <w:tcPr>
                                  <w:tcW w:w="3177" w:type="dxa"/>
                                </w:tcPr>
                                <w:p w14:paraId="44EFE1EF" w14:textId="77777777" w:rsidR="00AC2E41" w:rsidRDefault="00AC2E41" w:rsidP="00AC2E41">
                                  <w:pPr>
                                    <w:rPr>
                                      <w:sz w:val="22"/>
                                      <w:szCs w:val="22"/>
                                      <w:lang w:val="en-GB"/>
                                    </w:rPr>
                                  </w:pPr>
                                  <w:r>
                                    <w:rPr>
                                      <w:sz w:val="22"/>
                                      <w:szCs w:val="22"/>
                                      <w:lang w:val="en-GB"/>
                                    </w:rPr>
                                    <w:t>Skilled: Doable</w:t>
                                  </w:r>
                                </w:p>
                                <w:p w14:paraId="41BB6710" w14:textId="77777777" w:rsidR="00AC2E41" w:rsidRPr="003D11FB" w:rsidRDefault="00AC2E41" w:rsidP="00AC2E41">
                                  <w:pPr>
                                    <w:spacing w:line="360" w:lineRule="auto"/>
                                    <w:rPr>
                                      <w:sz w:val="22"/>
                                      <w:szCs w:val="22"/>
                                      <w:lang w:val="en-GB"/>
                                    </w:rPr>
                                  </w:pPr>
                                  <w:r>
                                    <w:rPr>
                                      <w:sz w:val="22"/>
                                      <w:szCs w:val="22"/>
                                      <w:lang w:val="en-GB"/>
                                    </w:rPr>
                                    <w:t>Unskilled: Difficult</w:t>
                                  </w:r>
                                </w:p>
                              </w:tc>
                            </w:tr>
                            <w:tr w:rsidR="00AC2E41" w:rsidRPr="00113F7C" w14:paraId="5606469C" w14:textId="77777777" w:rsidTr="00AC2E41">
                              <w:tc>
                                <w:tcPr>
                                  <w:tcW w:w="1393" w:type="dxa"/>
                                </w:tcPr>
                                <w:p w14:paraId="0524243B" w14:textId="77777777" w:rsidR="00AC2E41" w:rsidRDefault="00AC2E41" w:rsidP="00AC2E41">
                                  <w:pPr>
                                    <w:rPr>
                                      <w:lang w:val="en-GB"/>
                                    </w:rPr>
                                  </w:pPr>
                                  <w:r>
                                    <w:rPr>
                                      <w:lang w:val="en-GB"/>
                                    </w:rPr>
                                    <w:t>4</w:t>
                                  </w:r>
                                </w:p>
                              </w:tc>
                              <w:tc>
                                <w:tcPr>
                                  <w:tcW w:w="3177" w:type="dxa"/>
                                </w:tcPr>
                                <w:p w14:paraId="568E904C" w14:textId="77777777" w:rsidR="00AC2E41" w:rsidRDefault="00AC2E41" w:rsidP="00AC2E41">
                                  <w:pPr>
                                    <w:rPr>
                                      <w:sz w:val="22"/>
                                      <w:szCs w:val="22"/>
                                      <w:lang w:val="en-GB"/>
                                    </w:rPr>
                                  </w:pPr>
                                  <w:r>
                                    <w:rPr>
                                      <w:sz w:val="22"/>
                                      <w:szCs w:val="22"/>
                                      <w:lang w:val="en-GB"/>
                                    </w:rPr>
                                    <w:t>Skilled: Difficult</w:t>
                                  </w:r>
                                </w:p>
                                <w:p w14:paraId="36429B89" w14:textId="77777777" w:rsidR="00AC2E41" w:rsidRDefault="00AC2E41" w:rsidP="00AC2E41">
                                  <w:pPr>
                                    <w:rPr>
                                      <w:sz w:val="22"/>
                                      <w:szCs w:val="22"/>
                                      <w:lang w:val="en-GB"/>
                                    </w:rPr>
                                  </w:pPr>
                                  <w:r>
                                    <w:rPr>
                                      <w:sz w:val="22"/>
                                      <w:szCs w:val="22"/>
                                      <w:lang w:val="en-GB"/>
                                    </w:rPr>
                                    <w:t>Unskilled: Very Difficult</w:t>
                                  </w:r>
                                </w:p>
                                <w:p w14:paraId="3455AE23" w14:textId="77777777" w:rsidR="00AC2E41" w:rsidRPr="003D11FB" w:rsidRDefault="00AC2E41" w:rsidP="00AC2E41">
                                  <w:pPr>
                                    <w:spacing w:line="360" w:lineRule="auto"/>
                                    <w:rPr>
                                      <w:sz w:val="22"/>
                                      <w:szCs w:val="22"/>
                                      <w:lang w:val="en-GB"/>
                                    </w:rPr>
                                  </w:pPr>
                                  <w:r>
                                    <w:rPr>
                                      <w:sz w:val="22"/>
                                      <w:szCs w:val="22"/>
                                      <w:lang w:val="en-GB"/>
                                    </w:rPr>
                                    <w:t>With Help: Doable</w:t>
                                  </w:r>
                                </w:p>
                              </w:tc>
                            </w:tr>
                            <w:tr w:rsidR="00AC2E41" w:rsidRPr="003D11FB" w14:paraId="1B0F4276" w14:textId="77777777" w:rsidTr="00AC2E41">
                              <w:tc>
                                <w:tcPr>
                                  <w:tcW w:w="1393" w:type="dxa"/>
                                </w:tcPr>
                                <w:p w14:paraId="49CFBCF7" w14:textId="77777777" w:rsidR="00AC2E41" w:rsidRDefault="00AC2E41" w:rsidP="00AC2E41">
                                  <w:pPr>
                                    <w:rPr>
                                      <w:lang w:val="en-GB"/>
                                    </w:rPr>
                                  </w:pPr>
                                  <w:r>
                                    <w:rPr>
                                      <w:lang w:val="en-GB"/>
                                    </w:rPr>
                                    <w:t>5</w:t>
                                  </w:r>
                                </w:p>
                              </w:tc>
                              <w:tc>
                                <w:tcPr>
                                  <w:tcW w:w="3177" w:type="dxa"/>
                                </w:tcPr>
                                <w:p w14:paraId="419137F5" w14:textId="77777777" w:rsidR="00AC2E41" w:rsidRDefault="00AC2E41" w:rsidP="00AC2E41">
                                  <w:pPr>
                                    <w:rPr>
                                      <w:sz w:val="22"/>
                                      <w:szCs w:val="22"/>
                                      <w:lang w:val="en-GB"/>
                                    </w:rPr>
                                  </w:pPr>
                                  <w:r>
                                    <w:rPr>
                                      <w:sz w:val="22"/>
                                      <w:szCs w:val="22"/>
                                      <w:lang w:val="en-GB"/>
                                    </w:rPr>
                                    <w:t>Skilled: Very Difficult</w:t>
                                  </w:r>
                                </w:p>
                                <w:p w14:paraId="7B1C7EE1" w14:textId="77777777" w:rsidR="00AC2E41" w:rsidRDefault="00AC2E41" w:rsidP="00AC2E41">
                                  <w:pPr>
                                    <w:rPr>
                                      <w:sz w:val="22"/>
                                      <w:szCs w:val="22"/>
                                      <w:lang w:val="en-GB"/>
                                    </w:rPr>
                                  </w:pPr>
                                  <w:r>
                                    <w:rPr>
                                      <w:sz w:val="22"/>
                                      <w:szCs w:val="22"/>
                                      <w:lang w:val="en-GB"/>
                                    </w:rPr>
                                    <w:t>Unskilled: Basically impossible</w:t>
                                  </w:r>
                                </w:p>
                                <w:p w14:paraId="0F3C6584" w14:textId="77777777" w:rsidR="00AC2E41" w:rsidRPr="003D11FB" w:rsidRDefault="00AC2E41" w:rsidP="00AC2E41">
                                  <w:pPr>
                                    <w:spacing w:line="360" w:lineRule="auto"/>
                                    <w:rPr>
                                      <w:sz w:val="22"/>
                                      <w:szCs w:val="22"/>
                                      <w:lang w:val="en-GB"/>
                                    </w:rPr>
                                  </w:pPr>
                                  <w:r>
                                    <w:rPr>
                                      <w:sz w:val="22"/>
                                      <w:szCs w:val="22"/>
                                      <w:lang w:val="en-GB"/>
                                    </w:rPr>
                                    <w:t>With Help: Difficult</w:t>
                                  </w:r>
                                </w:p>
                              </w:tc>
                            </w:tr>
                            <w:tr w:rsidR="00AC2E41" w:rsidRPr="003D11FB" w14:paraId="487D255D" w14:textId="77777777" w:rsidTr="00AC2E41">
                              <w:tc>
                                <w:tcPr>
                                  <w:tcW w:w="1393" w:type="dxa"/>
                                </w:tcPr>
                                <w:p w14:paraId="3375639D" w14:textId="77777777" w:rsidR="00AC2E41" w:rsidRDefault="00AC2E41" w:rsidP="00AC2E41">
                                  <w:pPr>
                                    <w:rPr>
                                      <w:lang w:val="en-GB"/>
                                    </w:rPr>
                                  </w:pPr>
                                  <w:r>
                                    <w:rPr>
                                      <w:lang w:val="en-GB"/>
                                    </w:rPr>
                                    <w:t>6-10</w:t>
                                  </w:r>
                                </w:p>
                              </w:tc>
                              <w:tc>
                                <w:tcPr>
                                  <w:tcW w:w="3177" w:type="dxa"/>
                                </w:tcPr>
                                <w:p w14:paraId="397B4119" w14:textId="77777777" w:rsidR="00AC2E41" w:rsidRPr="003D11FB" w:rsidRDefault="00AC2E41" w:rsidP="00AC2E41">
                                  <w:pPr>
                                    <w:spacing w:line="360" w:lineRule="auto"/>
                                    <w:rPr>
                                      <w:sz w:val="22"/>
                                      <w:szCs w:val="22"/>
                                      <w:lang w:val="en-GB"/>
                                    </w:rPr>
                                  </w:pPr>
                                  <w:r>
                                    <w:rPr>
                                      <w:sz w:val="22"/>
                                      <w:szCs w:val="22"/>
                                      <w:lang w:val="en-GB"/>
                                    </w:rPr>
                                    <w:t>With Help: Very Difficult</w:t>
                                  </w:r>
                                </w:p>
                              </w:tc>
                            </w:tr>
                            <w:tr w:rsidR="00AC2E41" w:rsidRPr="003D11FB" w14:paraId="3B626C66" w14:textId="77777777" w:rsidTr="00AC2E41">
                              <w:tc>
                                <w:tcPr>
                                  <w:tcW w:w="1393" w:type="dxa"/>
                                </w:tcPr>
                                <w:p w14:paraId="040F2CFE" w14:textId="77777777" w:rsidR="00AC2E41" w:rsidRDefault="00AC2E41" w:rsidP="00AC2E41">
                                  <w:pPr>
                                    <w:rPr>
                                      <w:lang w:val="en-GB"/>
                                    </w:rPr>
                                  </w:pPr>
                                  <w:r>
                                    <w:rPr>
                                      <w:lang w:val="en-GB"/>
                                    </w:rPr>
                                    <w:t>&gt;10</w:t>
                                  </w:r>
                                </w:p>
                              </w:tc>
                              <w:tc>
                                <w:tcPr>
                                  <w:tcW w:w="3177" w:type="dxa"/>
                                </w:tcPr>
                                <w:p w14:paraId="553DB555" w14:textId="77777777" w:rsidR="00AC2E41" w:rsidRPr="003D11FB" w:rsidRDefault="00AC2E41" w:rsidP="00AC2E41">
                                  <w:pPr>
                                    <w:rPr>
                                      <w:sz w:val="22"/>
                                      <w:szCs w:val="22"/>
                                      <w:lang w:val="en-GB"/>
                                    </w:rPr>
                                  </w:pPr>
                                  <w:r>
                                    <w:rPr>
                                      <w:sz w:val="22"/>
                                      <w:szCs w:val="22"/>
                                      <w:lang w:val="en-GB"/>
                                    </w:rPr>
                                    <w:t>Unrealistic/Superpowered</w:t>
                                  </w:r>
                                </w:p>
                              </w:tc>
                            </w:tr>
                          </w:tbl>
                          <w:p w14:paraId="04F48080" w14:textId="08EB21EE" w:rsidR="00AC2E41" w:rsidRDefault="00AC2E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D3CE7" id="_x0000_s1046" type="#_x0000_t202" style="position:absolute;margin-left:155.25pt;margin-top:43.55pt;width:206.45pt;height:284.6pt;z-index:251689984;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">
                <v:textbox>
                  <w:txbxContent>
                    <w:p w14:paraId="2C3526B0" w14:textId="47EAFA9A" w:rsidR="00AC2E41" w:rsidRDefault="00AC2E41" w:rsidP="00D37B17">
                      <w:pPr>
                        <w:pStyle w:val="berschrift4"/>
                      </w:pPr>
                      <w:r>
                        <w:t>Success Pool Size</w:t>
                      </w:r>
                    </w:p>
                    <w:tbl>
                      <w:tblPr>
                        <w:tblStyle w:val="Tabellenraster"/>
                        <w:tblW w:w="0" w:type="auto"/>
                        <w:tblLook w:val="04A0" w:firstRow="1" w:lastRow="0" w:firstColumn="1" w:lastColumn="0" w:noHBand="0" w:noVBand="1"/>
                      </w:tblPr>
                      <w:tblGrid>
                        <w:gridCol w:w="1197"/>
                        <w:gridCol w:w="2700"/>
                      </w:tblGrid>
                      <w:tr w:rsidR="00AC2E41" w:rsidRPr="00DE1311" w14:paraId="37A2E12F" w14:textId="77777777" w:rsidTr="00AC2E41">
                        <w:tc>
                          <w:tcPr>
                            <w:tcW w:w="1393" w:type="dxa"/>
                            <w:shd w:val="clear" w:color="auto" w:fill="auto"/>
                          </w:tcPr>
                          <w:p w14:paraId="0E19E995" w14:textId="77777777" w:rsidR="00AC2E41" w:rsidRPr="00DE1311" w:rsidRDefault="00AC2E41" w:rsidP="00AC2E41">
                            <w:pPr>
                              <w:rPr>
                                <w:b/>
                                <w:bCs/>
                                <w:lang w:val="en-GB"/>
                              </w:rPr>
                            </w:pPr>
                            <w:r w:rsidRPr="00DE1311">
                              <w:rPr>
                                <w:b/>
                                <w:bCs/>
                                <w:lang w:val="en-GB"/>
                              </w:rPr>
                              <w:t>Successes Needed</w:t>
                            </w:r>
                          </w:p>
                        </w:tc>
                        <w:tc>
                          <w:tcPr>
                            <w:tcW w:w="3177" w:type="dxa"/>
                            <w:shd w:val="clear" w:color="auto" w:fill="auto"/>
                          </w:tcPr>
                          <w:p w14:paraId="1322C316" w14:textId="77777777" w:rsidR="00AC2E41" w:rsidRPr="00DE1311" w:rsidRDefault="00AC2E41" w:rsidP="00AC2E41">
                            <w:pPr>
                              <w:rPr>
                                <w:b/>
                                <w:bCs/>
                                <w:lang w:val="en-GB"/>
                              </w:rPr>
                            </w:pPr>
                            <w:r w:rsidRPr="00DE1311">
                              <w:rPr>
                                <w:b/>
                                <w:bCs/>
                                <w:lang w:val="en-GB"/>
                              </w:rPr>
                              <w:t>Degree</w:t>
                            </w:r>
                            <w:r>
                              <w:rPr>
                                <w:b/>
                                <w:bCs/>
                                <w:lang w:val="en-GB"/>
                              </w:rPr>
                              <w:t>/Difficulty</w:t>
                            </w:r>
                          </w:p>
                        </w:tc>
                      </w:tr>
                      <w:tr w:rsidR="00AC2E41" w:rsidRPr="003D11FB" w14:paraId="0F67FC70" w14:textId="77777777" w:rsidTr="00AC2E41">
                        <w:tc>
                          <w:tcPr>
                            <w:tcW w:w="1393" w:type="dxa"/>
                          </w:tcPr>
                          <w:p w14:paraId="7EA598C5" w14:textId="77777777" w:rsidR="00AC2E41" w:rsidRDefault="00AC2E41" w:rsidP="00AC2E41">
                            <w:pPr>
                              <w:rPr>
                                <w:lang w:val="en-GB"/>
                              </w:rPr>
                            </w:pPr>
                            <w:r>
                              <w:rPr>
                                <w:lang w:val="en-GB"/>
                              </w:rPr>
                              <w:t>1</w:t>
                            </w:r>
                          </w:p>
                        </w:tc>
                        <w:tc>
                          <w:tcPr>
                            <w:tcW w:w="3177" w:type="dxa"/>
                          </w:tcPr>
                          <w:p w14:paraId="31E2AF75" w14:textId="77777777" w:rsidR="00AC2E41" w:rsidRDefault="00AC2E41" w:rsidP="00AC2E41">
                            <w:pPr>
                              <w:rPr>
                                <w:sz w:val="22"/>
                                <w:szCs w:val="22"/>
                                <w:lang w:val="en-GB"/>
                              </w:rPr>
                            </w:pPr>
                            <w:r>
                              <w:rPr>
                                <w:sz w:val="22"/>
                                <w:szCs w:val="22"/>
                                <w:lang w:val="en-GB"/>
                              </w:rPr>
                              <w:t>Skilled: Trivial</w:t>
                            </w:r>
                          </w:p>
                          <w:p w14:paraId="6071F8F0" w14:textId="3E390554" w:rsidR="00AC2E41" w:rsidRPr="003D11FB" w:rsidRDefault="00AC2E41" w:rsidP="00AC2E41">
                            <w:pPr>
                              <w:spacing w:line="360" w:lineRule="auto"/>
                              <w:rPr>
                                <w:sz w:val="22"/>
                                <w:szCs w:val="22"/>
                                <w:lang w:val="en-GB"/>
                              </w:rPr>
                            </w:pPr>
                            <w:r>
                              <w:rPr>
                                <w:sz w:val="22"/>
                                <w:szCs w:val="22"/>
                                <w:lang w:val="en-GB"/>
                              </w:rPr>
                              <w:t xml:space="preserve">Unskilled: </w:t>
                            </w:r>
                            <w:r w:rsidR="005B2C68">
                              <w:rPr>
                                <w:sz w:val="22"/>
                                <w:szCs w:val="22"/>
                                <w:lang w:val="en-GB"/>
                              </w:rPr>
                              <w:t>Easy</w:t>
                            </w:r>
                          </w:p>
                        </w:tc>
                      </w:tr>
                      <w:tr w:rsidR="00AC2E41" w:rsidRPr="003D11FB" w14:paraId="040542FD" w14:textId="77777777" w:rsidTr="00AC2E41">
                        <w:tc>
                          <w:tcPr>
                            <w:tcW w:w="1393" w:type="dxa"/>
                          </w:tcPr>
                          <w:p w14:paraId="234C01B9" w14:textId="77777777" w:rsidR="00AC2E41" w:rsidRDefault="00AC2E41" w:rsidP="00AC2E41">
                            <w:pPr>
                              <w:rPr>
                                <w:lang w:val="en-GB"/>
                              </w:rPr>
                            </w:pPr>
                            <w:r>
                              <w:rPr>
                                <w:lang w:val="en-GB"/>
                              </w:rPr>
                              <w:t>2</w:t>
                            </w:r>
                          </w:p>
                        </w:tc>
                        <w:tc>
                          <w:tcPr>
                            <w:tcW w:w="3177" w:type="dxa"/>
                          </w:tcPr>
                          <w:p w14:paraId="35EAD00D" w14:textId="77777777" w:rsidR="00AC2E41" w:rsidRDefault="00AC2E41" w:rsidP="00AC2E41">
                            <w:pPr>
                              <w:rPr>
                                <w:sz w:val="22"/>
                                <w:szCs w:val="22"/>
                                <w:lang w:val="en-GB"/>
                              </w:rPr>
                            </w:pPr>
                            <w:r>
                              <w:rPr>
                                <w:sz w:val="22"/>
                                <w:szCs w:val="22"/>
                                <w:lang w:val="en-GB"/>
                              </w:rPr>
                              <w:t>Skilled: Easy</w:t>
                            </w:r>
                          </w:p>
                          <w:p w14:paraId="0C3C6542" w14:textId="77777777" w:rsidR="00AC2E41" w:rsidRPr="003D11FB" w:rsidRDefault="00AC2E41" w:rsidP="00AC2E41">
                            <w:pPr>
                              <w:spacing w:line="360" w:lineRule="auto"/>
                              <w:rPr>
                                <w:sz w:val="22"/>
                                <w:szCs w:val="22"/>
                                <w:lang w:val="en-GB"/>
                              </w:rPr>
                            </w:pPr>
                            <w:r>
                              <w:rPr>
                                <w:sz w:val="22"/>
                                <w:szCs w:val="22"/>
                                <w:lang w:val="en-GB"/>
                              </w:rPr>
                              <w:t>Unskilled: Doable</w:t>
                            </w:r>
                          </w:p>
                        </w:tc>
                      </w:tr>
                      <w:tr w:rsidR="00AC2E41" w:rsidRPr="003D11FB" w14:paraId="4D6DB777" w14:textId="77777777" w:rsidTr="00AC2E41">
                        <w:tc>
                          <w:tcPr>
                            <w:tcW w:w="1393" w:type="dxa"/>
                          </w:tcPr>
                          <w:p w14:paraId="58E78541" w14:textId="77777777" w:rsidR="00AC2E41" w:rsidRDefault="00AC2E41" w:rsidP="00AC2E41">
                            <w:pPr>
                              <w:rPr>
                                <w:lang w:val="en-GB"/>
                              </w:rPr>
                            </w:pPr>
                            <w:r>
                              <w:rPr>
                                <w:lang w:val="en-GB"/>
                              </w:rPr>
                              <w:t>3</w:t>
                            </w:r>
                          </w:p>
                        </w:tc>
                        <w:tc>
                          <w:tcPr>
                            <w:tcW w:w="3177" w:type="dxa"/>
                          </w:tcPr>
                          <w:p w14:paraId="44EFE1EF" w14:textId="77777777" w:rsidR="00AC2E41" w:rsidRDefault="00AC2E41" w:rsidP="00AC2E41">
                            <w:pPr>
                              <w:rPr>
                                <w:sz w:val="22"/>
                                <w:szCs w:val="22"/>
                                <w:lang w:val="en-GB"/>
                              </w:rPr>
                            </w:pPr>
                            <w:r>
                              <w:rPr>
                                <w:sz w:val="22"/>
                                <w:szCs w:val="22"/>
                                <w:lang w:val="en-GB"/>
                              </w:rPr>
                              <w:t>Skilled: Doable</w:t>
                            </w:r>
                          </w:p>
                          <w:p w14:paraId="41BB6710" w14:textId="77777777" w:rsidR="00AC2E41" w:rsidRPr="003D11FB" w:rsidRDefault="00AC2E41" w:rsidP="00AC2E41">
                            <w:pPr>
                              <w:spacing w:line="360" w:lineRule="auto"/>
                              <w:rPr>
                                <w:sz w:val="22"/>
                                <w:szCs w:val="22"/>
                                <w:lang w:val="en-GB"/>
                              </w:rPr>
                            </w:pPr>
                            <w:r>
                              <w:rPr>
                                <w:sz w:val="22"/>
                                <w:szCs w:val="22"/>
                                <w:lang w:val="en-GB"/>
                              </w:rPr>
                              <w:t>Unskilled: Difficult</w:t>
                            </w:r>
                          </w:p>
                        </w:tc>
                      </w:tr>
                      <w:tr w:rsidR="00AC2E41" w:rsidRPr="00113F7C" w14:paraId="5606469C" w14:textId="77777777" w:rsidTr="00AC2E41">
                        <w:tc>
                          <w:tcPr>
                            <w:tcW w:w="1393" w:type="dxa"/>
                          </w:tcPr>
                          <w:p w14:paraId="0524243B" w14:textId="77777777" w:rsidR="00AC2E41" w:rsidRDefault="00AC2E41" w:rsidP="00AC2E41">
                            <w:pPr>
                              <w:rPr>
                                <w:lang w:val="en-GB"/>
                              </w:rPr>
                            </w:pPr>
                            <w:r>
                              <w:rPr>
                                <w:lang w:val="en-GB"/>
                              </w:rPr>
                              <w:t>4</w:t>
                            </w:r>
                          </w:p>
                        </w:tc>
                        <w:tc>
                          <w:tcPr>
                            <w:tcW w:w="3177" w:type="dxa"/>
                          </w:tcPr>
                          <w:p w14:paraId="568E904C" w14:textId="77777777" w:rsidR="00AC2E41" w:rsidRDefault="00AC2E41" w:rsidP="00AC2E41">
                            <w:pPr>
                              <w:rPr>
                                <w:sz w:val="22"/>
                                <w:szCs w:val="22"/>
                                <w:lang w:val="en-GB"/>
                              </w:rPr>
                            </w:pPr>
                            <w:r>
                              <w:rPr>
                                <w:sz w:val="22"/>
                                <w:szCs w:val="22"/>
                                <w:lang w:val="en-GB"/>
                              </w:rPr>
                              <w:t>Skilled: Difficult</w:t>
                            </w:r>
                          </w:p>
                          <w:p w14:paraId="36429B89" w14:textId="77777777" w:rsidR="00AC2E41" w:rsidRDefault="00AC2E41" w:rsidP="00AC2E41">
                            <w:pPr>
                              <w:rPr>
                                <w:sz w:val="22"/>
                                <w:szCs w:val="22"/>
                                <w:lang w:val="en-GB"/>
                              </w:rPr>
                            </w:pPr>
                            <w:r>
                              <w:rPr>
                                <w:sz w:val="22"/>
                                <w:szCs w:val="22"/>
                                <w:lang w:val="en-GB"/>
                              </w:rPr>
                              <w:t>Unskilled: Very Difficult</w:t>
                            </w:r>
                          </w:p>
                          <w:p w14:paraId="3455AE23" w14:textId="77777777" w:rsidR="00AC2E41" w:rsidRPr="003D11FB" w:rsidRDefault="00AC2E41" w:rsidP="00AC2E41">
                            <w:pPr>
                              <w:spacing w:line="360" w:lineRule="auto"/>
                              <w:rPr>
                                <w:sz w:val="22"/>
                                <w:szCs w:val="22"/>
                                <w:lang w:val="en-GB"/>
                              </w:rPr>
                            </w:pPr>
                            <w:r>
                              <w:rPr>
                                <w:sz w:val="22"/>
                                <w:szCs w:val="22"/>
                                <w:lang w:val="en-GB"/>
                              </w:rPr>
                              <w:t>With Help: Doable</w:t>
                            </w:r>
                          </w:p>
                        </w:tc>
                      </w:tr>
                      <w:tr w:rsidR="00AC2E41" w:rsidRPr="003D11FB" w14:paraId="1B0F4276" w14:textId="77777777" w:rsidTr="00AC2E41">
                        <w:tc>
                          <w:tcPr>
                            <w:tcW w:w="1393" w:type="dxa"/>
                          </w:tcPr>
                          <w:p w14:paraId="49CFBCF7" w14:textId="77777777" w:rsidR="00AC2E41" w:rsidRDefault="00AC2E41" w:rsidP="00AC2E41">
                            <w:pPr>
                              <w:rPr>
                                <w:lang w:val="en-GB"/>
                              </w:rPr>
                            </w:pPr>
                            <w:r>
                              <w:rPr>
                                <w:lang w:val="en-GB"/>
                              </w:rPr>
                              <w:t>5</w:t>
                            </w:r>
                          </w:p>
                        </w:tc>
                        <w:tc>
                          <w:tcPr>
                            <w:tcW w:w="3177" w:type="dxa"/>
                          </w:tcPr>
                          <w:p w14:paraId="419137F5" w14:textId="77777777" w:rsidR="00AC2E41" w:rsidRDefault="00AC2E41" w:rsidP="00AC2E41">
                            <w:pPr>
                              <w:rPr>
                                <w:sz w:val="22"/>
                                <w:szCs w:val="22"/>
                                <w:lang w:val="en-GB"/>
                              </w:rPr>
                            </w:pPr>
                            <w:r>
                              <w:rPr>
                                <w:sz w:val="22"/>
                                <w:szCs w:val="22"/>
                                <w:lang w:val="en-GB"/>
                              </w:rPr>
                              <w:t>Skilled: Very Difficult</w:t>
                            </w:r>
                          </w:p>
                          <w:p w14:paraId="7B1C7EE1" w14:textId="77777777" w:rsidR="00AC2E41" w:rsidRDefault="00AC2E41" w:rsidP="00AC2E41">
                            <w:pPr>
                              <w:rPr>
                                <w:sz w:val="22"/>
                                <w:szCs w:val="22"/>
                                <w:lang w:val="en-GB"/>
                              </w:rPr>
                            </w:pPr>
                            <w:r>
                              <w:rPr>
                                <w:sz w:val="22"/>
                                <w:szCs w:val="22"/>
                                <w:lang w:val="en-GB"/>
                              </w:rPr>
                              <w:t>Unskilled: Basically impossible</w:t>
                            </w:r>
                          </w:p>
                          <w:p w14:paraId="0F3C6584" w14:textId="77777777" w:rsidR="00AC2E41" w:rsidRPr="003D11FB" w:rsidRDefault="00AC2E41" w:rsidP="00AC2E41">
                            <w:pPr>
                              <w:spacing w:line="360" w:lineRule="auto"/>
                              <w:rPr>
                                <w:sz w:val="22"/>
                                <w:szCs w:val="22"/>
                                <w:lang w:val="en-GB"/>
                              </w:rPr>
                            </w:pPr>
                            <w:r>
                              <w:rPr>
                                <w:sz w:val="22"/>
                                <w:szCs w:val="22"/>
                                <w:lang w:val="en-GB"/>
                              </w:rPr>
                              <w:t>With Help: Difficult</w:t>
                            </w:r>
                          </w:p>
                        </w:tc>
                      </w:tr>
                      <w:tr w:rsidR="00AC2E41" w:rsidRPr="003D11FB" w14:paraId="487D255D" w14:textId="77777777" w:rsidTr="00AC2E41">
                        <w:tc>
                          <w:tcPr>
                            <w:tcW w:w="1393" w:type="dxa"/>
                          </w:tcPr>
                          <w:p w14:paraId="3375639D" w14:textId="77777777" w:rsidR="00AC2E41" w:rsidRDefault="00AC2E41" w:rsidP="00AC2E41">
                            <w:pPr>
                              <w:rPr>
                                <w:lang w:val="en-GB"/>
                              </w:rPr>
                            </w:pPr>
                            <w:r>
                              <w:rPr>
                                <w:lang w:val="en-GB"/>
                              </w:rPr>
                              <w:t>6-10</w:t>
                            </w:r>
                          </w:p>
                        </w:tc>
                        <w:tc>
                          <w:tcPr>
                            <w:tcW w:w="3177" w:type="dxa"/>
                          </w:tcPr>
                          <w:p w14:paraId="397B4119" w14:textId="77777777" w:rsidR="00AC2E41" w:rsidRPr="003D11FB" w:rsidRDefault="00AC2E41" w:rsidP="00AC2E41">
                            <w:pPr>
                              <w:spacing w:line="360" w:lineRule="auto"/>
                              <w:rPr>
                                <w:sz w:val="22"/>
                                <w:szCs w:val="22"/>
                                <w:lang w:val="en-GB"/>
                              </w:rPr>
                            </w:pPr>
                            <w:r>
                              <w:rPr>
                                <w:sz w:val="22"/>
                                <w:szCs w:val="22"/>
                                <w:lang w:val="en-GB"/>
                              </w:rPr>
                              <w:t>With Help: Very Difficult</w:t>
                            </w:r>
                          </w:p>
                        </w:tc>
                      </w:tr>
                      <w:tr w:rsidR="00AC2E41" w:rsidRPr="003D11FB" w14:paraId="3B626C66" w14:textId="77777777" w:rsidTr="00AC2E41">
                        <w:tc>
                          <w:tcPr>
                            <w:tcW w:w="1393" w:type="dxa"/>
                          </w:tcPr>
                          <w:p w14:paraId="040F2CFE" w14:textId="77777777" w:rsidR="00AC2E41" w:rsidRDefault="00AC2E41" w:rsidP="00AC2E41">
                            <w:pPr>
                              <w:rPr>
                                <w:lang w:val="en-GB"/>
                              </w:rPr>
                            </w:pPr>
                            <w:r>
                              <w:rPr>
                                <w:lang w:val="en-GB"/>
                              </w:rPr>
                              <w:t>&gt;10</w:t>
                            </w:r>
                          </w:p>
                        </w:tc>
                        <w:tc>
                          <w:tcPr>
                            <w:tcW w:w="3177" w:type="dxa"/>
                          </w:tcPr>
                          <w:p w14:paraId="553DB555" w14:textId="77777777" w:rsidR="00AC2E41" w:rsidRPr="003D11FB" w:rsidRDefault="00AC2E41" w:rsidP="00AC2E41">
                            <w:pPr>
                              <w:rPr>
                                <w:sz w:val="22"/>
                                <w:szCs w:val="22"/>
                                <w:lang w:val="en-GB"/>
                              </w:rPr>
                            </w:pPr>
                            <w:r>
                              <w:rPr>
                                <w:sz w:val="22"/>
                                <w:szCs w:val="22"/>
                                <w:lang w:val="en-GB"/>
                              </w:rPr>
                              <w:t>Unrealistic/Superpowered</w:t>
                            </w:r>
                          </w:p>
                        </w:tc>
                      </w:tr>
                    </w:tbl>
                    <w:p w14:paraId="04F48080" w14:textId="08EB21EE" w:rsidR="00AC2E41" w:rsidRDefault="00AC2E41"/>
                  </w:txbxContent>
                </v:textbox>
                <w10:wrap type="square"/>
              </v:shape>
            </w:pict>
          </mc:Fallback>
        </mc:AlternateContent>
      </w:r>
      <w:r w:rsidR="005844F6">
        <w:rPr>
          <w:lang w:val="en-GB"/>
        </w:rPr>
        <w:t>A</w:t>
      </w:r>
      <w:r w:rsidR="008F6179">
        <w:rPr>
          <w:lang w:val="en-GB"/>
        </w:rPr>
        <w:t xml:space="preserve"> twenty on a </w:t>
      </w:r>
      <w:r w:rsidR="00AC2E41">
        <w:rPr>
          <w:lang w:val="en-GB"/>
        </w:rPr>
        <w:t xml:space="preserve">dice </w:t>
      </w:r>
      <w:r w:rsidR="008F6179">
        <w:rPr>
          <w:lang w:val="en-GB"/>
        </w:rPr>
        <w:t>always counts as two successes towards the Success Pool.</w:t>
      </w:r>
    </w:p>
    <w:p w14:paraId="5C105075" w14:textId="0EF94B45" w:rsidR="006533E4" w:rsidRDefault="006533E4" w:rsidP="005844F6">
      <w:pPr>
        <w:pStyle w:val="berschrift2"/>
        <w:rPr>
          <w:lang w:val="en-GB"/>
        </w:rPr>
      </w:pPr>
      <w:r>
        <w:rPr>
          <w:lang w:val="en-GB"/>
        </w:rPr>
        <w:t>Base Attribute</w:t>
      </w:r>
    </w:p>
    <w:p w14:paraId="2AAC91E7" w14:textId="26F02821" w:rsidR="006533E4" w:rsidRDefault="006533E4" w:rsidP="006533E4">
      <w:pPr>
        <w:rPr>
          <w:lang w:val="en-GB"/>
        </w:rPr>
      </w:pPr>
      <w:r>
        <w:rPr>
          <w:lang w:val="en-GB"/>
        </w:rPr>
        <w:t>Any Challenge has to be based in a Base Attribute. This is within the decision of the game master</w:t>
      </w:r>
      <w:r w:rsidR="005844F6">
        <w:rPr>
          <w:lang w:val="en-GB"/>
        </w:rPr>
        <w:t xml:space="preserve"> or the rules</w:t>
      </w:r>
      <w:r>
        <w:rPr>
          <w:lang w:val="en-GB"/>
        </w:rPr>
        <w:t xml:space="preserve">. The game master should try to enable players to use their best Base Attributes, but they should </w:t>
      </w:r>
      <w:r w:rsidR="005844F6">
        <w:rPr>
          <w:lang w:val="en-GB"/>
        </w:rPr>
        <w:t>decide</w:t>
      </w:r>
      <w:r>
        <w:rPr>
          <w:lang w:val="en-GB"/>
        </w:rPr>
        <w:t xml:space="preserve"> based on the action</w:t>
      </w:r>
      <w:r w:rsidR="005844F6">
        <w:rPr>
          <w:lang w:val="en-GB"/>
        </w:rPr>
        <w:t>s</w:t>
      </w:r>
      <w:r>
        <w:rPr>
          <w:lang w:val="en-GB"/>
        </w:rPr>
        <w:t xml:space="preserve"> described. If the player wishes to use a specific Base Attribute, they may be asked to describe what they do to tackle the problem with that Base Attribute in mind (see chapter 1? For descriptions of Base Attributes).</w:t>
      </w:r>
    </w:p>
    <w:p w14:paraId="49928394" w14:textId="122E8068" w:rsidR="00D40CDC" w:rsidRDefault="00D40CDC" w:rsidP="006533E4">
      <w:pPr>
        <w:rPr>
          <w:lang w:val="en-GB"/>
        </w:rPr>
      </w:pPr>
      <w:r>
        <w:rPr>
          <w:lang w:val="en-GB"/>
        </w:rPr>
        <w:t xml:space="preserve">Your Challenge Dice Pool </w:t>
      </w:r>
      <w:r w:rsidR="005B2C68">
        <w:rPr>
          <w:lang w:val="en-GB"/>
        </w:rPr>
        <w:t xml:space="preserve">starts with </w:t>
      </w:r>
      <w:r>
        <w:rPr>
          <w:lang w:val="en-GB"/>
        </w:rPr>
        <w:t>as many dice as you have Points in the Base Attribute the Challenge is based in.</w:t>
      </w:r>
    </w:p>
    <w:p w14:paraId="1E0F9CF3" w14:textId="5D98265C" w:rsidR="005844F6" w:rsidRDefault="005844F6" w:rsidP="005844F6">
      <w:pPr>
        <w:pStyle w:val="berschrift2"/>
        <w:rPr>
          <w:lang w:val="en-GB"/>
        </w:rPr>
      </w:pPr>
      <w:r>
        <w:rPr>
          <w:lang w:val="en-GB"/>
        </w:rPr>
        <w:t>Talents</w:t>
      </w:r>
    </w:p>
    <w:p w14:paraId="7CAA7CC8" w14:textId="09B33A03" w:rsidR="005844F6" w:rsidRDefault="005844F6" w:rsidP="006533E4">
      <w:pPr>
        <w:rPr>
          <w:lang w:val="en-GB"/>
        </w:rPr>
      </w:pPr>
      <w:r>
        <w:rPr>
          <w:lang w:val="en-GB"/>
        </w:rPr>
        <w:t xml:space="preserve">After having determined the Base Attribute of the Challenge either by the game master or the rules, you may </w:t>
      </w:r>
      <w:r w:rsidR="005B2C68">
        <w:rPr>
          <w:lang w:val="en-GB"/>
        </w:rPr>
        <w:t>consider</w:t>
      </w:r>
      <w:r>
        <w:rPr>
          <w:lang w:val="en-GB"/>
        </w:rPr>
        <w:t xml:space="preserve"> your Talents and see if any apply to the situation you are currently experiencing. If any do, you may ask the game master to apply that Talent and either be considered Skilled in the Challenge or gain Pool Dice, or both. The game master may ask you to elaborate on your plan and why you think your </w:t>
      </w:r>
      <w:r w:rsidR="00D37B17">
        <w:rPr>
          <w:lang w:val="en-GB"/>
        </w:rPr>
        <w:t>e</w:t>
      </w:r>
      <w:r>
        <w:rPr>
          <w:lang w:val="en-GB"/>
        </w:rPr>
        <w:t>xperience or intuition in the Talent will help you achieving your goal.</w:t>
      </w:r>
    </w:p>
    <w:p w14:paraId="08CCD092" w14:textId="3745988B" w:rsidR="005844F6" w:rsidRDefault="005844F6" w:rsidP="005844F6">
      <w:pPr>
        <w:pStyle w:val="berschrift3"/>
        <w:rPr>
          <w:lang w:val="en-GB"/>
        </w:rPr>
      </w:pPr>
      <w:r>
        <w:rPr>
          <w:lang w:val="en-GB"/>
        </w:rPr>
        <w:t>Skilled</w:t>
      </w:r>
    </w:p>
    <w:p w14:paraId="53E27DB2" w14:textId="6B3F4E4B" w:rsidR="005844F6" w:rsidRDefault="005844F6" w:rsidP="005844F6">
      <w:pPr>
        <w:rPr>
          <w:lang w:val="en-GB"/>
        </w:rPr>
      </w:pPr>
      <w:r>
        <w:rPr>
          <w:lang w:val="en-GB"/>
        </w:rPr>
        <w:t xml:space="preserve">A Talent may be Skilled either during Character Creation or Levelling Up. </w:t>
      </w:r>
      <w:r w:rsidR="008F6179">
        <w:rPr>
          <w:lang w:val="en-GB"/>
        </w:rPr>
        <w:t>Being Skilled in something implies extensive training or studies of the Talent and the capacity to call back to that training in most situations.</w:t>
      </w:r>
    </w:p>
    <w:p w14:paraId="0B3B89E0" w14:textId="22C35936" w:rsidR="005844F6" w:rsidRDefault="005844F6" w:rsidP="005844F6">
      <w:pPr>
        <w:rPr>
          <w:lang w:val="en-GB"/>
        </w:rPr>
      </w:pPr>
      <w:r>
        <w:rPr>
          <w:lang w:val="en-GB"/>
        </w:rPr>
        <w:t>If you are Skilled in a Challenge, you</w:t>
      </w:r>
      <w:r w:rsidR="008F6179">
        <w:rPr>
          <w:lang w:val="en-GB"/>
        </w:rPr>
        <w:t xml:space="preserve"> only</w:t>
      </w:r>
      <w:r>
        <w:rPr>
          <w:lang w:val="en-GB"/>
        </w:rPr>
        <w:t xml:space="preserve"> have to roll an eight or higher with each </w:t>
      </w:r>
      <w:r w:rsidR="00456EAF">
        <w:rPr>
          <w:lang w:val="en-GB"/>
        </w:rPr>
        <w:t xml:space="preserve">dice </w:t>
      </w:r>
      <w:r>
        <w:rPr>
          <w:lang w:val="en-GB"/>
        </w:rPr>
        <w:t>for the</w:t>
      </w:r>
      <w:r w:rsidR="00456EAF">
        <w:rPr>
          <w:lang w:val="en-GB"/>
        </w:rPr>
        <w:t xml:space="preserve">m </w:t>
      </w:r>
      <w:r>
        <w:rPr>
          <w:lang w:val="en-GB"/>
        </w:rPr>
        <w:t>to count as a success in the Success Pool.</w:t>
      </w:r>
    </w:p>
    <w:p w14:paraId="2A3A70C2" w14:textId="656B9A94" w:rsidR="008F6179" w:rsidRDefault="008F6179" w:rsidP="005844F6">
      <w:pPr>
        <w:rPr>
          <w:lang w:val="en-GB"/>
        </w:rPr>
      </w:pPr>
      <w:r>
        <w:rPr>
          <w:lang w:val="en-GB"/>
        </w:rPr>
        <w:t xml:space="preserve">If you are Skilled in the Talent Breach, you may only be considered Skilled in the Challenge if you make use of a Way of Entry you defined. The same rule applies to the Talent Knowledge with </w:t>
      </w:r>
      <w:r w:rsidR="00456EAF">
        <w:rPr>
          <w:lang w:val="en-GB"/>
        </w:rPr>
        <w:t xml:space="preserve">a </w:t>
      </w:r>
      <w:r>
        <w:rPr>
          <w:lang w:val="en-GB"/>
        </w:rPr>
        <w:t>Field of Academic Study. These two Talents are called Cumulative Talents.</w:t>
      </w:r>
    </w:p>
    <w:p w14:paraId="47CF152F" w14:textId="4FF76541" w:rsidR="008F6179" w:rsidRDefault="00D37B17" w:rsidP="008F6179">
      <w:pPr>
        <w:pStyle w:val="berschrift3"/>
        <w:rPr>
          <w:lang w:val="en-GB"/>
        </w:rPr>
      </w:pPr>
      <w:r w:rsidRPr="005B2C68">
        <w:rPr>
          <w:noProof/>
          <w:lang w:val="en-GB"/>
        </w:rPr>
        <w:lastRenderedPageBreak/>
        <mc:AlternateContent>
          <mc:Choice Requires="wps">
            <w:drawing>
              <wp:anchor distT="45720" distB="45720" distL="114300" distR="114300" simplePos="0" relativeHeight="251698176" behindDoc="0" locked="0" layoutInCell="1" allowOverlap="1" wp14:anchorId="3E285141" wp14:editId="05A196BF">
                <wp:simplePos x="0" y="0"/>
                <wp:positionH relativeFrom="margin">
                  <wp:align>right</wp:align>
                </wp:positionH>
                <wp:positionV relativeFrom="paragraph">
                  <wp:posOffset>252</wp:posOffset>
                </wp:positionV>
                <wp:extent cx="5744845" cy="1404620"/>
                <wp:effectExtent l="0" t="0" r="27305" b="22225"/>
                <wp:wrapSquare wrapText="bothSides"/>
                <wp:docPr id="182581247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193" cy="1404620"/>
                        </a:xfrm>
                        <a:prstGeom prst="rect">
                          <a:avLst/>
                        </a:prstGeom>
                        <a:solidFill>
                          <a:srgbClr val="FFFFFF"/>
                        </a:solidFill>
                        <a:ln w="9525">
                          <a:solidFill>
                            <a:srgbClr val="000000"/>
                          </a:solidFill>
                          <a:miter lim="800000"/>
                          <a:headEnd/>
                          <a:tailEnd/>
                        </a:ln>
                      </wps:spPr>
                      <wps:txbx>
                        <w:txbxContent>
                          <w:p w14:paraId="567CE654" w14:textId="77777777" w:rsidR="00D37B17" w:rsidRPr="00D37B17" w:rsidRDefault="00D37B17" w:rsidP="00D37B17">
                            <w:pPr>
                              <w:pStyle w:val="berschrift4"/>
                              <w:rPr>
                                <w:lang w:val="en-US"/>
                              </w:rPr>
                            </w:pPr>
                            <w:r w:rsidRPr="00D37B17">
                              <w:rPr>
                                <w:lang w:val="en-US"/>
                              </w:rPr>
                              <w:t>Talents</w:t>
                            </w:r>
                          </w:p>
                          <w:p w14:paraId="109D0D58" w14:textId="77777777" w:rsidR="00D37B17" w:rsidRDefault="00D37B17" w:rsidP="00D37B17">
                            <w:pPr>
                              <w:rPr>
                                <w:lang w:val="en-GB"/>
                              </w:rPr>
                            </w:pPr>
                            <w:r w:rsidRPr="0078299A">
                              <w:rPr>
                                <w:b/>
                                <w:bCs/>
                                <w:lang w:val="en-GB"/>
                              </w:rPr>
                              <w:t>Awareness.</w:t>
                            </w:r>
                            <w:r>
                              <w:rPr>
                                <w:lang w:val="en-GB"/>
                              </w:rPr>
                              <w:t xml:space="preserve"> Your mental and physical ability to be alert of your surroundings and yourself.</w:t>
                            </w:r>
                          </w:p>
                          <w:p w14:paraId="7415A0DD" w14:textId="77777777" w:rsidR="00D37B17" w:rsidRDefault="00D37B17" w:rsidP="00D37B17">
                            <w:pPr>
                              <w:rPr>
                                <w:lang w:val="en-GB"/>
                              </w:rPr>
                            </w:pPr>
                            <w:r w:rsidRPr="0078299A">
                              <w:rPr>
                                <w:b/>
                                <w:bCs/>
                                <w:lang w:val="en-GB"/>
                              </w:rPr>
                              <w:t>Breach.</w:t>
                            </w:r>
                            <w:r>
                              <w:rPr>
                                <w:lang w:val="en-GB"/>
                              </w:rPr>
                              <w:t xml:space="preserve"> Your ability to get forbidden and unintended access to an area or object,</w:t>
                            </w:r>
                            <w:r>
                              <w:rPr>
                                <w:lang w:val="en-GB"/>
                              </w:rPr>
                              <w:br/>
                              <w:t>specified by one or more Ways of Entry.</w:t>
                            </w:r>
                          </w:p>
                          <w:p w14:paraId="7CC92B74" w14:textId="77777777" w:rsidR="00D37B17" w:rsidRDefault="00D37B17" w:rsidP="00D37B17">
                            <w:pPr>
                              <w:rPr>
                                <w:lang w:val="en-GB"/>
                              </w:rPr>
                            </w:pPr>
                            <w:r w:rsidRPr="0078299A">
                              <w:rPr>
                                <w:b/>
                                <w:bCs/>
                                <w:lang w:val="en-GB"/>
                              </w:rPr>
                              <w:t>Convince.</w:t>
                            </w:r>
                            <w:r>
                              <w:rPr>
                                <w:lang w:val="en-GB"/>
                              </w:rPr>
                              <w:t xml:space="preserve"> Your ability to sway another sentient creature to align with an intended opinion.</w:t>
                            </w:r>
                          </w:p>
                          <w:p w14:paraId="4C94F401" w14:textId="77777777" w:rsidR="00D37B17" w:rsidRDefault="00D37B17" w:rsidP="00D37B17">
                            <w:pPr>
                              <w:rPr>
                                <w:lang w:val="en-GB"/>
                              </w:rPr>
                            </w:pPr>
                            <w:r w:rsidRPr="0078299A">
                              <w:rPr>
                                <w:b/>
                                <w:bCs/>
                                <w:lang w:val="en-GB"/>
                              </w:rPr>
                              <w:t>Fitness.</w:t>
                            </w:r>
                            <w:r>
                              <w:rPr>
                                <w:lang w:val="en-GB"/>
                              </w:rPr>
                              <w:t xml:space="preserve"> Your ability to do different forms of sports and physical activity.</w:t>
                            </w:r>
                          </w:p>
                          <w:p w14:paraId="0961B5BD" w14:textId="77777777" w:rsidR="00D37B17" w:rsidRDefault="00D37B17" w:rsidP="00D37B17">
                            <w:pPr>
                              <w:rPr>
                                <w:lang w:val="en-GB"/>
                              </w:rPr>
                            </w:pPr>
                            <w:r w:rsidRPr="0078299A">
                              <w:rPr>
                                <w:b/>
                                <w:bCs/>
                                <w:lang w:val="en-GB"/>
                              </w:rPr>
                              <w:t>Knowledge.</w:t>
                            </w:r>
                            <w:r>
                              <w:rPr>
                                <w:lang w:val="en-GB"/>
                              </w:rPr>
                              <w:t xml:space="preserve"> Your basically complete knowledge in a specific field of study,</w:t>
                            </w:r>
                            <w:r>
                              <w:rPr>
                                <w:lang w:val="en-GB"/>
                              </w:rPr>
                              <w:br/>
                              <w:t>specified by one or more Fields of Academic Study.</w:t>
                            </w:r>
                          </w:p>
                          <w:p w14:paraId="0485D24E" w14:textId="77777777" w:rsidR="00D37B17" w:rsidRDefault="00D37B17" w:rsidP="00D37B17">
                            <w:pPr>
                              <w:rPr>
                                <w:lang w:val="en-GB"/>
                              </w:rPr>
                            </w:pPr>
                            <w:r w:rsidRPr="0078299A">
                              <w:rPr>
                                <w:b/>
                                <w:bCs/>
                                <w:lang w:val="en-GB"/>
                              </w:rPr>
                              <w:t>Marrow.</w:t>
                            </w:r>
                            <w:r>
                              <w:rPr>
                                <w:lang w:val="en-GB"/>
                              </w:rPr>
                              <w:t xml:space="preserve"> Your connection with and knowledge about the magic in yours and everyone else’s bones.</w:t>
                            </w:r>
                          </w:p>
                          <w:p w14:paraId="1CE1A81F" w14:textId="77777777" w:rsidR="00D37B17" w:rsidRDefault="00D37B17" w:rsidP="00D37B17">
                            <w:pPr>
                              <w:rPr>
                                <w:lang w:val="en-GB"/>
                              </w:rPr>
                            </w:pPr>
                            <w:r w:rsidRPr="0078299A">
                              <w:rPr>
                                <w:b/>
                                <w:bCs/>
                                <w:lang w:val="en-GB"/>
                              </w:rPr>
                              <w:t>Medicine.</w:t>
                            </w:r>
                            <w:r>
                              <w:rPr>
                                <w:lang w:val="en-GB"/>
                              </w:rPr>
                              <w:t xml:space="preserve"> Your knowledge about the physiology of living creatures and your ability to heal them from injuries and sickness.</w:t>
                            </w:r>
                          </w:p>
                          <w:p w14:paraId="17FB6011" w14:textId="77777777" w:rsidR="00D37B17" w:rsidRPr="005B2C68" w:rsidRDefault="00D37B17" w:rsidP="00D37B17">
                            <w:pPr>
                              <w:rPr>
                                <w:lang w:val="en-US"/>
                              </w:rPr>
                            </w:pPr>
                            <w:r w:rsidRPr="0078299A">
                              <w:rPr>
                                <w:b/>
                                <w:bCs/>
                                <w:lang w:val="en-GB"/>
                              </w:rPr>
                              <w:t>Tactics.</w:t>
                            </w:r>
                            <w:r>
                              <w:rPr>
                                <w:lang w:val="en-GB"/>
                              </w:rPr>
                              <w:t xml:space="preserve"> Your knowledge about how creatures and folk react and behave in stressful situations.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285141" id="_x0000_s1047" type="#_x0000_t202" style="position:absolute;margin-left:401.15pt;margin-top:0;width:452.35pt;height:110.6pt;z-index:25169817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">
                <v:textbox style="mso-fit-shape-to-text:t">
                  <w:txbxContent>
                    <w:p w14:paraId="567CE654" w14:textId="77777777" w:rsidR="00D37B17" w:rsidRPr="00D37B17" w:rsidRDefault="00D37B17" w:rsidP="00D37B17">
                      <w:pPr>
                        <w:pStyle w:val="berschrift4"/>
                        <w:rPr>
                          <w:lang w:val="en-US"/>
                        </w:rPr>
                      </w:pPr>
                      <w:r w:rsidRPr="00D37B17">
                        <w:rPr>
                          <w:lang w:val="en-US"/>
                        </w:rPr>
                        <w:t>Talents</w:t>
                      </w:r>
                    </w:p>
                    <w:p w14:paraId="109D0D58" w14:textId="77777777" w:rsidR="00D37B17" w:rsidRDefault="00D37B17" w:rsidP="00D37B17">
                      <w:pPr>
                        <w:rPr>
                          <w:lang w:val="en-GB"/>
                        </w:rPr>
                      </w:pPr>
                      <w:r w:rsidRPr="0078299A">
                        <w:rPr>
                          <w:b/>
                          <w:bCs/>
                          <w:lang w:val="en-GB"/>
                        </w:rPr>
                        <w:t>Awareness.</w:t>
                      </w:r>
                      <w:r>
                        <w:rPr>
                          <w:lang w:val="en-GB"/>
                        </w:rPr>
                        <w:t xml:space="preserve"> Your mental and physical ability to be alert of your surroundings and yourself.</w:t>
                      </w:r>
                    </w:p>
                    <w:p w14:paraId="7415A0DD" w14:textId="77777777" w:rsidR="00D37B17" w:rsidRDefault="00D37B17" w:rsidP="00D37B17">
                      <w:pPr>
                        <w:rPr>
                          <w:lang w:val="en-GB"/>
                        </w:rPr>
                      </w:pPr>
                      <w:r w:rsidRPr="0078299A">
                        <w:rPr>
                          <w:b/>
                          <w:bCs/>
                          <w:lang w:val="en-GB"/>
                        </w:rPr>
                        <w:t>Breach.</w:t>
                      </w:r>
                      <w:r>
                        <w:rPr>
                          <w:lang w:val="en-GB"/>
                        </w:rPr>
                        <w:t xml:space="preserve"> Your ability to get forbidden and unintended access to an area or object,</w:t>
                      </w:r>
                      <w:r>
                        <w:rPr>
                          <w:lang w:val="en-GB"/>
                        </w:rPr>
                        <w:br/>
                        <w:t>specified by one or more Ways of Entry.</w:t>
                      </w:r>
                    </w:p>
                    <w:p w14:paraId="7CC92B74" w14:textId="77777777" w:rsidR="00D37B17" w:rsidRDefault="00D37B17" w:rsidP="00D37B17">
                      <w:pPr>
                        <w:rPr>
                          <w:lang w:val="en-GB"/>
                        </w:rPr>
                      </w:pPr>
                      <w:r w:rsidRPr="0078299A">
                        <w:rPr>
                          <w:b/>
                          <w:bCs/>
                          <w:lang w:val="en-GB"/>
                        </w:rPr>
                        <w:t>Convince.</w:t>
                      </w:r>
                      <w:r>
                        <w:rPr>
                          <w:lang w:val="en-GB"/>
                        </w:rPr>
                        <w:t xml:space="preserve"> Your ability to sway another sentient creature to align with an intended opinion.</w:t>
                      </w:r>
                    </w:p>
                    <w:p w14:paraId="4C94F401" w14:textId="77777777" w:rsidR="00D37B17" w:rsidRDefault="00D37B17" w:rsidP="00D37B17">
                      <w:pPr>
                        <w:rPr>
                          <w:lang w:val="en-GB"/>
                        </w:rPr>
                      </w:pPr>
                      <w:r w:rsidRPr="0078299A">
                        <w:rPr>
                          <w:b/>
                          <w:bCs/>
                          <w:lang w:val="en-GB"/>
                        </w:rPr>
                        <w:t>Fitness.</w:t>
                      </w:r>
                      <w:r>
                        <w:rPr>
                          <w:lang w:val="en-GB"/>
                        </w:rPr>
                        <w:t xml:space="preserve"> Your ability to do different forms of sports and physical activity.</w:t>
                      </w:r>
                    </w:p>
                    <w:p w14:paraId="0961B5BD" w14:textId="77777777" w:rsidR="00D37B17" w:rsidRDefault="00D37B17" w:rsidP="00D37B17">
                      <w:pPr>
                        <w:rPr>
                          <w:lang w:val="en-GB"/>
                        </w:rPr>
                      </w:pPr>
                      <w:r w:rsidRPr="0078299A">
                        <w:rPr>
                          <w:b/>
                          <w:bCs/>
                          <w:lang w:val="en-GB"/>
                        </w:rPr>
                        <w:t>Knowledge.</w:t>
                      </w:r>
                      <w:r>
                        <w:rPr>
                          <w:lang w:val="en-GB"/>
                        </w:rPr>
                        <w:t xml:space="preserve"> Your basically complete knowledge in a specific field of study,</w:t>
                      </w:r>
                      <w:r>
                        <w:rPr>
                          <w:lang w:val="en-GB"/>
                        </w:rPr>
                        <w:br/>
                        <w:t>specified by one or more Fields of Academic Study.</w:t>
                      </w:r>
                    </w:p>
                    <w:p w14:paraId="0485D24E" w14:textId="77777777" w:rsidR="00D37B17" w:rsidRDefault="00D37B17" w:rsidP="00D37B17">
                      <w:pPr>
                        <w:rPr>
                          <w:lang w:val="en-GB"/>
                        </w:rPr>
                      </w:pPr>
                      <w:r w:rsidRPr="0078299A">
                        <w:rPr>
                          <w:b/>
                          <w:bCs/>
                          <w:lang w:val="en-GB"/>
                        </w:rPr>
                        <w:t>Marrow.</w:t>
                      </w:r>
                      <w:r>
                        <w:rPr>
                          <w:lang w:val="en-GB"/>
                        </w:rPr>
                        <w:t xml:space="preserve"> Your connection with and knowledge about the magic in yours and everyone else’s bones.</w:t>
                      </w:r>
                    </w:p>
                    <w:p w14:paraId="1CE1A81F" w14:textId="77777777" w:rsidR="00D37B17" w:rsidRDefault="00D37B17" w:rsidP="00D37B17">
                      <w:pPr>
                        <w:rPr>
                          <w:lang w:val="en-GB"/>
                        </w:rPr>
                      </w:pPr>
                      <w:r w:rsidRPr="0078299A">
                        <w:rPr>
                          <w:b/>
                          <w:bCs/>
                          <w:lang w:val="en-GB"/>
                        </w:rPr>
                        <w:t>Medicine.</w:t>
                      </w:r>
                      <w:r>
                        <w:rPr>
                          <w:lang w:val="en-GB"/>
                        </w:rPr>
                        <w:t xml:space="preserve"> Your knowledge about the physiology of living creatures and your ability to heal them from injuries and sickness.</w:t>
                      </w:r>
                    </w:p>
                    <w:p w14:paraId="17FB6011" w14:textId="77777777" w:rsidR="00D37B17" w:rsidRPr="005B2C68" w:rsidRDefault="00D37B17" w:rsidP="00D37B17">
                      <w:pPr>
                        <w:rPr>
                          <w:lang w:val="en-US"/>
                        </w:rPr>
                      </w:pPr>
                      <w:r w:rsidRPr="0078299A">
                        <w:rPr>
                          <w:b/>
                          <w:bCs/>
                          <w:lang w:val="en-GB"/>
                        </w:rPr>
                        <w:t>Tactics.</w:t>
                      </w:r>
                      <w:r>
                        <w:rPr>
                          <w:lang w:val="en-GB"/>
                        </w:rPr>
                        <w:t xml:space="preserve"> Your knowledge about how creatures and folk react and behave in stressful situations.</w:t>
                      </w:r>
                    </w:p>
                  </w:txbxContent>
                </v:textbox>
                <w10:wrap type="square" anchorx="margin"/>
              </v:shape>
            </w:pict>
          </mc:Fallback>
        </mc:AlternateContent>
      </w:r>
      <w:r w:rsidR="008F6179">
        <w:rPr>
          <w:lang w:val="en-GB"/>
        </w:rPr>
        <w:t>Pool Points</w:t>
      </w:r>
    </w:p>
    <w:p w14:paraId="1798B1A2" w14:textId="6470A1AD" w:rsidR="008F6179" w:rsidRDefault="008F6179" w:rsidP="005844F6">
      <w:pPr>
        <w:rPr>
          <w:lang w:val="en-GB"/>
        </w:rPr>
      </w:pPr>
      <w:r>
        <w:rPr>
          <w:lang w:val="en-GB"/>
        </w:rPr>
        <w:t xml:space="preserve">For each Pool Point you have in a Talent you may add </w:t>
      </w:r>
      <w:r w:rsidR="00A718BE">
        <w:rPr>
          <w:lang w:val="en-GB"/>
        </w:rPr>
        <w:t>one Pool Die</w:t>
      </w:r>
      <w:r>
        <w:rPr>
          <w:lang w:val="en-GB"/>
        </w:rPr>
        <w:t>. Pools Points describe a natural inclination or talent towards a Talent.</w:t>
      </w:r>
    </w:p>
    <w:p w14:paraId="3A18F82F" w14:textId="1DFA764D" w:rsidR="008F6179" w:rsidRDefault="008F6179" w:rsidP="005844F6">
      <w:pPr>
        <w:rPr>
          <w:lang w:val="en-GB"/>
        </w:rPr>
      </w:pPr>
      <w:r>
        <w:rPr>
          <w:lang w:val="en-GB"/>
        </w:rPr>
        <w:t xml:space="preserve">Pool Points in Cumulative Talent may be applied even if you do not use a specified </w:t>
      </w:r>
      <w:r w:rsidR="00456EAF">
        <w:rPr>
          <w:lang w:val="en-GB"/>
        </w:rPr>
        <w:t>application</w:t>
      </w:r>
      <w:r>
        <w:rPr>
          <w:lang w:val="en-GB"/>
        </w:rPr>
        <w:t>.</w:t>
      </w:r>
    </w:p>
    <w:p w14:paraId="6B4C323C" w14:textId="747F0E42" w:rsidR="00E50490" w:rsidRDefault="00E50490" w:rsidP="00E50490">
      <w:pPr>
        <w:pStyle w:val="berschrift2"/>
        <w:rPr>
          <w:lang w:val="en-GB"/>
        </w:rPr>
      </w:pPr>
      <w:r>
        <w:rPr>
          <w:lang w:val="en-GB"/>
        </w:rPr>
        <w:t>Profession</w:t>
      </w:r>
    </w:p>
    <w:p w14:paraId="6133BECB" w14:textId="49694413" w:rsidR="00E50490" w:rsidRDefault="00E50490" w:rsidP="00E50490">
      <w:pPr>
        <w:rPr>
          <w:lang w:val="en-GB"/>
        </w:rPr>
      </w:pPr>
      <w:r>
        <w:rPr>
          <w:lang w:val="en-GB"/>
        </w:rPr>
        <w:t>If you do not have any befitting Talent to apply, you may call back to your Profession. If the game master agrees that your experiences in your Profession help you in your current situation, you are considered Skilled in the Challenge.</w:t>
      </w:r>
    </w:p>
    <w:p w14:paraId="33F2EC20" w14:textId="09C5CEC4" w:rsidR="00E50490" w:rsidRDefault="00E50490" w:rsidP="00E50490">
      <w:pPr>
        <w:rPr>
          <w:lang w:val="en-GB"/>
        </w:rPr>
      </w:pPr>
      <w:r>
        <w:rPr>
          <w:lang w:val="en-GB"/>
        </w:rPr>
        <w:t>Your Profession does not grant you Pool Dice.</w:t>
      </w:r>
    </w:p>
    <w:p w14:paraId="2905CD91" w14:textId="642B193A" w:rsidR="00D40CDC" w:rsidRDefault="00D40CDC" w:rsidP="00D40CDC">
      <w:pPr>
        <w:pStyle w:val="berschrift2"/>
        <w:rPr>
          <w:lang w:val="en-GB"/>
        </w:rPr>
      </w:pPr>
      <w:r>
        <w:rPr>
          <w:lang w:val="en-GB"/>
        </w:rPr>
        <w:t>Base Attribute Challenge</w:t>
      </w:r>
    </w:p>
    <w:p w14:paraId="222C1773" w14:textId="7B1ED421" w:rsidR="00D40CDC" w:rsidRPr="00D40CDC" w:rsidRDefault="00D40CDC" w:rsidP="00D40CDC">
      <w:pPr>
        <w:rPr>
          <w:lang w:val="en-GB"/>
        </w:rPr>
      </w:pPr>
      <w:r>
        <w:rPr>
          <w:lang w:val="en-GB"/>
        </w:rPr>
        <w:t xml:space="preserve">A Base Attribute describes the most common </w:t>
      </w:r>
      <w:r w:rsidR="00456EAF">
        <w:rPr>
          <w:lang w:val="en-GB"/>
        </w:rPr>
        <w:t xml:space="preserve">and basic </w:t>
      </w:r>
      <w:r>
        <w:rPr>
          <w:lang w:val="en-GB"/>
        </w:rPr>
        <w:t xml:space="preserve">improvised activities you can attempt. </w:t>
      </w:r>
      <w:r w:rsidR="00456EAF">
        <w:rPr>
          <w:lang w:val="en-GB"/>
        </w:rPr>
        <w:t>The game master calls for a Base Attribute to be used and y</w:t>
      </w:r>
      <w:r>
        <w:rPr>
          <w:lang w:val="en-GB"/>
        </w:rPr>
        <w:t>ou can apply any Talents or your Profession</w:t>
      </w:r>
      <w:r w:rsidR="00456EAF">
        <w:rPr>
          <w:lang w:val="en-GB"/>
        </w:rPr>
        <w:t>, if appropriate</w:t>
      </w:r>
      <w:r>
        <w:rPr>
          <w:lang w:val="en-GB"/>
        </w:rPr>
        <w:t>.</w:t>
      </w:r>
    </w:p>
    <w:p w14:paraId="278CF4F9" w14:textId="7171C7FC" w:rsidR="00D40CDC" w:rsidRDefault="00D40CDC" w:rsidP="00D40CDC">
      <w:pPr>
        <w:pStyle w:val="berschrift2"/>
        <w:rPr>
          <w:lang w:val="en-GB"/>
        </w:rPr>
      </w:pPr>
      <w:r>
        <w:rPr>
          <w:lang w:val="en-GB"/>
        </w:rPr>
        <w:t>Attack Challenge</w:t>
      </w:r>
    </w:p>
    <w:p w14:paraId="5DCFBF26" w14:textId="2DF255FA" w:rsidR="00D40CDC" w:rsidRPr="00D40CDC" w:rsidRDefault="00D40CDC" w:rsidP="00D40CDC">
      <w:pPr>
        <w:rPr>
          <w:lang w:val="en-GB"/>
        </w:rPr>
      </w:pPr>
      <w:r>
        <w:rPr>
          <w:lang w:val="en-GB"/>
        </w:rPr>
        <w:t>Attack Challenges always are connected to the use of a Weapon.</w:t>
      </w:r>
      <w:r w:rsidR="00A718BE">
        <w:rPr>
          <w:lang w:val="en-GB"/>
        </w:rPr>
        <w:t xml:space="preserve"> The Base Attribute of the Challenge is determined by the </w:t>
      </w:r>
      <w:r w:rsidR="00456EAF">
        <w:rPr>
          <w:lang w:val="en-GB"/>
        </w:rPr>
        <w:t xml:space="preserve">applicable </w:t>
      </w:r>
      <w:r w:rsidR="00A718BE">
        <w:rPr>
          <w:lang w:val="en-GB"/>
        </w:rPr>
        <w:t>Weapon Talent.</w:t>
      </w:r>
      <w:r>
        <w:rPr>
          <w:lang w:val="en-GB"/>
        </w:rPr>
        <w:t xml:space="preserve"> You are considered Skilled in the Challenge, if you are Skilled in </w:t>
      </w:r>
      <w:r w:rsidR="00456EAF">
        <w:rPr>
          <w:lang w:val="en-GB"/>
        </w:rPr>
        <w:t>the</w:t>
      </w:r>
      <w:r>
        <w:rPr>
          <w:lang w:val="en-GB"/>
        </w:rPr>
        <w:t xml:space="preserve"> Weapon Talent. You may add Pool Dice equal to the Weapon Dice Pool</w:t>
      </w:r>
      <w:r w:rsidR="00A718BE">
        <w:rPr>
          <w:lang w:val="en-GB"/>
        </w:rPr>
        <w:t>. You cannot apply any Talents or Profession, other than your skill in a Weapon Talent.</w:t>
      </w:r>
    </w:p>
    <w:p w14:paraId="108D7058" w14:textId="0092650C" w:rsidR="00D40CDC" w:rsidRDefault="00D40CDC" w:rsidP="00D40CDC">
      <w:pPr>
        <w:pStyle w:val="berschrift2"/>
        <w:rPr>
          <w:lang w:val="en-GB"/>
        </w:rPr>
      </w:pPr>
      <w:r>
        <w:rPr>
          <w:lang w:val="en-GB"/>
        </w:rPr>
        <w:t>Marrowing Challenge</w:t>
      </w:r>
    </w:p>
    <w:p w14:paraId="58D4355D" w14:textId="2E80760E" w:rsidR="00A718BE" w:rsidRPr="00A718BE" w:rsidRDefault="00A718BE" w:rsidP="00A718BE">
      <w:pPr>
        <w:rPr>
          <w:lang w:val="en-GB"/>
        </w:rPr>
      </w:pPr>
      <w:r>
        <w:rPr>
          <w:lang w:val="en-GB"/>
        </w:rPr>
        <w:t>Marrowing Challenges are used if you tap into the magic stored in your bones. If you perform an Incantation, it determines the Base Attribute. You may only apply the Marrow Talent</w:t>
      </w:r>
      <w:r w:rsidR="00456EAF">
        <w:rPr>
          <w:lang w:val="en-GB"/>
        </w:rPr>
        <w:t xml:space="preserve"> to be considered Skilled or gain Pool Points</w:t>
      </w:r>
      <w:r>
        <w:rPr>
          <w:lang w:val="en-GB"/>
        </w:rPr>
        <w:t>.</w:t>
      </w:r>
    </w:p>
    <w:p w14:paraId="7ACCFC64" w14:textId="39FEE6C3" w:rsidR="00D40CDC" w:rsidRDefault="00D40CDC" w:rsidP="00D40CDC">
      <w:pPr>
        <w:pStyle w:val="berschrift2"/>
        <w:rPr>
          <w:lang w:val="en-GB"/>
        </w:rPr>
      </w:pPr>
      <w:r>
        <w:rPr>
          <w:lang w:val="en-GB"/>
        </w:rPr>
        <w:t>Compound Challenge</w:t>
      </w:r>
    </w:p>
    <w:p w14:paraId="16D49C51" w14:textId="6ACDBA37" w:rsidR="00A718BE" w:rsidRDefault="00A718BE" w:rsidP="00A718BE">
      <w:pPr>
        <w:rPr>
          <w:lang w:val="en-GB"/>
        </w:rPr>
      </w:pPr>
      <w:r>
        <w:rPr>
          <w:lang w:val="en-GB"/>
        </w:rPr>
        <w:t>If the activity you perform takes course over a long duration, the game master may request a Compound Challenge. A Compound Challenge is based in more than one Base Attribute, representing different aspects of the action you need to watch out for.</w:t>
      </w:r>
    </w:p>
    <w:p w14:paraId="74E3462D" w14:textId="1CD4E596" w:rsidR="00A718BE" w:rsidRDefault="00A718BE" w:rsidP="00A718BE">
      <w:pPr>
        <w:rPr>
          <w:lang w:val="en-GB"/>
        </w:rPr>
      </w:pPr>
      <w:r>
        <w:rPr>
          <w:lang w:val="en-GB"/>
        </w:rPr>
        <w:t>Your Challenge Dice Pool has as many dice as you have Points in all Base Attribute the Challenge is based in</w:t>
      </w:r>
      <w:r w:rsidR="00456EAF">
        <w:rPr>
          <w:lang w:val="en-GB"/>
        </w:rPr>
        <w:t xml:space="preserve"> added up</w:t>
      </w:r>
      <w:r>
        <w:rPr>
          <w:lang w:val="en-GB"/>
        </w:rPr>
        <w:t>.</w:t>
      </w:r>
    </w:p>
    <w:p w14:paraId="1965F474" w14:textId="6BBEDC81" w:rsidR="00A718BE" w:rsidRDefault="00A718BE" w:rsidP="00A718BE">
      <w:pPr>
        <w:rPr>
          <w:lang w:val="en-GB"/>
        </w:rPr>
      </w:pPr>
      <w:r>
        <w:rPr>
          <w:lang w:val="en-GB"/>
        </w:rPr>
        <w:t>You can apply only</w:t>
      </w:r>
      <w:r w:rsidR="00456EAF">
        <w:rPr>
          <w:lang w:val="en-GB"/>
        </w:rPr>
        <w:t xml:space="preserve"> up to</w:t>
      </w:r>
      <w:r>
        <w:rPr>
          <w:lang w:val="en-GB"/>
        </w:rPr>
        <w:t xml:space="preserve"> one Talent or </w:t>
      </w:r>
      <w:r w:rsidR="00456EAF">
        <w:rPr>
          <w:lang w:val="en-GB"/>
        </w:rPr>
        <w:t xml:space="preserve">your </w:t>
      </w:r>
      <w:r>
        <w:rPr>
          <w:lang w:val="en-GB"/>
        </w:rPr>
        <w:t>Profession to the Challenge.</w:t>
      </w:r>
    </w:p>
    <w:p w14:paraId="6BE63DEC" w14:textId="5EACEA6D" w:rsidR="00A718BE" w:rsidRPr="00A718BE" w:rsidRDefault="00D36853" w:rsidP="00A718BE">
      <w:pPr>
        <w:rPr>
          <w:lang w:val="en-GB"/>
        </w:rPr>
      </w:pPr>
      <w:r>
        <w:rPr>
          <w:lang w:val="en-GB"/>
        </w:rPr>
        <w:t xml:space="preserve">As an example, you want to smith a powerful sword. The game master determines you need to roll a Compound Challenge based in Force, Feel and Experience. Force to swing the hammer, Feel to describe the intuitive handling of the hot metal, and your Experience in smiting. The success of the Challenge should be determined </w:t>
      </w:r>
      <w:r>
        <w:rPr>
          <w:lang w:val="en-GB"/>
        </w:rPr>
        <w:lastRenderedPageBreak/>
        <w:t>by the same table as Base Attribute Challenges, as any additional difficulty should be balanced out by having more time to fix mistakes. If the Challenge attempts something unreasonable, the game master may still decide to ask for above average Successes.</w:t>
      </w:r>
    </w:p>
    <w:p w14:paraId="591768C1" w14:textId="31BACFDB" w:rsidR="00D40CDC" w:rsidRDefault="00D40CDC" w:rsidP="00A718BE">
      <w:pPr>
        <w:pStyle w:val="berschrift2"/>
        <w:rPr>
          <w:lang w:val="en-GB"/>
        </w:rPr>
      </w:pPr>
      <w:r>
        <w:rPr>
          <w:lang w:val="en-GB"/>
        </w:rPr>
        <w:t>Help</w:t>
      </w:r>
    </w:p>
    <w:p w14:paraId="5EB5E1AB" w14:textId="65E34960" w:rsidR="00D36853" w:rsidRDefault="00D36853" w:rsidP="00D36853">
      <w:pPr>
        <w:rPr>
          <w:lang w:val="en-GB"/>
        </w:rPr>
      </w:pPr>
      <w:r>
        <w:rPr>
          <w:lang w:val="en-GB"/>
        </w:rPr>
        <w:t>Whenever you roll a Challenge, any other Character may decide to Help. To Help, the Character describes what they do to facilitate a better Success of the Challenge. This is rarely achieved by doing the exact same as</w:t>
      </w:r>
      <w:r w:rsidR="002014C4">
        <w:rPr>
          <w:lang w:val="en-GB"/>
        </w:rPr>
        <w:t xml:space="preserve"> what you are already doing, so the game master will ask them to roll their own Challenge. The Success Pool of the Help Challenge gets added to the Success Pool of your own Challenge.</w:t>
      </w:r>
    </w:p>
    <w:p w14:paraId="43BE4A99" w14:textId="652A03DC" w:rsidR="002014C4" w:rsidRDefault="002014C4" w:rsidP="00D36853">
      <w:pPr>
        <w:rPr>
          <w:lang w:val="en-GB"/>
        </w:rPr>
      </w:pPr>
      <w:r>
        <w:rPr>
          <w:lang w:val="en-GB"/>
        </w:rPr>
        <w:t>It is possible for multiple Characters to Help the same Challenge.</w:t>
      </w:r>
    </w:p>
    <w:p w14:paraId="37229229" w14:textId="52EFB3E2" w:rsidR="002014C4" w:rsidRPr="00D36853" w:rsidRDefault="002014C4" w:rsidP="00D36853">
      <w:pPr>
        <w:rPr>
          <w:lang w:val="en-GB"/>
        </w:rPr>
      </w:pPr>
      <w:r>
        <w:rPr>
          <w:lang w:val="en-GB"/>
        </w:rPr>
        <w:t>During Initiative, helping is done by using the Help Action or Reaction.</w:t>
      </w:r>
    </w:p>
    <w:p w14:paraId="61E2F7F6" w14:textId="6CFC7FBE" w:rsidR="00D40CDC" w:rsidRDefault="00D40CDC" w:rsidP="00A718BE">
      <w:pPr>
        <w:pStyle w:val="berschrift2"/>
        <w:rPr>
          <w:lang w:val="en-GB"/>
        </w:rPr>
      </w:pPr>
      <w:r>
        <w:rPr>
          <w:lang w:val="en-GB"/>
        </w:rPr>
        <w:t>Contested Challenge</w:t>
      </w:r>
    </w:p>
    <w:p w14:paraId="7A134F76" w14:textId="5A16D74B" w:rsidR="002014C4" w:rsidRDefault="002014C4" w:rsidP="002014C4">
      <w:pPr>
        <w:rPr>
          <w:lang w:val="en-GB"/>
        </w:rPr>
      </w:pPr>
      <w:r>
        <w:rPr>
          <w:lang w:val="en-GB"/>
        </w:rPr>
        <w:t xml:space="preserve">Any Challenge can be contested by you, if you are able to perceive it occurring. You perform your own Challenge, and </w:t>
      </w:r>
      <w:r w:rsidR="00456EAF">
        <w:rPr>
          <w:lang w:val="en-GB"/>
        </w:rPr>
        <w:t xml:space="preserve">the size of </w:t>
      </w:r>
      <w:r>
        <w:rPr>
          <w:lang w:val="en-GB"/>
        </w:rPr>
        <w:t xml:space="preserve">your Success Pool is subtracted from the </w:t>
      </w:r>
      <w:r w:rsidR="00456EAF">
        <w:rPr>
          <w:lang w:val="en-GB"/>
        </w:rPr>
        <w:t xml:space="preserve">size of the </w:t>
      </w:r>
      <w:r>
        <w:rPr>
          <w:lang w:val="en-GB"/>
        </w:rPr>
        <w:t xml:space="preserve">Contested Challenge’s Success Pool. Only the </w:t>
      </w:r>
      <w:r w:rsidR="00456EAF">
        <w:rPr>
          <w:lang w:val="en-GB"/>
        </w:rPr>
        <w:t xml:space="preserve">remaining Success Pool </w:t>
      </w:r>
      <w:r>
        <w:rPr>
          <w:lang w:val="en-GB"/>
        </w:rPr>
        <w:t xml:space="preserve">is used to determine the </w:t>
      </w:r>
      <w:r w:rsidR="00456EAF">
        <w:rPr>
          <w:lang w:val="en-GB"/>
        </w:rPr>
        <w:t xml:space="preserve">Result </w:t>
      </w:r>
      <w:r>
        <w:rPr>
          <w:lang w:val="en-GB"/>
        </w:rPr>
        <w:t>of the Contested Challenge.</w:t>
      </w:r>
    </w:p>
    <w:p w14:paraId="53E0C9C6" w14:textId="6DCC0B77" w:rsidR="002014C4" w:rsidRDefault="002014C4" w:rsidP="002014C4">
      <w:pPr>
        <w:rPr>
          <w:lang w:val="en-GB"/>
        </w:rPr>
      </w:pPr>
      <w:r>
        <w:rPr>
          <w:lang w:val="en-GB"/>
        </w:rPr>
        <w:t>It is possible for multiple Characters to Contest the same Challenge. Note that out</w:t>
      </w:r>
      <w:r w:rsidR="00456EAF">
        <w:rPr>
          <w:lang w:val="en-GB"/>
        </w:rPr>
        <w:t>side</w:t>
      </w:r>
      <w:r>
        <w:rPr>
          <w:lang w:val="en-GB"/>
        </w:rPr>
        <w:t xml:space="preserve"> of Initiative, Non-player Characters rolling Challenges is rare.</w:t>
      </w:r>
    </w:p>
    <w:p w14:paraId="5AC928C0" w14:textId="7CB46203" w:rsidR="002014C4" w:rsidRPr="002014C4" w:rsidRDefault="002014C4" w:rsidP="002014C4">
      <w:pPr>
        <w:rPr>
          <w:lang w:val="en-GB"/>
        </w:rPr>
      </w:pPr>
      <w:r>
        <w:rPr>
          <w:lang w:val="en-GB"/>
        </w:rPr>
        <w:t>During Initiative, contesting is done by using certain Reactions.</w:t>
      </w:r>
    </w:p>
    <w:p w14:paraId="295E232F" w14:textId="0B046111" w:rsidR="00D40CDC" w:rsidRDefault="00D40CDC" w:rsidP="00A718BE">
      <w:pPr>
        <w:pStyle w:val="berschrift2"/>
        <w:rPr>
          <w:lang w:val="en-GB"/>
        </w:rPr>
      </w:pPr>
      <w:r>
        <w:rPr>
          <w:lang w:val="en-GB"/>
        </w:rPr>
        <w:t>Difficulty</w:t>
      </w:r>
    </w:p>
    <w:p w14:paraId="30D79E37" w14:textId="5B61DDC2" w:rsidR="002014C4" w:rsidRDefault="002014C4" w:rsidP="002014C4">
      <w:pPr>
        <w:rPr>
          <w:lang w:val="en-GB"/>
        </w:rPr>
      </w:pPr>
      <w:r>
        <w:rPr>
          <w:lang w:val="en-GB"/>
        </w:rPr>
        <w:t>The base Difficulty of an unskilled Challenge is thirteen. If you are considered Skilled in the Challenge, it is eight. Difficulty is the number any die of the Challenge Dice Pool must roll equal or higher to be considered a Success.</w:t>
      </w:r>
    </w:p>
    <w:p w14:paraId="1741003F" w14:textId="4F7EF6D9" w:rsidR="002014C4" w:rsidRPr="002014C4" w:rsidRDefault="002014C4" w:rsidP="002014C4">
      <w:pPr>
        <w:rPr>
          <w:lang w:val="en-GB"/>
        </w:rPr>
      </w:pPr>
      <w:r>
        <w:rPr>
          <w:lang w:val="en-GB"/>
        </w:rPr>
        <w:t xml:space="preserve">If the Challenge you are attempting is harder or easier than the average task, the game master or rules may give you Advantage or Disadvantage. </w:t>
      </w:r>
      <w:r>
        <w:rPr>
          <w:lang w:val="en-GB"/>
        </w:rPr>
        <w:t>This modifies the Difficulty of the Challenge.</w:t>
      </w:r>
      <w:r w:rsidR="00C22A03">
        <w:rPr>
          <w:lang w:val="en-GB"/>
        </w:rPr>
        <w:t xml:space="preserve"> Usually this stays within a change of plus or minus five but may be more in unique situations.</w:t>
      </w:r>
    </w:p>
    <w:p w14:paraId="776F7DCC" w14:textId="0AC4DB28" w:rsidR="00D40CDC" w:rsidRDefault="00D40CDC" w:rsidP="002014C4">
      <w:pPr>
        <w:pStyle w:val="berschrift3"/>
        <w:rPr>
          <w:lang w:val="en-GB"/>
        </w:rPr>
      </w:pPr>
      <w:r>
        <w:rPr>
          <w:lang w:val="en-GB"/>
        </w:rPr>
        <w:t>Advantage/Disadvantage</w:t>
      </w:r>
    </w:p>
    <w:p w14:paraId="174E8BA5" w14:textId="394E47E4" w:rsidR="002014C4" w:rsidRDefault="002014C4" w:rsidP="002014C4">
      <w:pPr>
        <w:rPr>
          <w:lang w:val="en-GB"/>
        </w:rPr>
      </w:pPr>
      <w:r>
        <w:rPr>
          <w:lang w:val="en-GB"/>
        </w:rPr>
        <w:t xml:space="preserve">Advantage or Disadvantage are always </w:t>
      </w:r>
      <w:r w:rsidR="00C22A03">
        <w:rPr>
          <w:lang w:val="en-GB"/>
        </w:rPr>
        <w:t xml:space="preserve">related to a </w:t>
      </w:r>
      <w:r w:rsidR="00F273B1">
        <w:rPr>
          <w:lang w:val="en-GB"/>
        </w:rPr>
        <w:t>numeric value</w:t>
      </w:r>
      <w:r w:rsidR="00C22A03">
        <w:rPr>
          <w:lang w:val="en-GB"/>
        </w:rPr>
        <w:t>. For example, Advantage (-2) decreases the Difficulty by two, and Disadvantage (+5) increases it by five.</w:t>
      </w:r>
    </w:p>
    <w:p w14:paraId="48EBA9D1" w14:textId="03A51378" w:rsidR="00C22A03" w:rsidRDefault="00C22A03" w:rsidP="002014C4">
      <w:pPr>
        <w:rPr>
          <w:lang w:val="en-GB"/>
        </w:rPr>
      </w:pPr>
      <w:r>
        <w:rPr>
          <w:lang w:val="en-GB"/>
        </w:rPr>
        <w:t>Advantage can be achieved by creating a calmer environment to perform the Challenge, being overqualified for the Challenge, or being explicitly prepared for it.</w:t>
      </w:r>
    </w:p>
    <w:p w14:paraId="6DDD41AA" w14:textId="6B5CE621" w:rsidR="00C22A03" w:rsidRPr="002014C4" w:rsidRDefault="00C22A03" w:rsidP="002014C4">
      <w:pPr>
        <w:rPr>
          <w:lang w:val="en-GB"/>
        </w:rPr>
      </w:pPr>
      <w:r>
        <w:rPr>
          <w:lang w:val="en-GB"/>
        </w:rPr>
        <w:t>Disadvantage is usually the result of stress, failing plans, overconfidence or a negative work environment.</w:t>
      </w:r>
    </w:p>
    <w:p w14:paraId="6959FAAD" w14:textId="7AF9BB2F" w:rsidR="00D40CDC" w:rsidRDefault="00D40CDC" w:rsidP="00A718BE">
      <w:pPr>
        <w:pStyle w:val="berschrift2"/>
        <w:rPr>
          <w:lang w:val="en-GB"/>
        </w:rPr>
      </w:pPr>
      <w:r>
        <w:rPr>
          <w:lang w:val="en-GB"/>
        </w:rPr>
        <w:t>Luck</w:t>
      </w:r>
    </w:p>
    <w:p w14:paraId="1446E084" w14:textId="4B924674" w:rsidR="00C22A03" w:rsidRDefault="00C22A03" w:rsidP="00C22A03">
      <w:pPr>
        <w:rPr>
          <w:lang w:val="en-GB"/>
        </w:rPr>
      </w:pPr>
      <w:r>
        <w:rPr>
          <w:lang w:val="en-GB"/>
        </w:rPr>
        <w:t>You cannot be considered Skilled in a Luck Challenge of any kind, except stated otherwise.</w:t>
      </w:r>
    </w:p>
    <w:p w14:paraId="0620E931" w14:textId="43DF310B" w:rsidR="00F273B1" w:rsidRDefault="00F273B1" w:rsidP="00C22A03">
      <w:pPr>
        <w:rPr>
          <w:lang w:val="en-GB"/>
        </w:rPr>
      </w:pPr>
      <w:r>
        <w:rPr>
          <w:lang w:val="en-GB"/>
        </w:rPr>
        <w:t>You cannot gain Pool Dice in a Luck Challenge.</w:t>
      </w:r>
    </w:p>
    <w:p w14:paraId="7F687480" w14:textId="5A19F7A3" w:rsidR="00C22A03" w:rsidRDefault="00C22A03" w:rsidP="00C22A03">
      <w:pPr>
        <w:rPr>
          <w:lang w:val="en-GB"/>
        </w:rPr>
      </w:pPr>
      <w:r>
        <w:rPr>
          <w:lang w:val="en-GB"/>
        </w:rPr>
        <w:t>If you roll any Challenge based in another Base Attribute than Luck, you may spend Luck Points, adding one Success to the Success Pool per Luck Point spent.</w:t>
      </w:r>
    </w:p>
    <w:p w14:paraId="5D43C9AF" w14:textId="53F42235" w:rsidR="00DC1749" w:rsidRDefault="00C22A03">
      <w:pPr>
        <w:rPr>
          <w:lang w:val="en-GB"/>
        </w:rPr>
      </w:pPr>
      <w:r>
        <w:rPr>
          <w:lang w:val="en-GB"/>
        </w:rPr>
        <w:t>You regain one Luck Point per Rest you take, up to your maximum Luck.</w:t>
      </w:r>
      <w:r w:rsidR="00DC1749">
        <w:rPr>
          <w:lang w:val="en-GB"/>
        </w:rPr>
        <w:br w:type="page"/>
      </w:r>
    </w:p>
    <w:p w14:paraId="79E2ED90" w14:textId="4A2B0939" w:rsidR="00DC1749" w:rsidRDefault="00DC1749" w:rsidP="00DC1749">
      <w:pPr>
        <w:pStyle w:val="berschrift1"/>
        <w:jc w:val="center"/>
        <w:rPr>
          <w:lang w:val="en-GB"/>
        </w:rPr>
      </w:pPr>
      <w:r>
        <w:rPr>
          <w:lang w:val="en-GB"/>
        </w:rPr>
        <w:lastRenderedPageBreak/>
        <w:t>[RULES]</w:t>
      </w:r>
    </w:p>
    <w:p w14:paraId="408BEB80" w14:textId="792E2902" w:rsidR="00C22A03" w:rsidRDefault="00254CE4" w:rsidP="00C22A03">
      <w:pPr>
        <w:pStyle w:val="berschrift2"/>
        <w:rPr>
          <w:lang w:val="en-GB"/>
        </w:rPr>
      </w:pPr>
      <w:r>
        <w:rPr>
          <w:lang w:val="en-GB"/>
        </w:rPr>
        <w:t>Resting</w:t>
      </w:r>
    </w:p>
    <w:p w14:paraId="39828131" w14:textId="74D79842" w:rsidR="00254CE4" w:rsidRDefault="00254CE4" w:rsidP="00254CE4">
      <w:pPr>
        <w:rPr>
          <w:lang w:val="en-GB"/>
        </w:rPr>
      </w:pPr>
      <w:r>
        <w:rPr>
          <w:lang w:val="en-GB"/>
        </w:rPr>
        <w:t>Adventuring is exhausting and most certainly dangerous. To catch a breath in between days of being on edge and running from danger, you need to properly sit down and have a calm evening with friends and family, with food, stories and a lot of rest.</w:t>
      </w:r>
    </w:p>
    <w:p w14:paraId="278D101D" w14:textId="0B28C209" w:rsidR="00254CE4" w:rsidRDefault="00254CE4" w:rsidP="00254CE4">
      <w:pPr>
        <w:rPr>
          <w:lang w:val="en-GB"/>
        </w:rPr>
      </w:pPr>
      <w:r>
        <w:rPr>
          <w:lang w:val="en-GB"/>
        </w:rPr>
        <w:t xml:space="preserve">To Rest you need to spend the duration of a night (usually 8 hours) in the safety of a reinforced resting site. Sleeping in the forest on the ground in a bedroll is enough to not topple over from </w:t>
      </w:r>
      <w:r w:rsidR="00F273B1">
        <w:rPr>
          <w:lang w:val="en-GB"/>
        </w:rPr>
        <w:t>exhaustion</w:t>
      </w:r>
      <w:r>
        <w:rPr>
          <w:lang w:val="en-GB"/>
        </w:rPr>
        <w:t>, but not to heal wounds or broken bones.</w:t>
      </w:r>
    </w:p>
    <w:p w14:paraId="6984F534" w14:textId="46D4CFFB" w:rsidR="00254CE4" w:rsidRDefault="00254CE4" w:rsidP="00254CE4">
      <w:pPr>
        <w:rPr>
          <w:lang w:val="en-GB"/>
        </w:rPr>
      </w:pPr>
      <w:r>
        <w:rPr>
          <w:lang w:val="en-GB"/>
        </w:rPr>
        <w:t>Anyone who wants to partake in the rest has to have enough food or similar materials to sustain themselves. The meal has to be proper and fresh, so the Rest usually involves some form of cooking.</w:t>
      </w:r>
    </w:p>
    <w:p w14:paraId="254F95D8" w14:textId="393F60DB" w:rsidR="00254CE4" w:rsidRDefault="00254CE4" w:rsidP="00254CE4">
      <w:pPr>
        <w:rPr>
          <w:lang w:val="en-GB"/>
        </w:rPr>
      </w:pPr>
      <w:r>
        <w:rPr>
          <w:lang w:val="en-GB"/>
        </w:rPr>
        <w:t>If the Rest is interrupted by a perceived threat</w:t>
      </w:r>
      <w:r w:rsidR="007E41EC">
        <w:rPr>
          <w:lang w:val="en-GB"/>
        </w:rPr>
        <w:t>, it fails to grant its benefits to the Character perceiving the threat or knowing about the threat.</w:t>
      </w:r>
    </w:p>
    <w:p w14:paraId="6D132417" w14:textId="528E0049" w:rsidR="00D63FB6" w:rsidRDefault="00D63FB6" w:rsidP="00D63FB6">
      <w:pPr>
        <w:rPr>
          <w:lang w:val="en-GB"/>
        </w:rPr>
      </w:pPr>
      <w:r>
        <w:rPr>
          <w:lang w:val="en-GB"/>
        </w:rPr>
        <w:t>At the end of a Rest, it is apparent to everyone, if the Rest succeeded for anyone else.</w:t>
      </w:r>
    </w:p>
    <w:p w14:paraId="6D7D40D0" w14:textId="07E25F89" w:rsidR="006C572A" w:rsidRDefault="006C572A" w:rsidP="006C572A">
      <w:pPr>
        <w:rPr>
          <w:lang w:val="en-GB"/>
        </w:rPr>
      </w:pPr>
      <w:r>
        <w:rPr>
          <w:lang w:val="en-GB"/>
        </w:rPr>
        <w:t>If your rest succeeds, you regain your Hit Points, up to a maximum of half your usual maximum and gain one Luck, up to your maximum.</w:t>
      </w:r>
    </w:p>
    <w:p w14:paraId="31F1E1D4" w14:textId="1BB6910A" w:rsidR="00F37972" w:rsidRDefault="00F273B1" w:rsidP="006C572A">
      <w:pPr>
        <w:rPr>
          <w:lang w:val="en-GB"/>
        </w:rPr>
      </w:pPr>
      <w:r>
        <w:rPr>
          <w:lang w:val="en-GB"/>
        </w:rPr>
        <w:t xml:space="preserve">Additionally you </w:t>
      </w:r>
      <w:r w:rsidR="00F37972">
        <w:rPr>
          <w:lang w:val="en-GB"/>
        </w:rPr>
        <w:t>may choose up to 4 of your Reactions or Incantations to actively use</w:t>
      </w:r>
      <w:r w:rsidR="004047BB">
        <w:rPr>
          <w:lang w:val="en-GB"/>
        </w:rPr>
        <w:t>, or may pick one of your Weapon masteries to actively use</w:t>
      </w:r>
      <w:r w:rsidR="00F37972">
        <w:rPr>
          <w:lang w:val="en-GB"/>
        </w:rPr>
        <w:t>.</w:t>
      </w:r>
    </w:p>
    <w:p w14:paraId="2CDB3D4B" w14:textId="4FE44421" w:rsidR="002F38CA" w:rsidRPr="006C572A" w:rsidRDefault="002F38CA" w:rsidP="006C572A">
      <w:pPr>
        <w:rPr>
          <w:lang w:val="en-GB"/>
        </w:rPr>
      </w:pPr>
      <w:r>
        <w:rPr>
          <w:lang w:val="en-GB"/>
        </w:rPr>
        <w:t>If you have a Legend Vessel on you, you may start actively using it (see Chapter 10?).</w:t>
      </w:r>
    </w:p>
    <w:p w14:paraId="215C4D6D" w14:textId="0C5B9648" w:rsidR="00D63FB6" w:rsidRDefault="006C572A" w:rsidP="006C572A">
      <w:pPr>
        <w:pStyle w:val="berschrift3"/>
        <w:rPr>
          <w:lang w:val="en-GB"/>
        </w:rPr>
      </w:pPr>
      <w:r>
        <w:rPr>
          <w:lang w:val="en-GB"/>
        </w:rPr>
        <w:t>Talebound Rest</w:t>
      </w:r>
    </w:p>
    <w:p w14:paraId="18CFB148" w14:textId="7DBBCF84" w:rsidR="006C572A" w:rsidRDefault="00587B42" w:rsidP="006C572A">
      <w:pPr>
        <w:rPr>
          <w:lang w:val="en-GB"/>
        </w:rPr>
      </w:pPr>
      <w:r>
        <w:rPr>
          <w:lang w:val="en-GB"/>
        </w:rPr>
        <w:t>There come times when the situation is dire and the nights are especially dark. In these times, you might not have enough food, not have a house to rest or are under constant danger.</w:t>
      </w:r>
    </w:p>
    <w:p w14:paraId="2583B8D0" w14:textId="42CA8E5F" w:rsidR="00587B42" w:rsidRDefault="00587B42" w:rsidP="006C572A">
      <w:pPr>
        <w:rPr>
          <w:lang w:val="en-GB"/>
        </w:rPr>
      </w:pPr>
      <w:r>
        <w:rPr>
          <w:lang w:val="en-GB"/>
        </w:rPr>
        <w:t xml:space="preserve">Then you can utilise the power of a good story. If you spend the Rest telling a tale from your past, its magic will protect you and your allies. The </w:t>
      </w:r>
      <w:r>
        <w:rPr>
          <w:lang w:val="en-GB"/>
        </w:rPr>
        <w:t>story has to be of a significant event, a significant person, or a significant place of your past. If any of your allies listening did not know that part of your backstory yet, the rest site is protected for the next eight hours. No threat will attack, and no harm will come to you.</w:t>
      </w:r>
    </w:p>
    <w:p w14:paraId="7AA61253" w14:textId="5D1853C9" w:rsidR="000D06B9" w:rsidRDefault="000D06B9" w:rsidP="006C572A">
      <w:pPr>
        <w:rPr>
          <w:lang w:val="en-GB"/>
        </w:rPr>
      </w:pPr>
      <w:r>
        <w:rPr>
          <w:lang w:val="en-GB"/>
        </w:rPr>
        <w:t>The game master may inquire, what the significance of the story to your character is. This should encourage you to flesh out the role of the character, place or event, to make it more significant and defining for your backstory.</w:t>
      </w:r>
    </w:p>
    <w:p w14:paraId="2FF92B93" w14:textId="43053141" w:rsidR="00587B42" w:rsidRPr="006C572A" w:rsidRDefault="00670341" w:rsidP="006C572A">
      <w:pPr>
        <w:rPr>
          <w:lang w:val="en-GB"/>
        </w:rPr>
      </w:pPr>
      <w:r>
        <w:rPr>
          <w:lang w:val="en-GB"/>
        </w:rPr>
        <w:t>Additionally,</w:t>
      </w:r>
      <w:r w:rsidR="00587B42">
        <w:rPr>
          <w:lang w:val="en-GB"/>
        </w:rPr>
        <w:t xml:space="preserve"> anyone who did not know that story yet, regains all Hit Points during the Rest, as the story does its magic and repairs broken bones and bodies.</w:t>
      </w:r>
    </w:p>
    <w:p w14:paraId="11150B06" w14:textId="7123576B" w:rsidR="00254CE4" w:rsidRDefault="00254CE4" w:rsidP="00254CE4">
      <w:pPr>
        <w:pStyle w:val="berschrift3"/>
        <w:rPr>
          <w:lang w:val="en-GB"/>
        </w:rPr>
      </w:pPr>
      <w:r>
        <w:rPr>
          <w:lang w:val="en-GB"/>
        </w:rPr>
        <w:t>Resting over multiple days</w:t>
      </w:r>
    </w:p>
    <w:p w14:paraId="15B343B2" w14:textId="5E06F8A5" w:rsidR="00254CE4" w:rsidRPr="00254CE4" w:rsidRDefault="00254CE4" w:rsidP="00254CE4">
      <w:pPr>
        <w:rPr>
          <w:lang w:val="en-GB"/>
        </w:rPr>
      </w:pPr>
      <w:r>
        <w:rPr>
          <w:lang w:val="en-GB"/>
        </w:rPr>
        <w:t>If you want to recover properly, you may decide to rest more than one night. For every full day without an Initiative or other exhausting activities, you regain 1d20 Hit Points.</w:t>
      </w:r>
    </w:p>
    <w:p w14:paraId="1270F5F6" w14:textId="77777777" w:rsidR="00254CE4" w:rsidRDefault="00254CE4" w:rsidP="00254CE4">
      <w:pPr>
        <w:rPr>
          <w:lang w:val="en-GB"/>
        </w:rPr>
      </w:pPr>
      <w:r>
        <w:rPr>
          <w:lang w:val="en-GB"/>
        </w:rPr>
        <w:t>To take a Rest you need to meet the following requirements:</w:t>
      </w:r>
    </w:p>
    <w:p w14:paraId="12988F13" w14:textId="77777777" w:rsidR="00254CE4" w:rsidRDefault="00254CE4" w:rsidP="00254CE4">
      <w:pPr>
        <w:pStyle w:val="Listenabsatz"/>
        <w:numPr>
          <w:ilvl w:val="0"/>
          <w:numId w:val="6"/>
        </w:numPr>
        <w:rPr>
          <w:lang w:val="en-GB"/>
        </w:rPr>
      </w:pPr>
      <w:r>
        <w:rPr>
          <w:lang w:val="en-GB"/>
        </w:rPr>
        <w:t>You need sufficient food for one proper meal for anyone attempting a Rest (the definition of a proper meal depends on the character).</w:t>
      </w:r>
    </w:p>
    <w:p w14:paraId="01B598EF" w14:textId="77777777" w:rsidR="00254CE4" w:rsidRDefault="00254CE4" w:rsidP="00254CE4">
      <w:pPr>
        <w:pStyle w:val="Listenabsatz"/>
        <w:numPr>
          <w:ilvl w:val="0"/>
          <w:numId w:val="6"/>
        </w:numPr>
        <w:rPr>
          <w:lang w:val="en-GB"/>
        </w:rPr>
      </w:pPr>
      <w:r>
        <w:rPr>
          <w:lang w:val="en-GB"/>
        </w:rPr>
        <w:t>You need to rest in a secure and reinforced resting site.</w:t>
      </w:r>
    </w:p>
    <w:p w14:paraId="2EB8B1D0" w14:textId="77777777" w:rsidR="00254CE4" w:rsidRDefault="00254CE4" w:rsidP="00254CE4">
      <w:pPr>
        <w:pStyle w:val="Listenabsatz"/>
        <w:numPr>
          <w:ilvl w:val="0"/>
          <w:numId w:val="6"/>
        </w:numPr>
        <w:rPr>
          <w:lang w:val="en-GB"/>
        </w:rPr>
      </w:pPr>
      <w:r>
        <w:rPr>
          <w:lang w:val="en-GB"/>
        </w:rPr>
        <w:t>The resting site may not be under threat for eight hours.</w:t>
      </w:r>
    </w:p>
    <w:p w14:paraId="7E8A39C0" w14:textId="77777777" w:rsidR="00254CE4" w:rsidRDefault="00254CE4" w:rsidP="00254CE4">
      <w:pPr>
        <w:rPr>
          <w:lang w:val="en-GB"/>
        </w:rPr>
      </w:pPr>
      <w:r>
        <w:rPr>
          <w:lang w:val="en-GB"/>
        </w:rPr>
        <w:t>If any of these requirements gets interrupted during the eight hours, the rest fails.</w:t>
      </w:r>
    </w:p>
    <w:p w14:paraId="17D66CA5" w14:textId="77777777" w:rsidR="00254CE4" w:rsidRDefault="00254CE4" w:rsidP="00254CE4">
      <w:pPr>
        <w:rPr>
          <w:lang w:val="en-GB"/>
        </w:rPr>
      </w:pPr>
      <w:r>
        <w:rPr>
          <w:lang w:val="en-GB"/>
        </w:rPr>
        <w:t>If the rest succeeds, everyone participating regains up to half their hit points and one Luck Point.</w:t>
      </w:r>
    </w:p>
    <w:p w14:paraId="1812AD04" w14:textId="77777777" w:rsidR="00254CE4" w:rsidRPr="00DF028D" w:rsidRDefault="00254CE4" w:rsidP="00254CE4">
      <w:pPr>
        <w:rPr>
          <w:lang w:val="en-GB"/>
        </w:rPr>
      </w:pPr>
      <w:r>
        <w:rPr>
          <w:lang w:val="en-GB"/>
        </w:rPr>
        <w:t>(see Chapter 8? for further options for Rests)</w:t>
      </w:r>
    </w:p>
    <w:p w14:paraId="7FC06F69" w14:textId="77777777" w:rsidR="00F273B1" w:rsidRDefault="00F273B1" w:rsidP="00F273B1">
      <w:pPr>
        <w:pStyle w:val="berschrift2"/>
        <w:rPr>
          <w:lang w:val="en-GB"/>
        </w:rPr>
      </w:pPr>
      <w:commentRangeStart w:id="5"/>
      <w:r>
        <w:rPr>
          <w:lang w:val="en-GB"/>
        </w:rPr>
        <w:t>Scene</w:t>
      </w:r>
    </w:p>
    <w:p w14:paraId="76B2D705" w14:textId="77777777" w:rsidR="00180DAF" w:rsidRDefault="00F273B1" w:rsidP="00F273B1">
      <w:pPr>
        <w:rPr>
          <w:lang w:val="en-GB"/>
        </w:rPr>
      </w:pPr>
      <w:r>
        <w:rPr>
          <w:lang w:val="en-GB"/>
        </w:rPr>
        <w:t xml:space="preserve">A session of playing Talebones is naturally sectioned into Scenes. You may run Talebones with clear Scene transitions (like a movie), but even with a more linear and </w:t>
      </w:r>
      <w:r w:rsidR="00180DAF">
        <w:rPr>
          <w:lang w:val="en-GB"/>
        </w:rPr>
        <w:t>continuous narrative, Scenes can be defined.</w:t>
      </w:r>
    </w:p>
    <w:p w14:paraId="27AF2C4D" w14:textId="77777777" w:rsidR="00180DAF" w:rsidRDefault="00180DAF" w:rsidP="00F273B1">
      <w:pPr>
        <w:rPr>
          <w:lang w:val="en-GB"/>
        </w:rPr>
      </w:pPr>
      <w:r>
        <w:rPr>
          <w:lang w:val="en-GB"/>
        </w:rPr>
        <w:lastRenderedPageBreak/>
        <w:t>A Scene is generally a distinct part of the story, that deals with overcoming or exploring a problem or following and achieving a concrete goal. This tends to happen within one location and with a fixed cast of characters, but travelling through a city without being noticed may be a single scene as well.</w:t>
      </w:r>
    </w:p>
    <w:p w14:paraId="35240253" w14:textId="4BB7D9DB" w:rsidR="00254CE4" w:rsidRPr="00F273B1" w:rsidRDefault="00180DAF" w:rsidP="00F273B1">
      <w:pPr>
        <w:rPr>
          <w:lang w:val="en-GB"/>
        </w:rPr>
      </w:pPr>
      <w:r>
        <w:rPr>
          <w:lang w:val="en-GB"/>
        </w:rPr>
        <w:t>Generally, a Scene should allow for Poise damage to accumulate, so they shouldn’t be too short.</w:t>
      </w:r>
      <w:commentRangeEnd w:id="5"/>
      <w:r>
        <w:rPr>
          <w:rStyle w:val="Kommentarzeichen"/>
        </w:rPr>
        <w:commentReference w:id="5"/>
      </w:r>
      <w:r w:rsidR="00417DA2" w:rsidRPr="00F273B1">
        <w:rPr>
          <w:lang w:val="en-GB"/>
        </w:rPr>
        <w:br w:type="page"/>
      </w:r>
    </w:p>
    <w:p w14:paraId="58BA2166" w14:textId="5061C049" w:rsidR="000D06B9" w:rsidRDefault="00417DA2" w:rsidP="000D06B9">
      <w:pPr>
        <w:pStyle w:val="berschrift1"/>
        <w:jc w:val="center"/>
        <w:rPr>
          <w:lang w:val="en-GB"/>
        </w:rPr>
      </w:pPr>
      <w:r>
        <w:rPr>
          <w:lang w:val="en-GB"/>
        </w:rPr>
        <w:lastRenderedPageBreak/>
        <w:t>[ARTIFACTS]</w:t>
      </w:r>
    </w:p>
    <w:p w14:paraId="0126C983" w14:textId="064EC826" w:rsidR="000D06B9" w:rsidRDefault="000D06B9" w:rsidP="000D06B9">
      <w:pPr>
        <w:rPr>
          <w:lang w:val="en-GB"/>
        </w:rPr>
      </w:pPr>
      <w:r>
        <w:rPr>
          <w:lang w:val="en-GB"/>
        </w:rPr>
        <w:t>You are a traveller and adventurer. It is assumed that you have the basic tools for your craft always on you. Except stated otherwise, you can use any object that you have reasonable access to in simple villages or from your backstory, for example rope, bedroll, your weapons, simple tools, a backpack and more. The game master may allow you to have access to non-trivial objects, based on your Profession and backstory, like specialized tools, non-magical artifacts from the old world, or items of higher value like jewellery, a mount, or a cart.</w:t>
      </w:r>
    </w:p>
    <w:p w14:paraId="7F3F0C3C" w14:textId="78CDEB97" w:rsidR="000D06B9" w:rsidRDefault="000D06B9" w:rsidP="000D06B9">
      <w:pPr>
        <w:pStyle w:val="berschrift3"/>
        <w:rPr>
          <w:lang w:val="en-GB"/>
        </w:rPr>
      </w:pPr>
      <w:r>
        <w:rPr>
          <w:lang w:val="en-GB"/>
        </w:rPr>
        <w:t>Heavy Objects</w:t>
      </w:r>
    </w:p>
    <w:p w14:paraId="7327B2D1" w14:textId="44BA8925" w:rsidR="000D06B9" w:rsidRDefault="000D06B9" w:rsidP="000D06B9">
      <w:pPr>
        <w:rPr>
          <w:lang w:val="en-GB"/>
        </w:rPr>
      </w:pPr>
      <w:r>
        <w:rPr>
          <w:lang w:val="en-GB"/>
        </w:rPr>
        <w:t xml:space="preserve">If an object is especially </w:t>
      </w:r>
      <w:r w:rsidR="00180DAF">
        <w:rPr>
          <w:lang w:val="en-GB"/>
        </w:rPr>
        <w:t>cumbersome</w:t>
      </w:r>
      <w:r>
        <w:rPr>
          <w:lang w:val="en-GB"/>
        </w:rPr>
        <w:t xml:space="preserve"> it is considered Heavy. You can only carry one Heavy object at a time. If you carry two</w:t>
      </w:r>
      <w:r w:rsidR="00C535C4">
        <w:rPr>
          <w:lang w:val="en-GB"/>
        </w:rPr>
        <w:t xml:space="preserve"> or more</w:t>
      </w:r>
      <w:r>
        <w:rPr>
          <w:lang w:val="en-GB"/>
        </w:rPr>
        <w:t xml:space="preserve"> Heavy objects, you are considered Prone.</w:t>
      </w:r>
    </w:p>
    <w:p w14:paraId="4CDBA347" w14:textId="05C56846" w:rsidR="00180DAF" w:rsidRDefault="00180DAF" w:rsidP="000D06B9">
      <w:pPr>
        <w:rPr>
          <w:lang w:val="en-GB"/>
        </w:rPr>
      </w:pPr>
      <w:r>
        <w:rPr>
          <w:lang w:val="en-GB"/>
        </w:rPr>
        <w:t>Other Characters of equal or greater size are usually considered Heavy.</w:t>
      </w:r>
    </w:p>
    <w:p w14:paraId="2298B3F1" w14:textId="39A3185C" w:rsidR="00C535C4" w:rsidRDefault="00C535C4" w:rsidP="00C535C4">
      <w:pPr>
        <w:pStyle w:val="berschrift2"/>
        <w:rPr>
          <w:lang w:val="en-GB"/>
        </w:rPr>
      </w:pPr>
      <w:r>
        <w:rPr>
          <w:lang w:val="en-GB"/>
        </w:rPr>
        <w:t>Ideas</w:t>
      </w:r>
    </w:p>
    <w:p w14:paraId="03EC8BE8" w14:textId="12A0A3D6" w:rsidR="00C535C4" w:rsidRDefault="00C535C4" w:rsidP="00C535C4">
      <w:pPr>
        <w:rPr>
          <w:lang w:val="en-GB"/>
        </w:rPr>
      </w:pPr>
      <w:r>
        <w:rPr>
          <w:lang w:val="en-GB"/>
        </w:rPr>
        <w:t xml:space="preserve">Money is difficult to use in the world of Talebones. Due to the fractured society, a centralized system of coins is hard to enforce or track, so at most local currencies manage to get a foothold. Trading is happening </w:t>
      </w:r>
      <w:r w:rsidR="00180DAF">
        <w:rPr>
          <w:lang w:val="en-GB"/>
        </w:rPr>
        <w:t>nontheless</w:t>
      </w:r>
      <w:r>
        <w:rPr>
          <w:lang w:val="en-GB"/>
        </w:rPr>
        <w:t xml:space="preserve">, so </w:t>
      </w:r>
      <w:r w:rsidR="003C082E">
        <w:rPr>
          <w:lang w:val="en-GB"/>
        </w:rPr>
        <w:t xml:space="preserve">deals with foreigners or other villages </w:t>
      </w:r>
      <w:r w:rsidR="00180DAF">
        <w:rPr>
          <w:lang w:val="en-GB"/>
        </w:rPr>
        <w:t xml:space="preserve">are </w:t>
      </w:r>
      <w:r w:rsidR="003C082E">
        <w:rPr>
          <w:lang w:val="en-GB"/>
        </w:rPr>
        <w:t>usually concluded by a system of utilitarian trading.</w:t>
      </w:r>
    </w:p>
    <w:p w14:paraId="6A6645F4" w14:textId="37BA0B6E" w:rsidR="003C082E" w:rsidRDefault="003C082E" w:rsidP="00C535C4">
      <w:pPr>
        <w:rPr>
          <w:lang w:val="en-GB"/>
        </w:rPr>
      </w:pPr>
      <w:r>
        <w:rPr>
          <w:lang w:val="en-GB"/>
        </w:rPr>
        <w:t>One Idea is</w:t>
      </w:r>
      <w:r w:rsidR="00180DAF">
        <w:rPr>
          <w:lang w:val="en-GB"/>
        </w:rPr>
        <w:t xml:space="preserve"> the value of</w:t>
      </w:r>
      <w:r>
        <w:rPr>
          <w:lang w:val="en-GB"/>
        </w:rPr>
        <w:t xml:space="preserve"> an object with one use. </w:t>
      </w:r>
      <w:r w:rsidR="00180DAF">
        <w:rPr>
          <w:lang w:val="en-GB"/>
        </w:rPr>
        <w:t>Generally,</w:t>
      </w:r>
      <w:r>
        <w:rPr>
          <w:lang w:val="en-GB"/>
        </w:rPr>
        <w:t xml:space="preserve"> coins of any kind are considered to have the single use to trade and thus are worth one Idea.</w:t>
      </w:r>
    </w:p>
    <w:p w14:paraId="7FFEB8BD" w14:textId="2FCA626B" w:rsidR="003C082E" w:rsidRDefault="003C082E" w:rsidP="00C535C4">
      <w:pPr>
        <w:rPr>
          <w:lang w:val="en-GB"/>
        </w:rPr>
      </w:pPr>
      <w:r>
        <w:rPr>
          <w:lang w:val="en-GB"/>
        </w:rPr>
        <w:t>Any other object may have more than one use and be worth more than one Idea. These objects can be traded for an object of the same value in Ideas.</w:t>
      </w:r>
    </w:p>
    <w:p w14:paraId="4BE929FF" w14:textId="3250E296" w:rsidR="003C082E" w:rsidRDefault="003C082E" w:rsidP="003C082E">
      <w:pPr>
        <w:pStyle w:val="berschrift3"/>
        <w:rPr>
          <w:lang w:val="en-GB"/>
        </w:rPr>
      </w:pPr>
      <w:r>
        <w:rPr>
          <w:lang w:val="en-GB"/>
        </w:rPr>
        <w:t>Bartering</w:t>
      </w:r>
    </w:p>
    <w:p w14:paraId="1627F151" w14:textId="775547C2" w:rsidR="003C082E" w:rsidRDefault="003C082E" w:rsidP="003C082E">
      <w:pPr>
        <w:rPr>
          <w:lang w:val="en-GB"/>
        </w:rPr>
      </w:pPr>
      <w:r>
        <w:rPr>
          <w:lang w:val="en-GB"/>
        </w:rPr>
        <w:t>Most transactions transition into a game of bartering. Both parties try to think of ways to use their object to increase their Ideas and try to convince their opposite that these Ideas are reasonable.</w:t>
      </w:r>
    </w:p>
    <w:p w14:paraId="5AE13439" w14:textId="1DAEE4A6" w:rsidR="003C082E" w:rsidRDefault="003C082E" w:rsidP="003C082E">
      <w:pPr>
        <w:rPr>
          <w:lang w:val="en-GB"/>
        </w:rPr>
      </w:pPr>
      <w:r>
        <w:rPr>
          <w:lang w:val="en-GB"/>
        </w:rPr>
        <w:t xml:space="preserve">For example, you want to </w:t>
      </w:r>
      <w:r w:rsidR="00180DAF">
        <w:rPr>
          <w:lang w:val="en-GB"/>
        </w:rPr>
        <w:t xml:space="preserve">purchase </w:t>
      </w:r>
      <w:r>
        <w:rPr>
          <w:lang w:val="en-GB"/>
        </w:rPr>
        <w:t>a</w:t>
      </w:r>
      <w:r w:rsidR="00180DAF">
        <w:rPr>
          <w:lang w:val="en-GB"/>
        </w:rPr>
        <w:t xml:space="preserve"> loaf of</w:t>
      </w:r>
      <w:r>
        <w:rPr>
          <w:lang w:val="en-GB"/>
        </w:rPr>
        <w:t xml:space="preserve"> bread. The merchant argues that the bread is worth three Ideas: You can eat it yourself, you can feed it to something, and you can gift or trade it. You offer a dagger in return, being able to be traded, attack something and defend others. The baker responds by pointing out that both attacking and defending includes fighting, so he thinks your dagger is worth</w:t>
      </w:r>
      <w:r w:rsidR="000556F3">
        <w:rPr>
          <w:lang w:val="en-GB"/>
        </w:rPr>
        <w:t xml:space="preserve"> only</w:t>
      </w:r>
      <w:r>
        <w:rPr>
          <w:lang w:val="en-GB"/>
        </w:rPr>
        <w:t xml:space="preserve"> two Ideas. You come to an agreement, as you explain that you want to eat the bread yourself, so feeding it to something is on the one side too close to eating it yourself, and is not that important to you, resulting in an equal exchange of two Ideas.</w:t>
      </w:r>
    </w:p>
    <w:p w14:paraId="39F23416" w14:textId="598681DB" w:rsidR="00364DA0" w:rsidRDefault="00364DA0" w:rsidP="003C082E">
      <w:pPr>
        <w:rPr>
          <w:lang w:val="en-GB"/>
        </w:rPr>
      </w:pPr>
      <w:r>
        <w:rPr>
          <w:lang w:val="en-GB"/>
        </w:rPr>
        <w:t xml:space="preserve">Bartering Ideas can involve a Challenge as well, but is supposed to be a roleplay centred activity, with the option for </w:t>
      </w:r>
      <w:r w:rsidR="000556F3">
        <w:rPr>
          <w:lang w:val="en-GB"/>
        </w:rPr>
        <w:t xml:space="preserve">creative </w:t>
      </w:r>
      <w:r>
        <w:rPr>
          <w:lang w:val="en-GB"/>
        </w:rPr>
        <w:t>players to gain an advantage.</w:t>
      </w:r>
    </w:p>
    <w:p w14:paraId="358FA3A1" w14:textId="623924A7" w:rsidR="003C082E" w:rsidRPr="003C082E" w:rsidRDefault="003C082E" w:rsidP="003C082E">
      <w:pPr>
        <w:rPr>
          <w:lang w:val="en-GB"/>
        </w:rPr>
      </w:pPr>
      <w:r>
        <w:rPr>
          <w:lang w:val="en-GB"/>
        </w:rPr>
        <w:t xml:space="preserve">This leads to weapon being very low in value, </w:t>
      </w:r>
      <w:r w:rsidR="00364DA0">
        <w:rPr>
          <w:lang w:val="en-GB"/>
        </w:rPr>
        <w:t>as most farmers don’t really have a need for more than one weapon if at all, and you usually don’t use weapons for anything but fighting.</w:t>
      </w:r>
    </w:p>
    <w:p w14:paraId="70992B3D" w14:textId="65DBF2F8" w:rsidR="00C535C4" w:rsidRDefault="00C535C4" w:rsidP="00C535C4">
      <w:pPr>
        <w:pStyle w:val="berschrift2"/>
        <w:rPr>
          <w:lang w:val="en-GB"/>
        </w:rPr>
      </w:pPr>
      <w:r>
        <w:rPr>
          <w:lang w:val="en-GB"/>
        </w:rPr>
        <w:t>Artifacts</w:t>
      </w:r>
    </w:p>
    <w:p w14:paraId="1F3F6712" w14:textId="146982E5" w:rsidR="00C535C4" w:rsidRDefault="00C535C4" w:rsidP="00C535C4">
      <w:pPr>
        <w:rPr>
          <w:lang w:val="en-GB"/>
        </w:rPr>
      </w:pPr>
      <w:r>
        <w:rPr>
          <w:lang w:val="en-GB"/>
        </w:rPr>
        <w:t>Artifacts are special objects that carry innate powers or abilities. It is possible for these objects to even display simple forms of sentience, but that is rare. Artifacts</w:t>
      </w:r>
      <w:r w:rsidR="00364DA0">
        <w:rPr>
          <w:lang w:val="en-GB"/>
        </w:rPr>
        <w:t xml:space="preserve"> usually are not tradable, due to their mystical nature and it being unclear how many Ideas they actually serve. Additionally, most common Folk are mildly to intensely afraid and cautious with any Artifact.</w:t>
      </w:r>
    </w:p>
    <w:p w14:paraId="727F759C" w14:textId="232B4C74" w:rsidR="00364DA0" w:rsidRDefault="00364DA0" w:rsidP="00364DA0">
      <w:pPr>
        <w:pStyle w:val="berschrift3"/>
        <w:rPr>
          <w:lang w:val="en-GB"/>
        </w:rPr>
      </w:pPr>
      <w:r>
        <w:rPr>
          <w:lang w:val="en-GB"/>
        </w:rPr>
        <w:t>Marrowing Artifacts</w:t>
      </w:r>
    </w:p>
    <w:p w14:paraId="7BBAC846" w14:textId="33D01B15" w:rsidR="00364DA0" w:rsidRDefault="00364DA0" w:rsidP="00364DA0">
      <w:pPr>
        <w:rPr>
          <w:lang w:val="en-GB"/>
        </w:rPr>
      </w:pPr>
      <w:r>
        <w:rPr>
          <w:lang w:val="en-GB"/>
        </w:rPr>
        <w:t xml:space="preserve">Any form of magical item based in Marrow, has to have some component of dead bone. Due to that </w:t>
      </w:r>
      <w:r w:rsidR="000C18CD">
        <w:rPr>
          <w:lang w:val="en-GB"/>
        </w:rPr>
        <w:t>they all</w:t>
      </w:r>
      <w:r>
        <w:rPr>
          <w:lang w:val="en-GB"/>
        </w:rPr>
        <w:t xml:space="preserve"> have the Weapon Property Marrow (see chapter 7?). </w:t>
      </w:r>
      <w:r w:rsidR="000C18CD">
        <w:rPr>
          <w:lang w:val="en-GB"/>
        </w:rPr>
        <w:t>M</w:t>
      </w:r>
      <w:r>
        <w:rPr>
          <w:lang w:val="en-GB"/>
        </w:rPr>
        <w:t>ost Folk do not dare to touch these</w:t>
      </w:r>
      <w:r w:rsidR="000C18CD">
        <w:rPr>
          <w:lang w:val="en-GB"/>
        </w:rPr>
        <w:t xml:space="preserve"> for it</w:t>
      </w:r>
      <w:r>
        <w:rPr>
          <w:lang w:val="en-GB"/>
        </w:rPr>
        <w:t>, running danger of breaking it.</w:t>
      </w:r>
    </w:p>
    <w:p w14:paraId="42BB95B4" w14:textId="7F87E51F" w:rsidR="000C18CD" w:rsidRDefault="000C18CD" w:rsidP="00364DA0">
      <w:pPr>
        <w:rPr>
          <w:lang w:val="en-GB"/>
        </w:rPr>
      </w:pPr>
      <w:r>
        <w:rPr>
          <w:lang w:val="en-GB"/>
        </w:rPr>
        <w:t>It has been said that there exists a secret metal alloy that is infused with ground down bone dust. This metal is used to create Marrowing Artifacts with apparently no bone inclusions, but the process of creating these artifacts is bound to significantly upset Marrow Wraiths and similar forces.</w:t>
      </w:r>
    </w:p>
    <w:p w14:paraId="71A7C0ED" w14:textId="77777777" w:rsidR="00364DA0" w:rsidRDefault="00364DA0" w:rsidP="00364DA0">
      <w:pPr>
        <w:rPr>
          <w:lang w:val="en-GB"/>
        </w:rPr>
      </w:pPr>
      <w:r>
        <w:rPr>
          <w:lang w:val="en-GB"/>
        </w:rPr>
        <w:lastRenderedPageBreak/>
        <w:t>Marrowing Artifacts have a name and appearance. Some have defined effects, but most can be used by characters in Challenges or during other activities to argue what it is able to do, based on its name and appearance. The game master may request a higher Difficulty or more Successes for a use of a Marrowing Artifact.</w:t>
      </w:r>
    </w:p>
    <w:p w14:paraId="0F655264" w14:textId="62A4E79F" w:rsidR="00364DA0" w:rsidRDefault="00364DA0" w:rsidP="00364DA0">
      <w:pPr>
        <w:pStyle w:val="berschrift3"/>
        <w:rPr>
          <w:lang w:val="en-GB"/>
        </w:rPr>
      </w:pPr>
      <w:r>
        <w:rPr>
          <w:lang w:val="en-GB"/>
        </w:rPr>
        <w:t>Old-World Artifacts</w:t>
      </w:r>
    </w:p>
    <w:p w14:paraId="4023031D" w14:textId="2B245FB6" w:rsidR="00364DA0" w:rsidRDefault="00364DA0" w:rsidP="00364DA0">
      <w:pPr>
        <w:rPr>
          <w:lang w:val="en-GB"/>
        </w:rPr>
      </w:pPr>
      <w:r>
        <w:rPr>
          <w:lang w:val="en-GB"/>
        </w:rPr>
        <w:t>Before the Old Gods, there was a world of old. This world was highly developed in science and magic, leading to countless lost artifacts strewn across the world. These items usually have lost any non-marrow magic, but the technology usually keeps working. Knowledge about these artifacts is largely lost, so many of them just seem to perform magic after all.</w:t>
      </w:r>
    </w:p>
    <w:p w14:paraId="07FED182" w14:textId="18308853" w:rsidR="00364DA0" w:rsidRDefault="00364DA0" w:rsidP="00364DA0">
      <w:pPr>
        <w:rPr>
          <w:lang w:val="en-GB"/>
        </w:rPr>
      </w:pPr>
      <w:r>
        <w:rPr>
          <w:lang w:val="en-GB"/>
        </w:rPr>
        <w:t xml:space="preserve">Any modern or science fiction machines, objects, or creatures </w:t>
      </w:r>
      <w:r w:rsidR="000556F3">
        <w:rPr>
          <w:lang w:val="en-GB"/>
        </w:rPr>
        <w:t>are considered</w:t>
      </w:r>
      <w:r>
        <w:rPr>
          <w:lang w:val="en-GB"/>
        </w:rPr>
        <w:t xml:space="preserve"> Old-World Artifacts.</w:t>
      </w:r>
    </w:p>
    <w:p w14:paraId="17C5E675" w14:textId="0DD7CCC6" w:rsidR="002F38CA" w:rsidRDefault="002F38CA" w:rsidP="002F38CA">
      <w:pPr>
        <w:pStyle w:val="berschrift2"/>
        <w:rPr>
          <w:lang w:val="en-GB"/>
        </w:rPr>
      </w:pPr>
      <w:r>
        <w:rPr>
          <w:lang w:val="en-GB"/>
        </w:rPr>
        <w:t>Legend Vessels</w:t>
      </w:r>
    </w:p>
    <w:p w14:paraId="44F610A7" w14:textId="358A3515" w:rsidR="002F38CA" w:rsidRDefault="002F38CA" w:rsidP="002F38CA">
      <w:pPr>
        <w:rPr>
          <w:lang w:val="en-GB"/>
        </w:rPr>
      </w:pPr>
      <w:r>
        <w:rPr>
          <w:lang w:val="en-GB"/>
        </w:rPr>
        <w:t>When defeating the centrepiece of a story, bringing down the evil king of a tale, or burn</w:t>
      </w:r>
      <w:r w:rsidR="000556F3">
        <w:rPr>
          <w:lang w:val="en-GB"/>
        </w:rPr>
        <w:t>ing</w:t>
      </w:r>
      <w:r>
        <w:rPr>
          <w:lang w:val="en-GB"/>
        </w:rPr>
        <w:t xml:space="preserve"> the wicked witch of a poem, powerful magic happens. Part of the tale concluded is trapped in an object nearby and the spirit of the story is kept alive.</w:t>
      </w:r>
    </w:p>
    <w:p w14:paraId="696AD0E6" w14:textId="19D55333" w:rsidR="002F38CA" w:rsidRDefault="002F38CA" w:rsidP="002F38CA">
      <w:pPr>
        <w:rPr>
          <w:lang w:val="en-GB"/>
        </w:rPr>
      </w:pPr>
      <w:r>
        <w:rPr>
          <w:lang w:val="en-GB"/>
        </w:rPr>
        <w:t>These Legend Vessels are powerful magical objects, able to grant characters immense power. You may actively use only one Legend Vessel at a time. On the end of a Rest, you may change the actively used Legend Vessel to another one on your person.</w:t>
      </w:r>
    </w:p>
    <w:p w14:paraId="0940BD4C" w14:textId="3925C60C" w:rsidR="002F38CA" w:rsidRDefault="002F38CA" w:rsidP="002F38CA">
      <w:pPr>
        <w:rPr>
          <w:lang w:val="en-GB"/>
        </w:rPr>
      </w:pPr>
      <w:r>
        <w:rPr>
          <w:lang w:val="en-GB"/>
        </w:rPr>
        <w:t xml:space="preserve">Legend Vessels usually have sentience and the personality of the Legend. Mostly this sentience </w:t>
      </w:r>
      <w:r w:rsidR="00876B7B">
        <w:rPr>
          <w:lang w:val="en-GB"/>
        </w:rPr>
        <w:t>is revealed in a telepathic connection with the active user.</w:t>
      </w:r>
    </w:p>
    <w:p w14:paraId="0FA8EB69" w14:textId="0761B9FC" w:rsidR="002F38CA" w:rsidRDefault="002F38CA" w:rsidP="002F38CA">
      <w:pPr>
        <w:pStyle w:val="berschrift3"/>
        <w:rPr>
          <w:lang w:val="en-GB"/>
        </w:rPr>
      </w:pPr>
      <w:r>
        <w:rPr>
          <w:lang w:val="en-GB"/>
        </w:rPr>
        <w:t>Catch Legend</w:t>
      </w:r>
    </w:p>
    <w:p w14:paraId="7E7225B6" w14:textId="74E1EB3C" w:rsidR="002F38CA" w:rsidRPr="002F38CA" w:rsidRDefault="002F38CA" w:rsidP="002F38CA">
      <w:pPr>
        <w:rPr>
          <w:lang w:val="en-GB"/>
        </w:rPr>
      </w:pPr>
      <w:r>
        <w:rPr>
          <w:lang w:val="en-GB"/>
        </w:rPr>
        <w:t>On defeating and either killing or destroying a Boss, also referred to as Legends, your group may pick any object or body part of the Legend, or any object involved in its defeat to become its Legend Vessel. Any object may ever only be the Vessel for one Legend.</w:t>
      </w:r>
    </w:p>
    <w:p w14:paraId="7370276F" w14:textId="0C7F8F59" w:rsidR="002F38CA" w:rsidRDefault="002F38CA" w:rsidP="002F38CA">
      <w:pPr>
        <w:pStyle w:val="berschrift3"/>
        <w:rPr>
          <w:lang w:val="en-GB"/>
        </w:rPr>
      </w:pPr>
      <w:r>
        <w:rPr>
          <w:lang w:val="en-GB"/>
        </w:rPr>
        <w:t>Commune with Legend</w:t>
      </w:r>
    </w:p>
    <w:p w14:paraId="37135FBC" w14:textId="7C746A41" w:rsidR="002F38CA" w:rsidRDefault="002F38CA" w:rsidP="002F38CA">
      <w:pPr>
        <w:rPr>
          <w:lang w:val="en-GB"/>
        </w:rPr>
      </w:pPr>
      <w:r>
        <w:rPr>
          <w:lang w:val="en-GB"/>
        </w:rPr>
        <w:t xml:space="preserve">While actively using a Legend Vessel you may try to commune with the Legend trapped inside. To commune you need to perform an act that is reminiscent of the Legend itself or the tale the Legend was a part of. The act must be </w:t>
      </w:r>
      <w:r w:rsidR="00D60769">
        <w:rPr>
          <w:lang w:val="en-GB"/>
        </w:rPr>
        <w:t>honestly</w:t>
      </w:r>
      <w:r>
        <w:rPr>
          <w:lang w:val="en-GB"/>
        </w:rPr>
        <w:t xml:space="preserve"> performed and may not be acted or substituted, while all participants may be willing, even if the tale implies otherwise.</w:t>
      </w:r>
    </w:p>
    <w:p w14:paraId="39CAEE13" w14:textId="18EAA2DC" w:rsidR="002F38CA" w:rsidRDefault="002F38CA" w:rsidP="002F38CA">
      <w:pPr>
        <w:rPr>
          <w:lang w:val="en-GB"/>
        </w:rPr>
      </w:pPr>
      <w:r>
        <w:rPr>
          <w:lang w:val="en-GB"/>
        </w:rPr>
        <w:t xml:space="preserve">When communing with the Legend, the Legend has to answer truthfully to one question </w:t>
      </w:r>
      <w:r w:rsidR="00876B7B">
        <w:rPr>
          <w:lang w:val="en-GB"/>
        </w:rPr>
        <w:t xml:space="preserve">the active user </w:t>
      </w:r>
      <w:r w:rsidR="000556F3">
        <w:rPr>
          <w:lang w:val="en-GB"/>
        </w:rPr>
        <w:t>asks</w:t>
      </w:r>
      <w:r w:rsidR="00876B7B">
        <w:rPr>
          <w:lang w:val="en-GB"/>
        </w:rPr>
        <w:t>. The Legend may only answer to its knowledge within its lifetime.</w:t>
      </w:r>
    </w:p>
    <w:p w14:paraId="65F22E1D" w14:textId="51BF04A0" w:rsidR="00873A44" w:rsidRDefault="00873A44" w:rsidP="00873A44">
      <w:pPr>
        <w:pStyle w:val="berschrift2"/>
        <w:rPr>
          <w:lang w:val="en-GB"/>
        </w:rPr>
      </w:pPr>
      <w:r>
        <w:rPr>
          <w:lang w:val="en-GB"/>
        </w:rPr>
        <w:t>Example Ideas List</w:t>
      </w:r>
    </w:p>
    <w:p w14:paraId="648A7317" w14:textId="6C03B98C" w:rsidR="00873A44" w:rsidRDefault="00873A44" w:rsidP="00873A44">
      <w:pPr>
        <w:pStyle w:val="berschrift2"/>
        <w:rPr>
          <w:lang w:val="en-GB"/>
        </w:rPr>
      </w:pPr>
      <w:r>
        <w:rPr>
          <w:lang w:val="en-GB"/>
        </w:rPr>
        <w:t>Artifact List</w:t>
      </w:r>
    </w:p>
    <w:p w14:paraId="222FDC34" w14:textId="3B9BD6C1" w:rsidR="00873A44" w:rsidRPr="002F38CA" w:rsidRDefault="00873A44" w:rsidP="00873A44">
      <w:pPr>
        <w:pStyle w:val="berschrift2"/>
        <w:rPr>
          <w:lang w:val="en-GB"/>
        </w:rPr>
      </w:pPr>
      <w:r>
        <w:rPr>
          <w:lang w:val="en-GB"/>
        </w:rPr>
        <w:t>Legend Vessel List</w:t>
      </w:r>
    </w:p>
    <w:p w14:paraId="4B40AD9A" w14:textId="57D12C23" w:rsidR="006C7912" w:rsidRPr="009F1B77" w:rsidRDefault="006C7912" w:rsidP="009F1B77">
      <w:pPr>
        <w:rPr>
          <w:lang w:val="en-GB"/>
        </w:rPr>
      </w:pPr>
      <w:r w:rsidRPr="009F1B77">
        <w:rPr>
          <w:lang w:val="en-GB"/>
        </w:rPr>
        <w:br w:type="page"/>
      </w:r>
    </w:p>
    <w:p w14:paraId="6251A03E" w14:textId="2F618539" w:rsidR="00C10147" w:rsidRPr="001361E1" w:rsidRDefault="00C10147" w:rsidP="00C10147">
      <w:pPr>
        <w:pStyle w:val="berschrift1"/>
        <w:jc w:val="center"/>
        <w:rPr>
          <w:lang w:val="en-GB"/>
        </w:rPr>
      </w:pPr>
      <w:r>
        <w:rPr>
          <w:lang w:val="en-GB"/>
        </w:rPr>
        <w:lastRenderedPageBreak/>
        <w:t>[SETTING ART PAGE]</w:t>
      </w:r>
    </w:p>
    <w:p w14:paraId="148B893B" w14:textId="77777777" w:rsidR="00C10147" w:rsidRDefault="00C10147">
      <w:pPr>
        <w:rPr>
          <w:rFonts w:asciiTheme="majorHAnsi" w:eastAsiaTheme="majorEastAsia" w:hAnsiTheme="majorHAnsi" w:cstheme="majorBidi"/>
          <w:color w:val="0F4761" w:themeColor="accent1" w:themeShade="BF"/>
          <w:sz w:val="40"/>
          <w:szCs w:val="40"/>
          <w:lang w:val="en-GB"/>
        </w:rPr>
      </w:pPr>
      <w:r>
        <w:rPr>
          <w:lang w:val="en-GB"/>
        </w:rPr>
        <w:br w:type="page"/>
      </w:r>
    </w:p>
    <w:p w14:paraId="4008F36A" w14:textId="707D5DFC" w:rsidR="001361E1" w:rsidRDefault="00C10147" w:rsidP="00C10147">
      <w:pPr>
        <w:pStyle w:val="berschrift1"/>
        <w:jc w:val="center"/>
        <w:rPr>
          <w:lang w:val="en-GB"/>
        </w:rPr>
      </w:pPr>
      <w:r>
        <w:rPr>
          <w:lang w:val="en-GB"/>
        </w:rPr>
        <w:lastRenderedPageBreak/>
        <w:t>[SETTING]</w:t>
      </w:r>
    </w:p>
    <w:p w14:paraId="6579F5FB" w14:textId="07ACDA46" w:rsidR="004979BC" w:rsidRDefault="004979BC" w:rsidP="004979BC">
      <w:pPr>
        <w:pStyle w:val="berschrift2"/>
        <w:rPr>
          <w:lang w:val="en-GB"/>
        </w:rPr>
      </w:pPr>
      <w:r>
        <w:rPr>
          <w:lang w:val="en-GB"/>
        </w:rPr>
        <w:t>Of the Apocalypse</w:t>
      </w:r>
    </w:p>
    <w:p w14:paraId="3F375778" w14:textId="5F1B8580" w:rsidR="004979BC" w:rsidRDefault="004979BC" w:rsidP="004979BC">
      <w:pPr>
        <w:rPr>
          <w:lang w:val="en-GB"/>
        </w:rPr>
      </w:pPr>
      <w:r>
        <w:rPr>
          <w:lang w:val="en-GB"/>
        </w:rPr>
        <w:t>There was a world before. A place with different people and different customs. A different time, with different rules. But then the Old Gods revealed themselves, and the few that survived the maddening revelation were shortly after swept up in the nightmarish hordes sweeping through the land. The remains are a broken world, with broken people. There is little chance that things will return to the way they were, especially as not everyone is sure that that would be a good idea.</w:t>
      </w:r>
    </w:p>
    <w:p w14:paraId="74C6B614" w14:textId="284E0AF7" w:rsidR="004979BC" w:rsidRDefault="004979BC" w:rsidP="004979BC">
      <w:pPr>
        <w:pStyle w:val="berschrift3"/>
        <w:rPr>
          <w:lang w:val="en-GB"/>
        </w:rPr>
      </w:pPr>
      <w:r>
        <w:rPr>
          <w:lang w:val="en-GB"/>
        </w:rPr>
        <w:t>Old Gods</w:t>
      </w:r>
    </w:p>
    <w:p w14:paraId="155DE75A" w14:textId="366CD64E" w:rsidR="004979BC" w:rsidRDefault="004979BC" w:rsidP="004979BC">
      <w:pPr>
        <w:rPr>
          <w:lang w:val="en-GB"/>
        </w:rPr>
      </w:pPr>
      <w:r>
        <w:rPr>
          <w:lang w:val="en-GB"/>
        </w:rPr>
        <w:t xml:space="preserve">The Old Gods cannot be understood. They are too large, too complex and too old to neatly fit </w:t>
      </w:r>
      <w:r w:rsidR="00DF60A9">
        <w:rPr>
          <w:lang w:val="en-GB"/>
        </w:rPr>
        <w:t>into the perception of mortals. They are not of this world, neither the old nor the broken. They come from outside, wherever that may be. Their influence can only be felt by the effects their attention has. Powerful aberrations, created and fuelled by their alien magic, tread within the mortal realm wherever they are sent, and reality, space and time themselves seem to bend if it fits their plans.</w:t>
      </w:r>
    </w:p>
    <w:p w14:paraId="0E70DB02" w14:textId="3DDAD5BC" w:rsidR="00DF60A9" w:rsidRDefault="00DF60A9" w:rsidP="004979BC">
      <w:pPr>
        <w:rPr>
          <w:lang w:val="en-GB"/>
        </w:rPr>
      </w:pPr>
      <w:r>
        <w:rPr>
          <w:lang w:val="en-GB"/>
        </w:rPr>
        <w:t>Mortal matters are mere curious past time for them, and they most likely have abandoned the old world, because they were disappointed by how quickly it broke. Adversely they may decide to return whenever they notice that the broken world regains a semblance of structure and activity. Due to this many scholars advocate for conservatism, in the hope to appear as boring and stagnant as possible to any cursory glances by their gaze.</w:t>
      </w:r>
    </w:p>
    <w:p w14:paraId="190111A2" w14:textId="2A65C7A0" w:rsidR="00DF60A9" w:rsidRDefault="00DF60A9" w:rsidP="00DF60A9">
      <w:pPr>
        <w:pStyle w:val="berschrift3"/>
        <w:rPr>
          <w:lang w:val="en-GB"/>
        </w:rPr>
      </w:pPr>
      <w:r>
        <w:rPr>
          <w:lang w:val="en-GB"/>
        </w:rPr>
        <w:t>Old World</w:t>
      </w:r>
    </w:p>
    <w:p w14:paraId="1A0F919A" w14:textId="10863E4F" w:rsidR="00DF60A9" w:rsidRPr="00DF60A9" w:rsidRDefault="00DF60A9" w:rsidP="00DF60A9">
      <w:pPr>
        <w:rPr>
          <w:lang w:val="en-GB"/>
        </w:rPr>
      </w:pPr>
      <w:r>
        <w:rPr>
          <w:lang w:val="en-GB"/>
        </w:rPr>
        <w:t xml:space="preserve">Which world preceded the broken one is unknowable, too much has changed since then. But it is known that the Old World was developed in all of technology, magic, and culture. A powerful continent-spanning society is implied by the countless ruins in the wilderness, may of which still display signs of activity of complex technology and magic. </w:t>
      </w:r>
      <w:r w:rsidR="00C063C2">
        <w:rPr>
          <w:lang w:val="en-GB"/>
        </w:rPr>
        <w:t xml:space="preserve">Societies have sprung up around many of these </w:t>
      </w:r>
      <w:r w:rsidR="00C063C2">
        <w:rPr>
          <w:lang w:val="en-GB"/>
        </w:rPr>
        <w:t>ruins, utilizing the benefits like protection, food and water production, or knowledge, without knowing how and why these old machines work. Hoping that they will never cease to function, as in that case their community surely will fall into ruin.</w:t>
      </w:r>
    </w:p>
    <w:p w14:paraId="7BEBD60C" w14:textId="16BD3742" w:rsidR="004979BC" w:rsidRDefault="0016559D" w:rsidP="004979BC">
      <w:pPr>
        <w:pStyle w:val="berschrift2"/>
        <w:rPr>
          <w:lang w:val="en-GB"/>
        </w:rPr>
      </w:pPr>
      <w:r>
        <w:rPr>
          <w:lang w:val="en-GB"/>
        </w:rPr>
        <w:t xml:space="preserve">Of </w:t>
      </w:r>
      <w:r w:rsidR="004979BC">
        <w:rPr>
          <w:lang w:val="en-GB"/>
        </w:rPr>
        <w:t>the Land</w:t>
      </w:r>
    </w:p>
    <w:p w14:paraId="720A78F6" w14:textId="75FD4F21" w:rsidR="00C063C2" w:rsidRDefault="00C063C2" w:rsidP="00C063C2">
      <w:pPr>
        <w:rPr>
          <w:lang w:val="en-GB"/>
        </w:rPr>
      </w:pPr>
      <w:r>
        <w:rPr>
          <w:lang w:val="en-GB"/>
        </w:rPr>
        <w:t>The land is still reeling from the apocalypse, ooze and puss spilling from many wounds, in countless forms. Be it heightened volcanic activity, scorching subterranean winds sweeping to the surface and creating isolated deserts, or boiling hot springs allowing for lush forests on top of frigid mountains. It was possible to explain the Old World with numbers, words and rules, but the Broken World defies such easy explanations, stoking the superstitions common Folk have on these topics.</w:t>
      </w:r>
    </w:p>
    <w:p w14:paraId="311A4D60" w14:textId="1565A8AD" w:rsidR="00C063C2" w:rsidRDefault="00C063C2" w:rsidP="00C063C2">
      <w:pPr>
        <w:pStyle w:val="berschrift3"/>
        <w:rPr>
          <w:lang w:val="en-GB"/>
        </w:rPr>
      </w:pPr>
      <w:r>
        <w:rPr>
          <w:lang w:val="en-GB"/>
        </w:rPr>
        <w:t>Folk</w:t>
      </w:r>
    </w:p>
    <w:p w14:paraId="21F6E1F3" w14:textId="1746F6DB" w:rsidR="00CA54B5" w:rsidRDefault="00C063C2" w:rsidP="00CA54B5">
      <w:pPr>
        <w:rPr>
          <w:lang w:val="en-GB"/>
        </w:rPr>
      </w:pPr>
      <w:r>
        <w:rPr>
          <w:lang w:val="en-GB"/>
        </w:rPr>
        <w:t xml:space="preserve">Folk are the product of the land and thus are just as broken and unorganised. </w:t>
      </w:r>
      <w:r w:rsidR="00CA54B5">
        <w:rPr>
          <w:lang w:val="en-GB"/>
        </w:rPr>
        <w:t>They are the inhabitants of the land and are shaped by it, taking any shape one can imagine, only being connected by a sense of self and an undying will to keep living. Even the Old World shattering did not snuff out life, and so it exists on.</w:t>
      </w:r>
    </w:p>
    <w:p w14:paraId="738D60B4" w14:textId="6F9D3139" w:rsidR="00CA54B5" w:rsidRDefault="00CA54B5" w:rsidP="00CA54B5">
      <w:pPr>
        <w:rPr>
          <w:lang w:val="en-GB"/>
        </w:rPr>
      </w:pPr>
      <w:r>
        <w:rPr>
          <w:lang w:val="en-GB"/>
        </w:rPr>
        <w:t>But the world does not care for the small-minded restrictions Folk usually put on themselves, and to it everything is Folk. Not only the sapient inhabitants of villages, and not even only anything that moves, acts and feels. Plants, stone and even metaphors may develop as much a sense of self, as any Grass- or Treefolk.</w:t>
      </w:r>
    </w:p>
    <w:p w14:paraId="61768A37" w14:textId="1A3E7726" w:rsidR="00CA54B5" w:rsidRDefault="00CA54B5" w:rsidP="00CA54B5">
      <w:pPr>
        <w:pStyle w:val="berschrift3"/>
        <w:rPr>
          <w:lang w:val="en-GB"/>
        </w:rPr>
      </w:pPr>
      <w:r>
        <w:rPr>
          <w:lang w:val="en-GB"/>
        </w:rPr>
        <w:t>Culture</w:t>
      </w:r>
    </w:p>
    <w:p w14:paraId="2F42E977" w14:textId="18BC6AD9" w:rsidR="00CA54B5" w:rsidRDefault="00CA54B5" w:rsidP="00CA54B5">
      <w:pPr>
        <w:rPr>
          <w:lang w:val="en-GB"/>
        </w:rPr>
      </w:pPr>
      <w:r>
        <w:rPr>
          <w:lang w:val="en-GB"/>
        </w:rPr>
        <w:t>Ignorant of the nuisances of the world outside their villages, sapient Folk generally have fractured into the smallest fractions of society possible. Tribes, villages and family communities are the norm, huddled together within huts and basic fortifications</w:t>
      </w:r>
      <w:r w:rsidR="00371943">
        <w:rPr>
          <w:lang w:val="en-GB"/>
        </w:rPr>
        <w:t xml:space="preserve">, without regular contact to other groups and only reluctantly welcoming in strangers. There are exceptions to the rule in huge universities, small kingdoms and even small cities, but these are usually the result of a fortunate compounding of small chances, resulting in the rare hubs of </w:t>
      </w:r>
      <w:r w:rsidR="00371943">
        <w:rPr>
          <w:lang w:val="en-GB"/>
        </w:rPr>
        <w:lastRenderedPageBreak/>
        <w:t>flowering culture the Broken World can present. But the large majority of Folk live in backwater villages and are either scared or suspicious of these developments.</w:t>
      </w:r>
    </w:p>
    <w:p w14:paraId="090744DE" w14:textId="115DB953" w:rsidR="00371943" w:rsidRDefault="00371943" w:rsidP="00371943">
      <w:pPr>
        <w:pStyle w:val="berschrift3"/>
        <w:rPr>
          <w:lang w:val="en-GB"/>
        </w:rPr>
      </w:pPr>
      <w:r>
        <w:rPr>
          <w:lang w:val="en-GB"/>
        </w:rPr>
        <w:t>The Rest</w:t>
      </w:r>
    </w:p>
    <w:p w14:paraId="267CB1C4" w14:textId="7BA92F70" w:rsidR="00371943" w:rsidRDefault="00371943" w:rsidP="00371943">
      <w:pPr>
        <w:rPr>
          <w:lang w:val="en-GB"/>
        </w:rPr>
      </w:pPr>
      <w:r>
        <w:rPr>
          <w:lang w:val="en-GB"/>
        </w:rPr>
        <w:t>The Old Gods might have left but remaining are their advocates and minions. The easier to understand are their minions, these soldiers and generals of the apocalypse, left to their own devices by their masters. Not mortal or even quite alive, these eldritch creatures keep perpetuating their last commands and squash any semblance of free will or life they sniff out. They are the cause for the few instances of true eldritch magic still happening in the world and are more insane for it.</w:t>
      </w:r>
    </w:p>
    <w:p w14:paraId="481799DD" w14:textId="409B59C4" w:rsidR="00371943" w:rsidRPr="00371943" w:rsidRDefault="00371943" w:rsidP="00371943">
      <w:pPr>
        <w:rPr>
          <w:lang w:val="en-GB"/>
        </w:rPr>
      </w:pPr>
      <w:r>
        <w:rPr>
          <w:lang w:val="en-GB"/>
        </w:rPr>
        <w:t xml:space="preserve">More asinine are Folk that follow the teachings of the Old Gods. Cults </w:t>
      </w:r>
      <w:r w:rsidR="0090695E">
        <w:rPr>
          <w:lang w:val="en-GB"/>
        </w:rPr>
        <w:t>and religions tend to keep reaching out, hoping for an answer of them. Ironically them succeeding and even getting a glimpse of the true power they are chasing, usually destroys the group and the surrounding area completely. The magic and knowledge of the Old Gods is not for mortals, and they are not benevolent to mortals either, even if the mortals worship them. Nonetheless exist efforts to actively get the attention of the Old Gods, fully cognisant that this spells certain doom for an already broken world.</w:t>
      </w:r>
    </w:p>
    <w:p w14:paraId="1065A96A" w14:textId="047A9272" w:rsidR="004979BC" w:rsidRDefault="0016559D" w:rsidP="004979BC">
      <w:pPr>
        <w:pStyle w:val="berschrift2"/>
        <w:rPr>
          <w:lang w:val="en-GB"/>
        </w:rPr>
      </w:pPr>
      <w:r>
        <w:rPr>
          <w:lang w:val="en-GB"/>
        </w:rPr>
        <w:t>Of</w:t>
      </w:r>
      <w:r w:rsidR="004979BC">
        <w:rPr>
          <w:lang w:val="en-GB"/>
        </w:rPr>
        <w:t xml:space="preserve"> Stor</w:t>
      </w:r>
      <w:r>
        <w:rPr>
          <w:lang w:val="en-GB"/>
        </w:rPr>
        <w:t>ies</w:t>
      </w:r>
    </w:p>
    <w:p w14:paraId="00EFEA59" w14:textId="4EF696EE" w:rsidR="0016559D" w:rsidRDefault="0016559D" w:rsidP="0016559D">
      <w:pPr>
        <w:rPr>
          <w:lang w:val="en-GB"/>
        </w:rPr>
      </w:pPr>
      <w:r>
        <w:rPr>
          <w:lang w:val="en-GB"/>
        </w:rPr>
        <w:t xml:space="preserve">Even after the end of the world stories keep being told. Stories of heroes, of tragedies, and of people being larger than life. They contain the same characters and plot beats, nonetheless they have changed dramatically. With the departure of the Old Gods reality morphed and broke. Now whenever a story is being retold, it gets added onto itself and stories with enough weight, enough retellings and enough emotions poured into them; they become alive. Not alive as Folk are, but alive with needs and wants, but most importantly </w:t>
      </w:r>
      <w:r w:rsidR="00C655FA">
        <w:rPr>
          <w:lang w:val="en-GB"/>
        </w:rPr>
        <w:t xml:space="preserve">the need to survive and a hunger for more. Stories survive by being retold again and again, but that is usually not enough. Stories are forgotten and lost, even the good ones. The hunger is satiated by Folk playing towards the tropes represented by the story, by </w:t>
      </w:r>
      <w:r w:rsidR="00C655FA">
        <w:rPr>
          <w:lang w:val="en-GB"/>
        </w:rPr>
        <w:t>enacting feats akin to the feats of the protagonist, or committing cruelties inspired by the antagonist. But waiting for chance reenactments is usually in vain, especially with more esoteric tales.</w:t>
      </w:r>
    </w:p>
    <w:p w14:paraId="247C433A" w14:textId="7C9586E2" w:rsidR="00C655FA" w:rsidRDefault="00C655FA" w:rsidP="0016559D">
      <w:pPr>
        <w:rPr>
          <w:lang w:val="en-GB"/>
        </w:rPr>
      </w:pPr>
      <w:r>
        <w:rPr>
          <w:lang w:val="en-GB"/>
        </w:rPr>
        <w:t xml:space="preserve">So, a story, alive with danger of being forgotten and an insatiable hunger, will resort to the same urge any living creature does: It starts hunting. A Folk is chosen as protagonist, another as antagonist. The stage is set by granting circumstance and abilities necessary to play out the story. And this is how </w:t>
      </w:r>
      <w:r w:rsidR="00C4656C">
        <w:rPr>
          <w:lang w:val="en-GB"/>
        </w:rPr>
        <w:t>good-looking</w:t>
      </w:r>
      <w:r>
        <w:rPr>
          <w:lang w:val="en-GB"/>
        </w:rPr>
        <w:t xml:space="preserve"> Folk start being followed by small forest critters,</w:t>
      </w:r>
      <w:r w:rsidR="00C4656C">
        <w:rPr>
          <w:lang w:val="en-GB"/>
        </w:rPr>
        <w:t xml:space="preserve"> Kings and Queens experience a heightened danger of unfortunate demise and finding magical artefacts while strolling through the forest or by a lake is not as rare as it should be. Folk are the actors but not author, forced to live with the starting conditions stacked against them to follow the story. This is how stories and tales become not fantastical tales, but retellings of real events in the next village over. And the more often a real event occurs, the more it is surely how the world works.</w:t>
      </w:r>
    </w:p>
    <w:p w14:paraId="1D5C359F" w14:textId="6715AD50" w:rsidR="00C4656C" w:rsidRDefault="00C4656C" w:rsidP="0016559D">
      <w:pPr>
        <w:rPr>
          <w:lang w:val="en-GB"/>
        </w:rPr>
      </w:pPr>
      <w:r>
        <w:rPr>
          <w:lang w:val="en-GB"/>
        </w:rPr>
        <w:t>Especially confident or witty Folk might not manage to escape their story but subvert it. The starting conditions are set, but what you do with them is still up to you.</w:t>
      </w:r>
    </w:p>
    <w:p w14:paraId="2C76C060" w14:textId="3A64E531" w:rsidR="00C4656C" w:rsidRDefault="00C4656C" w:rsidP="00C4656C">
      <w:pPr>
        <w:pStyle w:val="berschrift3"/>
        <w:rPr>
          <w:lang w:val="en-GB"/>
        </w:rPr>
      </w:pPr>
      <w:r>
        <w:rPr>
          <w:lang w:val="en-GB"/>
        </w:rPr>
        <w:t>Legends</w:t>
      </w:r>
    </w:p>
    <w:p w14:paraId="71EC45B9" w14:textId="52EF993C" w:rsidR="00C4656C" w:rsidRDefault="00C4656C" w:rsidP="00C4656C">
      <w:pPr>
        <w:rPr>
          <w:lang w:val="en-GB"/>
        </w:rPr>
      </w:pPr>
      <w:r>
        <w:rPr>
          <w:lang w:val="en-GB"/>
        </w:rPr>
        <w:t xml:space="preserve">Some Folk completely commit to their story and surrender any sense of self for power or other motives. These embodiments of </w:t>
      </w:r>
      <w:r w:rsidR="00E33850">
        <w:rPr>
          <w:lang w:val="en-GB"/>
        </w:rPr>
        <w:t>tale are always larger than life and immensely powerful, as they are the central part of a story and the protagonist of a story dying early and without immense struggle is anticlimactic and surely soon to be forgotten.</w:t>
      </w:r>
    </w:p>
    <w:p w14:paraId="5B851EB1" w14:textId="091EEDB3" w:rsidR="00E33850" w:rsidRDefault="00E33850" w:rsidP="00C4656C">
      <w:pPr>
        <w:rPr>
          <w:lang w:val="en-GB"/>
        </w:rPr>
      </w:pPr>
      <w:r>
        <w:rPr>
          <w:lang w:val="en-GB"/>
        </w:rPr>
        <w:t>Colloquially these entities are set equal to the story they represent and referred to as Legends themselves. It is possible for multiple Legends of the same story to exist, but usually the tale focuses all its efforts on a single individual. Multiple Legends is a sign of an especially powerful narrative that is nearly universal and applicable to many situations.</w:t>
      </w:r>
    </w:p>
    <w:p w14:paraId="2A66E998" w14:textId="65E8F915" w:rsidR="00E33850" w:rsidRDefault="00E33850" w:rsidP="00E33850">
      <w:pPr>
        <w:pStyle w:val="berschrift3"/>
        <w:rPr>
          <w:lang w:val="en-GB"/>
        </w:rPr>
      </w:pPr>
      <w:r>
        <w:rPr>
          <w:lang w:val="en-GB"/>
        </w:rPr>
        <w:lastRenderedPageBreak/>
        <w:t>Folktales</w:t>
      </w:r>
    </w:p>
    <w:p w14:paraId="1F2EFBBA" w14:textId="25612704" w:rsidR="00E33850" w:rsidRDefault="00E33850" w:rsidP="00C4656C">
      <w:pPr>
        <w:rPr>
          <w:lang w:val="en-GB"/>
        </w:rPr>
      </w:pPr>
      <w:r>
        <w:rPr>
          <w:lang w:val="en-GB"/>
        </w:rPr>
        <w:t>Any narrative can spring alive. The most common ones originate in oral traditions, being told from generation to generation, at campfires, kitchen tables and town halls. These are said to originate in the Old World, even if that only applies to a fraction of them. Written text has become rare, as paper is difficult to produce and store, but some cultures still rely on it to convey real and fictional retellings. But even other forms of narratives may develop into patterns, like songs, poems or sayings.</w:t>
      </w:r>
    </w:p>
    <w:p w14:paraId="15C9E6D7" w14:textId="15E0553E" w:rsidR="00E33850" w:rsidRDefault="00E33850" w:rsidP="00E33850">
      <w:pPr>
        <w:pStyle w:val="berschrift3"/>
        <w:rPr>
          <w:lang w:val="en-GB"/>
        </w:rPr>
      </w:pPr>
      <w:r>
        <w:rPr>
          <w:lang w:val="en-GB"/>
        </w:rPr>
        <w:t>Superstition</w:t>
      </w:r>
    </w:p>
    <w:p w14:paraId="75B562A3" w14:textId="410D7CEB" w:rsidR="00E33850" w:rsidRDefault="00E33850" w:rsidP="00E33850">
      <w:pPr>
        <w:rPr>
          <w:lang w:val="en-GB"/>
        </w:rPr>
      </w:pPr>
      <w:r>
        <w:rPr>
          <w:lang w:val="en-GB"/>
        </w:rPr>
        <w:t xml:space="preserve">Folk are naturally superstitious and mistrusting of foreigners. The self-fulfilling natures of horror stories and tales of </w:t>
      </w:r>
      <w:r w:rsidR="005F2A02">
        <w:rPr>
          <w:lang w:val="en-GB"/>
        </w:rPr>
        <w:t xml:space="preserve">the terrible outsiders only stokes these flames of phobia and bigotry. And afraid people tend to tell more scary stories, locked in an endless downwards spiral towards a miserable end. But this is not without solution. Stories do not care about morals, and do not naturally want to be depressing. If an especially brave and good-hearted community manages to </w:t>
      </w:r>
      <w:r w:rsidR="005F2A02">
        <w:rPr>
          <w:lang w:val="en-GB"/>
        </w:rPr>
        <w:t>break free of the cycle, shed the old superstitions and prejudices, they can lead by example. Positive stories lift morale and self-perpetuate just as much as negative ones. Bastions of hope and optimism gleam bright and attract many travellers looking for shelter.</w:t>
      </w:r>
    </w:p>
    <w:p w14:paraId="274DD3A8" w14:textId="722BA667" w:rsidR="005F2A02" w:rsidRPr="00E33850" w:rsidRDefault="005F2A02" w:rsidP="00E33850">
      <w:pPr>
        <w:rPr>
          <w:lang w:val="en-GB"/>
        </w:rPr>
      </w:pPr>
      <w:r>
        <w:rPr>
          <w:lang w:val="en-GB"/>
        </w:rPr>
        <w:t xml:space="preserve">Light of hope attracts attention of the rest too though. Old and new acolytes of the Old Gods do not want people to find new purpose and community. Due to that, these communities have to be vigilant and constantly defend themselves against open attacks or infiltration and poisoning. </w:t>
      </w:r>
    </w:p>
    <w:p w14:paraId="4FA9E576" w14:textId="08804A03" w:rsidR="00062EA8" w:rsidRDefault="00062EA8" w:rsidP="00062EA8">
      <w:pPr>
        <w:pStyle w:val="Listenabsatz"/>
        <w:numPr>
          <w:ilvl w:val="0"/>
          <w:numId w:val="6"/>
        </w:numPr>
        <w:rPr>
          <w:lang w:val="en-GB"/>
        </w:rPr>
      </w:pPr>
      <w:r>
        <w:rPr>
          <w:lang w:val="en-GB"/>
        </w:rPr>
        <w:t>Place 1: Hill</w:t>
      </w:r>
      <w:r w:rsidR="00B4534C">
        <w:rPr>
          <w:lang w:val="en-GB"/>
        </w:rPr>
        <w:t xml:space="preserve"> (Village)</w:t>
      </w:r>
    </w:p>
    <w:p w14:paraId="13103045" w14:textId="77657505" w:rsidR="00B4534C" w:rsidRDefault="00B4534C" w:rsidP="00B4534C">
      <w:pPr>
        <w:pStyle w:val="Listenabsatz"/>
        <w:numPr>
          <w:ilvl w:val="1"/>
          <w:numId w:val="6"/>
        </w:numPr>
        <w:rPr>
          <w:lang w:val="en-GB"/>
        </w:rPr>
      </w:pPr>
      <w:r>
        <w:rPr>
          <w:lang w:val="en-GB"/>
        </w:rPr>
        <w:t>General Description</w:t>
      </w:r>
    </w:p>
    <w:p w14:paraId="45A39259" w14:textId="3B90EBC6" w:rsidR="00B4534C" w:rsidRDefault="00B4534C" w:rsidP="00B4534C">
      <w:pPr>
        <w:pStyle w:val="Listenabsatz"/>
        <w:numPr>
          <w:ilvl w:val="1"/>
          <w:numId w:val="6"/>
        </w:numPr>
        <w:rPr>
          <w:lang w:val="en-GB"/>
        </w:rPr>
      </w:pPr>
      <w:r>
        <w:rPr>
          <w:lang w:val="en-GB"/>
        </w:rPr>
        <w:t>Places</w:t>
      </w:r>
    </w:p>
    <w:p w14:paraId="5FD3348C" w14:textId="79309A31" w:rsidR="00B4534C" w:rsidRDefault="00B4534C" w:rsidP="00B4534C">
      <w:pPr>
        <w:pStyle w:val="Listenabsatz"/>
        <w:numPr>
          <w:ilvl w:val="1"/>
          <w:numId w:val="6"/>
        </w:numPr>
        <w:rPr>
          <w:lang w:val="en-GB"/>
        </w:rPr>
      </w:pPr>
      <w:r>
        <w:rPr>
          <w:lang w:val="en-GB"/>
        </w:rPr>
        <w:t>NPCs</w:t>
      </w:r>
    </w:p>
    <w:p w14:paraId="66A25C15" w14:textId="0D169B58" w:rsidR="00B4534C" w:rsidRDefault="00B4534C" w:rsidP="00B4534C">
      <w:pPr>
        <w:pStyle w:val="Listenabsatz"/>
        <w:numPr>
          <w:ilvl w:val="1"/>
          <w:numId w:val="6"/>
        </w:numPr>
        <w:rPr>
          <w:lang w:val="en-GB"/>
        </w:rPr>
      </w:pPr>
      <w:r>
        <w:rPr>
          <w:lang w:val="en-GB"/>
        </w:rPr>
        <w:t>Plot Hooks/Quests</w:t>
      </w:r>
    </w:p>
    <w:p w14:paraId="5AD274DE" w14:textId="30BD580A" w:rsidR="00B4534C" w:rsidRDefault="00B4534C" w:rsidP="00B4534C">
      <w:pPr>
        <w:pStyle w:val="Listenabsatz"/>
        <w:numPr>
          <w:ilvl w:val="1"/>
          <w:numId w:val="6"/>
        </w:numPr>
        <w:rPr>
          <w:lang w:val="en-GB"/>
        </w:rPr>
      </w:pPr>
      <w:r>
        <w:rPr>
          <w:lang w:val="en-GB"/>
        </w:rPr>
        <w:t>Statblocks</w:t>
      </w:r>
    </w:p>
    <w:p w14:paraId="01ACFC8F" w14:textId="3C99294E" w:rsidR="00B4534C" w:rsidRDefault="00B4534C" w:rsidP="00B4534C">
      <w:pPr>
        <w:pStyle w:val="Listenabsatz"/>
        <w:numPr>
          <w:ilvl w:val="1"/>
          <w:numId w:val="6"/>
        </w:numPr>
        <w:rPr>
          <w:lang w:val="en-GB"/>
        </w:rPr>
      </w:pPr>
      <w:r>
        <w:rPr>
          <w:lang w:val="en-GB"/>
        </w:rPr>
        <w:t>Boss</w:t>
      </w:r>
    </w:p>
    <w:p w14:paraId="5E96E73B" w14:textId="4829D7D4" w:rsidR="00062EA8" w:rsidRDefault="00062EA8" w:rsidP="00062EA8">
      <w:pPr>
        <w:pStyle w:val="Listenabsatz"/>
        <w:numPr>
          <w:ilvl w:val="0"/>
          <w:numId w:val="6"/>
        </w:numPr>
        <w:rPr>
          <w:lang w:val="en-GB"/>
        </w:rPr>
      </w:pPr>
      <w:r>
        <w:rPr>
          <w:lang w:val="en-GB"/>
        </w:rPr>
        <w:t>Place 2: The falling Waters</w:t>
      </w:r>
      <w:r w:rsidR="00B4534C">
        <w:rPr>
          <w:lang w:val="en-GB"/>
        </w:rPr>
        <w:t xml:space="preserve"> (Open Area)</w:t>
      </w:r>
    </w:p>
    <w:p w14:paraId="0CEEC722" w14:textId="34BA6B83" w:rsidR="00062EA8" w:rsidRDefault="00062EA8" w:rsidP="00062EA8">
      <w:pPr>
        <w:pStyle w:val="Listenabsatz"/>
        <w:numPr>
          <w:ilvl w:val="0"/>
          <w:numId w:val="6"/>
        </w:numPr>
        <w:rPr>
          <w:lang w:val="en-GB"/>
        </w:rPr>
      </w:pPr>
      <w:r>
        <w:rPr>
          <w:lang w:val="en-GB"/>
        </w:rPr>
        <w:t>Place 3: The old World Cube</w:t>
      </w:r>
      <w:r w:rsidR="00B4534C">
        <w:rPr>
          <w:lang w:val="en-GB"/>
        </w:rPr>
        <w:t xml:space="preserve"> (Dungeon)</w:t>
      </w:r>
    </w:p>
    <w:p w14:paraId="247429A3" w14:textId="558F5574" w:rsidR="00062EA8" w:rsidRDefault="00062EA8" w:rsidP="00062EA8">
      <w:pPr>
        <w:pStyle w:val="Listenabsatz"/>
        <w:numPr>
          <w:ilvl w:val="0"/>
          <w:numId w:val="6"/>
        </w:numPr>
        <w:rPr>
          <w:lang w:val="en-GB"/>
        </w:rPr>
      </w:pPr>
      <w:r>
        <w:rPr>
          <w:lang w:val="en-GB"/>
        </w:rPr>
        <w:t>Place 4: Tree</w:t>
      </w:r>
      <w:r w:rsidR="00B4534C">
        <w:rPr>
          <w:lang w:val="en-GB"/>
        </w:rPr>
        <w:t xml:space="preserve"> (Large Village)</w:t>
      </w:r>
    </w:p>
    <w:p w14:paraId="79DC35ED" w14:textId="2875A662" w:rsidR="00C10147" w:rsidRPr="00062EA8" w:rsidRDefault="00062EA8" w:rsidP="00062EA8">
      <w:pPr>
        <w:pStyle w:val="Listenabsatz"/>
        <w:numPr>
          <w:ilvl w:val="0"/>
          <w:numId w:val="6"/>
        </w:numPr>
        <w:rPr>
          <w:lang w:val="en-GB"/>
        </w:rPr>
      </w:pPr>
      <w:r>
        <w:rPr>
          <w:lang w:val="en-GB"/>
        </w:rPr>
        <w:t>Place 5: Dirk</w:t>
      </w:r>
      <w:r w:rsidR="00B4534C">
        <w:rPr>
          <w:lang w:val="en-GB"/>
        </w:rPr>
        <w:t xml:space="preserve"> (Custom)</w:t>
      </w:r>
      <w:r w:rsidR="00C10147" w:rsidRPr="00062EA8">
        <w:rPr>
          <w:lang w:val="en-GB"/>
        </w:rPr>
        <w:br w:type="page"/>
      </w:r>
    </w:p>
    <w:p w14:paraId="4F9FE782" w14:textId="77777777" w:rsidR="00D37B17" w:rsidRDefault="00D37B17" w:rsidP="00C10147">
      <w:pPr>
        <w:pStyle w:val="berschrift1"/>
        <w:jc w:val="center"/>
        <w:rPr>
          <w:lang w:val="en-GB"/>
        </w:rPr>
        <w:sectPr w:rsidR="00D37B17" w:rsidSect="006749A6">
          <w:type w:val="continuous"/>
          <w:pgSz w:w="11906" w:h="16838"/>
          <w:pgMar w:top="1417" w:right="1417" w:bottom="1134" w:left="1417" w:header="708" w:footer="708" w:gutter="0"/>
          <w:cols w:num="2" w:space="708"/>
          <w:docGrid w:linePitch="360"/>
        </w:sectPr>
      </w:pPr>
    </w:p>
    <w:p w14:paraId="02F354CA" w14:textId="648B6A88" w:rsidR="001361E1" w:rsidRDefault="00C10147" w:rsidP="00C10147">
      <w:pPr>
        <w:pStyle w:val="berschrift1"/>
        <w:jc w:val="center"/>
        <w:rPr>
          <w:lang w:val="en-GB"/>
        </w:rPr>
      </w:pPr>
      <w:r>
        <w:rPr>
          <w:lang w:val="en-GB"/>
        </w:rPr>
        <w:lastRenderedPageBreak/>
        <w:t>[BEASTIARY]</w:t>
      </w:r>
    </w:p>
    <w:tbl>
      <w:tblPr>
        <w:tblStyle w:val="Tabellenraster"/>
        <w:tblW w:w="0" w:type="auto"/>
        <w:tblLook w:val="04A0" w:firstRow="1" w:lastRow="0" w:firstColumn="1" w:lastColumn="0" w:noHBand="0" w:noVBand="1"/>
      </w:tblPr>
      <w:tblGrid>
        <w:gridCol w:w="1125"/>
        <w:gridCol w:w="919"/>
        <w:gridCol w:w="1309"/>
        <w:gridCol w:w="1401"/>
        <w:gridCol w:w="1560"/>
        <w:gridCol w:w="1347"/>
        <w:gridCol w:w="1401"/>
      </w:tblGrid>
      <w:tr w:rsidR="00F60D17" w14:paraId="0F03BEA8" w14:textId="77777777" w:rsidTr="00F60D17">
        <w:tc>
          <w:tcPr>
            <w:tcW w:w="1125" w:type="dxa"/>
            <w:tcBorders>
              <w:top w:val="single" w:sz="4" w:space="0" w:color="auto"/>
              <w:left w:val="single" w:sz="4" w:space="0" w:color="auto"/>
              <w:bottom w:val="single" w:sz="4" w:space="0" w:color="auto"/>
              <w:right w:val="single" w:sz="4" w:space="0" w:color="auto"/>
            </w:tcBorders>
          </w:tcPr>
          <w:p w14:paraId="5F654E00" w14:textId="68553349" w:rsidR="002753DF" w:rsidRDefault="002753DF" w:rsidP="005F2A02">
            <w:pPr>
              <w:rPr>
                <w:lang w:val="en-GB"/>
              </w:rPr>
            </w:pPr>
            <w:bookmarkStart w:id="6" w:name="_Hlk192268570"/>
            <w:r>
              <w:rPr>
                <w:lang w:val="en-GB"/>
              </w:rPr>
              <w:t>Name:</w:t>
            </w:r>
          </w:p>
        </w:tc>
        <w:tc>
          <w:tcPr>
            <w:tcW w:w="919" w:type="dxa"/>
            <w:tcBorders>
              <w:top w:val="single" w:sz="4" w:space="0" w:color="auto"/>
              <w:left w:val="single" w:sz="4" w:space="0" w:color="auto"/>
              <w:bottom w:val="single" w:sz="4" w:space="0" w:color="auto"/>
              <w:right w:val="single" w:sz="4" w:space="0" w:color="auto"/>
            </w:tcBorders>
          </w:tcPr>
          <w:p w14:paraId="4C6E3CA7" w14:textId="2D30E089" w:rsidR="002753DF" w:rsidRDefault="002753DF" w:rsidP="005F2A02">
            <w:pPr>
              <w:rPr>
                <w:lang w:val="en-GB"/>
              </w:rPr>
            </w:pPr>
            <w:r>
              <w:rPr>
                <w:lang w:val="en-GB"/>
              </w:rPr>
              <w:t>Guard</w:t>
            </w:r>
          </w:p>
        </w:tc>
        <w:tc>
          <w:tcPr>
            <w:tcW w:w="1309" w:type="dxa"/>
            <w:tcBorders>
              <w:top w:val="nil"/>
              <w:left w:val="single" w:sz="4" w:space="0" w:color="auto"/>
              <w:bottom w:val="nil"/>
              <w:right w:val="single" w:sz="4" w:space="0" w:color="auto"/>
            </w:tcBorders>
          </w:tcPr>
          <w:p w14:paraId="3C19A6AA" w14:textId="77777777" w:rsidR="002753DF" w:rsidRDefault="002753DF" w:rsidP="005F2A02">
            <w:pPr>
              <w:rPr>
                <w:lang w:val="en-GB"/>
              </w:rPr>
            </w:pPr>
          </w:p>
        </w:tc>
        <w:tc>
          <w:tcPr>
            <w:tcW w:w="1401" w:type="dxa"/>
            <w:tcBorders>
              <w:top w:val="single" w:sz="4" w:space="0" w:color="auto"/>
              <w:left w:val="single" w:sz="4" w:space="0" w:color="auto"/>
              <w:bottom w:val="single" w:sz="4" w:space="0" w:color="auto"/>
              <w:right w:val="single" w:sz="4" w:space="0" w:color="auto"/>
            </w:tcBorders>
          </w:tcPr>
          <w:p w14:paraId="3F1B92FC" w14:textId="63CD6879" w:rsidR="002753DF" w:rsidRDefault="002753DF" w:rsidP="005F2A02">
            <w:pPr>
              <w:rPr>
                <w:lang w:val="en-GB"/>
              </w:rPr>
            </w:pPr>
            <w:r>
              <w:rPr>
                <w:lang w:val="en-GB"/>
              </w:rPr>
              <w:t>Poise:</w:t>
            </w:r>
          </w:p>
        </w:tc>
        <w:tc>
          <w:tcPr>
            <w:tcW w:w="1560" w:type="dxa"/>
            <w:tcBorders>
              <w:top w:val="single" w:sz="4" w:space="0" w:color="auto"/>
              <w:left w:val="single" w:sz="4" w:space="0" w:color="auto"/>
              <w:bottom w:val="single" w:sz="4" w:space="0" w:color="auto"/>
              <w:right w:val="single" w:sz="4" w:space="0" w:color="auto"/>
            </w:tcBorders>
          </w:tcPr>
          <w:p w14:paraId="1FE2B57A" w14:textId="3EBDA770" w:rsidR="002753DF" w:rsidRDefault="002753DF" w:rsidP="005F2A02">
            <w:pPr>
              <w:rPr>
                <w:lang w:val="en-GB"/>
              </w:rPr>
            </w:pPr>
            <w:r>
              <w:rPr>
                <w:lang w:val="en-GB"/>
              </w:rPr>
              <w:t>7</w:t>
            </w:r>
          </w:p>
        </w:tc>
        <w:tc>
          <w:tcPr>
            <w:tcW w:w="1347" w:type="dxa"/>
            <w:tcBorders>
              <w:top w:val="nil"/>
              <w:left w:val="single" w:sz="4" w:space="0" w:color="auto"/>
              <w:bottom w:val="nil"/>
              <w:right w:val="nil"/>
            </w:tcBorders>
          </w:tcPr>
          <w:p w14:paraId="5758BA53" w14:textId="77777777" w:rsidR="002753DF" w:rsidRDefault="002753DF" w:rsidP="005F2A02">
            <w:pPr>
              <w:rPr>
                <w:lang w:val="en-GB"/>
              </w:rPr>
            </w:pPr>
          </w:p>
        </w:tc>
        <w:tc>
          <w:tcPr>
            <w:tcW w:w="1401" w:type="dxa"/>
            <w:tcBorders>
              <w:top w:val="nil"/>
              <w:left w:val="nil"/>
              <w:bottom w:val="nil"/>
              <w:right w:val="nil"/>
            </w:tcBorders>
          </w:tcPr>
          <w:p w14:paraId="01F0D40E" w14:textId="77777777" w:rsidR="002753DF" w:rsidRDefault="002753DF" w:rsidP="005F2A02">
            <w:pPr>
              <w:rPr>
                <w:lang w:val="en-GB"/>
              </w:rPr>
            </w:pPr>
          </w:p>
        </w:tc>
      </w:tr>
      <w:tr w:rsidR="002753DF" w14:paraId="77ECFF18" w14:textId="77777777" w:rsidTr="00F60D17">
        <w:tc>
          <w:tcPr>
            <w:tcW w:w="9062" w:type="dxa"/>
            <w:gridSpan w:val="7"/>
            <w:tcBorders>
              <w:top w:val="nil"/>
              <w:left w:val="nil"/>
              <w:bottom w:val="single" w:sz="4" w:space="0" w:color="auto"/>
              <w:right w:val="nil"/>
            </w:tcBorders>
          </w:tcPr>
          <w:p w14:paraId="3CED5545" w14:textId="77777777" w:rsidR="002753DF" w:rsidRDefault="002753DF" w:rsidP="005F2A02">
            <w:pPr>
              <w:rPr>
                <w:lang w:val="en-GB"/>
              </w:rPr>
            </w:pPr>
          </w:p>
        </w:tc>
      </w:tr>
      <w:tr w:rsidR="00D92705" w14:paraId="4AE6383B" w14:textId="77777777" w:rsidTr="00F60D17">
        <w:tc>
          <w:tcPr>
            <w:tcW w:w="1125" w:type="dxa"/>
            <w:tcBorders>
              <w:top w:val="single" w:sz="4" w:space="0" w:color="auto"/>
              <w:left w:val="single" w:sz="4" w:space="0" w:color="auto"/>
              <w:bottom w:val="single" w:sz="4" w:space="0" w:color="auto"/>
              <w:right w:val="single" w:sz="4" w:space="0" w:color="auto"/>
            </w:tcBorders>
          </w:tcPr>
          <w:p w14:paraId="5A03436A" w14:textId="0463397A" w:rsidR="002753DF" w:rsidRDefault="002753DF" w:rsidP="002753DF">
            <w:pPr>
              <w:jc w:val="center"/>
              <w:rPr>
                <w:lang w:val="en-GB"/>
              </w:rPr>
            </w:pPr>
            <w:r>
              <w:rPr>
                <w:lang w:val="en-GB"/>
              </w:rPr>
              <w:t>Force</w:t>
            </w:r>
          </w:p>
        </w:tc>
        <w:tc>
          <w:tcPr>
            <w:tcW w:w="919" w:type="dxa"/>
            <w:tcBorders>
              <w:top w:val="single" w:sz="4" w:space="0" w:color="auto"/>
              <w:left w:val="single" w:sz="4" w:space="0" w:color="auto"/>
              <w:bottom w:val="single" w:sz="4" w:space="0" w:color="auto"/>
              <w:right w:val="single" w:sz="4" w:space="0" w:color="auto"/>
            </w:tcBorders>
          </w:tcPr>
          <w:p w14:paraId="4A3E118C" w14:textId="62B6F707" w:rsidR="002753DF" w:rsidRDefault="002753DF" w:rsidP="002753DF">
            <w:pPr>
              <w:jc w:val="center"/>
              <w:rPr>
                <w:lang w:val="en-GB"/>
              </w:rPr>
            </w:pPr>
            <w:r>
              <w:rPr>
                <w:lang w:val="en-GB"/>
              </w:rPr>
              <w:t>Body</w:t>
            </w:r>
          </w:p>
        </w:tc>
        <w:tc>
          <w:tcPr>
            <w:tcW w:w="1309" w:type="dxa"/>
            <w:tcBorders>
              <w:top w:val="single" w:sz="4" w:space="0" w:color="auto"/>
              <w:left w:val="single" w:sz="4" w:space="0" w:color="auto"/>
              <w:bottom w:val="single" w:sz="4" w:space="0" w:color="auto"/>
              <w:right w:val="single" w:sz="4" w:space="0" w:color="auto"/>
            </w:tcBorders>
          </w:tcPr>
          <w:p w14:paraId="4A34121B" w14:textId="27F7EFDE" w:rsidR="002753DF" w:rsidRDefault="002753DF" w:rsidP="002753DF">
            <w:pPr>
              <w:jc w:val="center"/>
              <w:rPr>
                <w:lang w:val="en-GB"/>
              </w:rPr>
            </w:pPr>
            <w:r>
              <w:rPr>
                <w:lang w:val="en-GB"/>
              </w:rPr>
              <w:t>Speed</w:t>
            </w:r>
          </w:p>
        </w:tc>
        <w:tc>
          <w:tcPr>
            <w:tcW w:w="1401" w:type="dxa"/>
            <w:tcBorders>
              <w:top w:val="single" w:sz="4" w:space="0" w:color="auto"/>
              <w:left w:val="single" w:sz="4" w:space="0" w:color="auto"/>
              <w:bottom w:val="single" w:sz="4" w:space="0" w:color="auto"/>
              <w:right w:val="single" w:sz="4" w:space="0" w:color="auto"/>
            </w:tcBorders>
          </w:tcPr>
          <w:p w14:paraId="4AA78560" w14:textId="40D28F49" w:rsidR="002753DF" w:rsidRDefault="002753DF" w:rsidP="002753DF">
            <w:pPr>
              <w:jc w:val="center"/>
              <w:rPr>
                <w:lang w:val="en-GB"/>
              </w:rPr>
            </w:pPr>
            <w:r>
              <w:rPr>
                <w:lang w:val="en-GB"/>
              </w:rPr>
              <w:t>Intelligence</w:t>
            </w:r>
          </w:p>
        </w:tc>
        <w:tc>
          <w:tcPr>
            <w:tcW w:w="1560" w:type="dxa"/>
            <w:tcBorders>
              <w:top w:val="single" w:sz="4" w:space="0" w:color="auto"/>
              <w:left w:val="single" w:sz="4" w:space="0" w:color="auto"/>
              <w:bottom w:val="single" w:sz="4" w:space="0" w:color="auto"/>
              <w:right w:val="single" w:sz="4" w:space="0" w:color="auto"/>
            </w:tcBorders>
          </w:tcPr>
          <w:p w14:paraId="17B49F7A" w14:textId="47D0B207" w:rsidR="002753DF" w:rsidRDefault="002753DF" w:rsidP="002753DF">
            <w:pPr>
              <w:jc w:val="center"/>
              <w:rPr>
                <w:lang w:val="en-GB"/>
              </w:rPr>
            </w:pPr>
            <w:r>
              <w:rPr>
                <w:lang w:val="en-GB"/>
              </w:rPr>
              <w:t>Feel</w:t>
            </w:r>
          </w:p>
        </w:tc>
        <w:tc>
          <w:tcPr>
            <w:tcW w:w="1347" w:type="dxa"/>
            <w:tcBorders>
              <w:top w:val="single" w:sz="4" w:space="0" w:color="auto"/>
              <w:left w:val="single" w:sz="4" w:space="0" w:color="auto"/>
              <w:bottom w:val="single" w:sz="4" w:space="0" w:color="auto"/>
              <w:right w:val="single" w:sz="4" w:space="0" w:color="auto"/>
            </w:tcBorders>
          </w:tcPr>
          <w:p w14:paraId="0756B882" w14:textId="0F23111B" w:rsidR="002753DF" w:rsidRDefault="002753DF" w:rsidP="002753DF">
            <w:pPr>
              <w:jc w:val="center"/>
              <w:rPr>
                <w:lang w:val="en-GB"/>
              </w:rPr>
            </w:pPr>
            <w:r>
              <w:rPr>
                <w:lang w:val="en-GB"/>
              </w:rPr>
              <w:t>Experience</w:t>
            </w:r>
          </w:p>
        </w:tc>
        <w:tc>
          <w:tcPr>
            <w:tcW w:w="1401" w:type="dxa"/>
            <w:tcBorders>
              <w:top w:val="single" w:sz="4" w:space="0" w:color="auto"/>
              <w:left w:val="single" w:sz="4" w:space="0" w:color="auto"/>
              <w:bottom w:val="single" w:sz="4" w:space="0" w:color="auto"/>
              <w:right w:val="single" w:sz="4" w:space="0" w:color="auto"/>
            </w:tcBorders>
          </w:tcPr>
          <w:p w14:paraId="24F0F4A6" w14:textId="4B3E91EB" w:rsidR="002753DF" w:rsidRDefault="002753DF" w:rsidP="002753DF">
            <w:pPr>
              <w:jc w:val="center"/>
              <w:rPr>
                <w:lang w:val="en-GB"/>
              </w:rPr>
            </w:pPr>
            <w:r>
              <w:rPr>
                <w:lang w:val="en-GB"/>
              </w:rPr>
              <w:t>Impression</w:t>
            </w:r>
          </w:p>
        </w:tc>
      </w:tr>
      <w:tr w:rsidR="00F60D17" w14:paraId="3F003EE6" w14:textId="77777777" w:rsidTr="00F60D17">
        <w:tc>
          <w:tcPr>
            <w:tcW w:w="1125" w:type="dxa"/>
            <w:tcBorders>
              <w:top w:val="single" w:sz="4" w:space="0" w:color="auto"/>
              <w:left w:val="single" w:sz="4" w:space="0" w:color="auto"/>
              <w:bottom w:val="single" w:sz="4" w:space="0" w:color="auto"/>
              <w:right w:val="single" w:sz="4" w:space="0" w:color="auto"/>
            </w:tcBorders>
          </w:tcPr>
          <w:p w14:paraId="7D08048C" w14:textId="7529813E" w:rsidR="002753DF" w:rsidRDefault="002753DF" w:rsidP="002753DF">
            <w:pPr>
              <w:jc w:val="center"/>
              <w:rPr>
                <w:lang w:val="en-GB"/>
              </w:rPr>
            </w:pPr>
            <w:r>
              <w:rPr>
                <w:lang w:val="en-GB"/>
              </w:rPr>
              <w:t>2</w:t>
            </w:r>
          </w:p>
        </w:tc>
        <w:tc>
          <w:tcPr>
            <w:tcW w:w="919" w:type="dxa"/>
            <w:tcBorders>
              <w:top w:val="single" w:sz="4" w:space="0" w:color="auto"/>
              <w:left w:val="single" w:sz="4" w:space="0" w:color="auto"/>
              <w:bottom w:val="single" w:sz="4" w:space="0" w:color="auto"/>
              <w:right w:val="single" w:sz="4" w:space="0" w:color="auto"/>
            </w:tcBorders>
          </w:tcPr>
          <w:p w14:paraId="37A37C40" w14:textId="54502FAB" w:rsidR="002753DF" w:rsidRDefault="002753DF" w:rsidP="002753DF">
            <w:pPr>
              <w:jc w:val="center"/>
              <w:rPr>
                <w:lang w:val="en-GB"/>
              </w:rPr>
            </w:pPr>
            <w:r>
              <w:rPr>
                <w:lang w:val="en-GB"/>
              </w:rPr>
              <w:t>3</w:t>
            </w:r>
          </w:p>
        </w:tc>
        <w:tc>
          <w:tcPr>
            <w:tcW w:w="1309" w:type="dxa"/>
            <w:tcBorders>
              <w:top w:val="single" w:sz="4" w:space="0" w:color="auto"/>
              <w:left w:val="single" w:sz="4" w:space="0" w:color="auto"/>
              <w:bottom w:val="single" w:sz="4" w:space="0" w:color="auto"/>
              <w:right w:val="single" w:sz="4" w:space="0" w:color="auto"/>
            </w:tcBorders>
          </w:tcPr>
          <w:p w14:paraId="15E273CD" w14:textId="23418E9C" w:rsidR="002753DF" w:rsidRDefault="002753DF" w:rsidP="002753DF">
            <w:pPr>
              <w:jc w:val="center"/>
              <w:rPr>
                <w:lang w:val="en-GB"/>
              </w:rPr>
            </w:pPr>
            <w:r>
              <w:rPr>
                <w:lang w:val="en-GB"/>
              </w:rPr>
              <w:t>4</w:t>
            </w:r>
          </w:p>
        </w:tc>
        <w:tc>
          <w:tcPr>
            <w:tcW w:w="1401" w:type="dxa"/>
            <w:tcBorders>
              <w:top w:val="single" w:sz="4" w:space="0" w:color="auto"/>
              <w:left w:val="single" w:sz="4" w:space="0" w:color="auto"/>
              <w:bottom w:val="single" w:sz="4" w:space="0" w:color="auto"/>
              <w:right w:val="single" w:sz="4" w:space="0" w:color="auto"/>
            </w:tcBorders>
          </w:tcPr>
          <w:p w14:paraId="2B813D11" w14:textId="2508C832" w:rsidR="002753DF" w:rsidRDefault="002753DF" w:rsidP="002753DF">
            <w:pPr>
              <w:jc w:val="center"/>
              <w:rPr>
                <w:lang w:val="en-GB"/>
              </w:rPr>
            </w:pPr>
            <w:r>
              <w:rPr>
                <w:lang w:val="en-GB"/>
              </w:rPr>
              <w:t>5</w:t>
            </w:r>
          </w:p>
        </w:tc>
        <w:tc>
          <w:tcPr>
            <w:tcW w:w="1560" w:type="dxa"/>
            <w:tcBorders>
              <w:top w:val="single" w:sz="4" w:space="0" w:color="auto"/>
              <w:left w:val="single" w:sz="4" w:space="0" w:color="auto"/>
              <w:bottom w:val="single" w:sz="4" w:space="0" w:color="auto"/>
              <w:right w:val="single" w:sz="4" w:space="0" w:color="auto"/>
            </w:tcBorders>
          </w:tcPr>
          <w:p w14:paraId="1810747E" w14:textId="5CF4F19E" w:rsidR="002753DF" w:rsidRDefault="002753DF" w:rsidP="002753DF">
            <w:pPr>
              <w:jc w:val="center"/>
              <w:rPr>
                <w:lang w:val="en-GB"/>
              </w:rPr>
            </w:pPr>
            <w:r>
              <w:rPr>
                <w:lang w:val="en-GB"/>
              </w:rPr>
              <w:t>6</w:t>
            </w:r>
          </w:p>
        </w:tc>
        <w:tc>
          <w:tcPr>
            <w:tcW w:w="1347" w:type="dxa"/>
            <w:tcBorders>
              <w:top w:val="single" w:sz="4" w:space="0" w:color="auto"/>
              <w:left w:val="single" w:sz="4" w:space="0" w:color="auto"/>
              <w:bottom w:val="single" w:sz="4" w:space="0" w:color="auto"/>
              <w:right w:val="single" w:sz="4" w:space="0" w:color="auto"/>
            </w:tcBorders>
          </w:tcPr>
          <w:p w14:paraId="4A51CBE8" w14:textId="3BE610DE" w:rsidR="002753DF" w:rsidRDefault="002753DF" w:rsidP="002753DF">
            <w:pPr>
              <w:jc w:val="center"/>
              <w:rPr>
                <w:lang w:val="en-GB"/>
              </w:rPr>
            </w:pPr>
            <w:r>
              <w:rPr>
                <w:lang w:val="en-GB"/>
              </w:rPr>
              <w:t>2</w:t>
            </w:r>
          </w:p>
        </w:tc>
        <w:tc>
          <w:tcPr>
            <w:tcW w:w="1401" w:type="dxa"/>
            <w:tcBorders>
              <w:top w:val="single" w:sz="4" w:space="0" w:color="auto"/>
              <w:left w:val="single" w:sz="4" w:space="0" w:color="auto"/>
              <w:bottom w:val="single" w:sz="4" w:space="0" w:color="auto"/>
              <w:right w:val="single" w:sz="4" w:space="0" w:color="auto"/>
            </w:tcBorders>
          </w:tcPr>
          <w:p w14:paraId="3F085DB8" w14:textId="0421DFA8" w:rsidR="002753DF" w:rsidRDefault="002753DF" w:rsidP="002753DF">
            <w:pPr>
              <w:jc w:val="center"/>
              <w:rPr>
                <w:lang w:val="en-GB"/>
              </w:rPr>
            </w:pPr>
            <w:r>
              <w:rPr>
                <w:lang w:val="en-GB"/>
              </w:rPr>
              <w:t>1</w:t>
            </w:r>
          </w:p>
        </w:tc>
      </w:tr>
      <w:tr w:rsidR="002753DF" w14:paraId="5C92573C" w14:textId="77777777" w:rsidTr="00F60D17">
        <w:tc>
          <w:tcPr>
            <w:tcW w:w="9062" w:type="dxa"/>
            <w:gridSpan w:val="7"/>
            <w:tcBorders>
              <w:top w:val="single" w:sz="4" w:space="0" w:color="auto"/>
              <w:left w:val="nil"/>
              <w:bottom w:val="single" w:sz="4" w:space="0" w:color="auto"/>
              <w:right w:val="nil"/>
            </w:tcBorders>
          </w:tcPr>
          <w:p w14:paraId="28944E73" w14:textId="77777777" w:rsidR="002753DF" w:rsidRDefault="002753DF" w:rsidP="005F2A02">
            <w:pPr>
              <w:rPr>
                <w:lang w:val="en-GB"/>
              </w:rPr>
            </w:pPr>
          </w:p>
        </w:tc>
      </w:tr>
      <w:tr w:rsidR="002753DF" w14:paraId="27DE8D54" w14:textId="77777777" w:rsidTr="00F60D17">
        <w:tc>
          <w:tcPr>
            <w:tcW w:w="9062" w:type="dxa"/>
            <w:gridSpan w:val="7"/>
            <w:tcBorders>
              <w:top w:val="single" w:sz="4" w:space="0" w:color="auto"/>
              <w:left w:val="single" w:sz="4" w:space="0" w:color="auto"/>
              <w:bottom w:val="single" w:sz="4" w:space="0" w:color="auto"/>
              <w:right w:val="single" w:sz="4" w:space="0" w:color="auto"/>
            </w:tcBorders>
          </w:tcPr>
          <w:p w14:paraId="06954757" w14:textId="4783E7A1" w:rsidR="002753DF" w:rsidRDefault="002753DF" w:rsidP="005F2A02">
            <w:pPr>
              <w:rPr>
                <w:lang w:val="en-GB"/>
              </w:rPr>
            </w:pPr>
            <w:r>
              <w:rPr>
                <w:lang w:val="en-GB"/>
              </w:rPr>
              <w:t>Actions:</w:t>
            </w:r>
          </w:p>
        </w:tc>
      </w:tr>
      <w:tr w:rsidR="002753DF" w14:paraId="46051A00" w14:textId="77777777" w:rsidTr="00F60D17">
        <w:tc>
          <w:tcPr>
            <w:tcW w:w="9062" w:type="dxa"/>
            <w:gridSpan w:val="7"/>
            <w:tcBorders>
              <w:top w:val="single" w:sz="4" w:space="0" w:color="auto"/>
              <w:left w:val="nil"/>
              <w:bottom w:val="single" w:sz="4" w:space="0" w:color="auto"/>
              <w:right w:val="nil"/>
            </w:tcBorders>
          </w:tcPr>
          <w:tbl>
            <w:tblPr>
              <w:tblStyle w:val="Tabellenraster"/>
              <w:tblW w:w="0" w:type="auto"/>
              <w:tblBorders>
                <w:top w:val="none" w:sz="0" w:space="0" w:color="auto"/>
                <w:bottom w:val="none" w:sz="0" w:space="0" w:color="auto"/>
              </w:tblBorders>
              <w:tblLook w:val="04A0" w:firstRow="1" w:lastRow="0" w:firstColumn="1" w:lastColumn="0" w:noHBand="0" w:noVBand="1"/>
            </w:tblPr>
            <w:tblGrid>
              <w:gridCol w:w="1155"/>
              <w:gridCol w:w="972"/>
              <w:gridCol w:w="6709"/>
            </w:tblGrid>
            <w:tr w:rsidR="00CB0BCF" w14:paraId="7270034C" w14:textId="77777777" w:rsidTr="00D60769">
              <w:tc>
                <w:tcPr>
                  <w:tcW w:w="879" w:type="dxa"/>
                </w:tcPr>
                <w:p w14:paraId="072C45DD" w14:textId="77777777" w:rsidR="00CB0BCF" w:rsidRDefault="00CB0BCF" w:rsidP="00CB0BCF">
                  <w:pPr>
                    <w:rPr>
                      <w:lang w:val="en-GB"/>
                    </w:rPr>
                  </w:pPr>
                  <w:r>
                    <w:rPr>
                      <w:lang w:val="en-GB"/>
                    </w:rPr>
                    <w:t>Longsword</w:t>
                  </w:r>
                </w:p>
              </w:tc>
              <w:tc>
                <w:tcPr>
                  <w:tcW w:w="992" w:type="dxa"/>
                </w:tcPr>
                <w:p w14:paraId="4880F03F" w14:textId="77777777" w:rsidR="00CB0BCF" w:rsidRDefault="00CB0BCF" w:rsidP="00CB0BCF">
                  <w:pPr>
                    <w:rPr>
                      <w:lang w:val="en-GB"/>
                    </w:rPr>
                  </w:pPr>
                  <w:r>
                    <w:rPr>
                      <w:lang w:val="en-GB"/>
                    </w:rPr>
                    <w:t>3 AP</w:t>
                  </w:r>
                </w:p>
              </w:tc>
              <w:tc>
                <w:tcPr>
                  <w:tcW w:w="6946" w:type="dxa"/>
                </w:tcPr>
                <w:p w14:paraId="158D8D3C" w14:textId="77777777" w:rsidR="00CB0BCF" w:rsidRDefault="00CB0BCF" w:rsidP="00CB0BCF">
                  <w:pPr>
                    <w:rPr>
                      <w:lang w:val="en-GB"/>
                    </w:rPr>
                  </w:pPr>
                  <w:r>
                    <w:rPr>
                      <w:lang w:val="en-GB"/>
                    </w:rPr>
                    <w:t>5d20</w:t>
                  </w:r>
                </w:p>
              </w:tc>
            </w:tr>
          </w:tbl>
          <w:p w14:paraId="562434A9" w14:textId="77777777" w:rsidR="002753DF" w:rsidRDefault="002753DF" w:rsidP="005F2A02">
            <w:pPr>
              <w:rPr>
                <w:lang w:val="en-GB"/>
              </w:rPr>
            </w:pPr>
          </w:p>
        </w:tc>
      </w:tr>
      <w:tr w:rsidR="002753DF" w14:paraId="4317F740" w14:textId="77777777" w:rsidTr="00F60D17">
        <w:tc>
          <w:tcPr>
            <w:tcW w:w="9062" w:type="dxa"/>
            <w:gridSpan w:val="7"/>
            <w:tcBorders>
              <w:top w:val="single" w:sz="4" w:space="0" w:color="auto"/>
              <w:left w:val="single" w:sz="4" w:space="0" w:color="auto"/>
              <w:bottom w:val="single" w:sz="4" w:space="0" w:color="auto"/>
              <w:right w:val="single" w:sz="4" w:space="0" w:color="auto"/>
            </w:tcBorders>
          </w:tcPr>
          <w:p w14:paraId="2673C9F8" w14:textId="0492DEB2" w:rsidR="002753DF" w:rsidRDefault="002753DF" w:rsidP="005F2A02">
            <w:pPr>
              <w:rPr>
                <w:lang w:val="en-GB"/>
              </w:rPr>
            </w:pPr>
            <w:r>
              <w:rPr>
                <w:lang w:val="en-GB"/>
              </w:rPr>
              <w:t>Reactions:</w:t>
            </w:r>
          </w:p>
        </w:tc>
      </w:tr>
      <w:tr w:rsidR="002753DF" w14:paraId="4FE13902" w14:textId="77777777" w:rsidTr="00D60769">
        <w:tc>
          <w:tcPr>
            <w:tcW w:w="9062" w:type="dxa"/>
            <w:gridSpan w:val="7"/>
            <w:tcBorders>
              <w:top w:val="single" w:sz="4" w:space="0" w:color="auto"/>
              <w:left w:val="nil"/>
              <w:bottom w:val="single" w:sz="4" w:space="0" w:color="auto"/>
              <w:right w:val="nil"/>
            </w:tcBorders>
          </w:tcPr>
          <w:tbl>
            <w:tblPr>
              <w:tblStyle w:val="Tabellenraster"/>
              <w:tblW w:w="0" w:type="auto"/>
              <w:tblBorders>
                <w:top w:val="none" w:sz="0" w:space="0" w:color="auto"/>
                <w:bottom w:val="none" w:sz="0" w:space="0" w:color="auto"/>
              </w:tblBorders>
              <w:tblLook w:val="04A0" w:firstRow="1" w:lastRow="0" w:firstColumn="1" w:lastColumn="0" w:noHBand="0" w:noVBand="1"/>
            </w:tblPr>
            <w:tblGrid>
              <w:gridCol w:w="1162"/>
              <w:gridCol w:w="992"/>
              <w:gridCol w:w="5529"/>
              <w:gridCol w:w="1153"/>
            </w:tblGrid>
            <w:tr w:rsidR="00CB0BCF" w14:paraId="64FCA044" w14:textId="77777777" w:rsidTr="00D60769">
              <w:tc>
                <w:tcPr>
                  <w:tcW w:w="1162" w:type="dxa"/>
                </w:tcPr>
                <w:p w14:paraId="026A3B9D" w14:textId="411B5D00" w:rsidR="00CB0BCF" w:rsidRDefault="00CB0BCF" w:rsidP="005F2A02">
                  <w:pPr>
                    <w:rPr>
                      <w:lang w:val="en-GB"/>
                    </w:rPr>
                  </w:pPr>
                  <w:r>
                    <w:rPr>
                      <w:lang w:val="en-GB"/>
                    </w:rPr>
                    <w:t>Mount</w:t>
                  </w:r>
                </w:p>
              </w:tc>
              <w:tc>
                <w:tcPr>
                  <w:tcW w:w="992" w:type="dxa"/>
                </w:tcPr>
                <w:p w14:paraId="407D998D" w14:textId="57DF9C2C" w:rsidR="00CB0BCF" w:rsidRDefault="00CB0BCF" w:rsidP="005F2A02">
                  <w:pPr>
                    <w:rPr>
                      <w:lang w:val="en-GB"/>
                    </w:rPr>
                  </w:pPr>
                  <w:r>
                    <w:rPr>
                      <w:lang w:val="en-GB"/>
                    </w:rPr>
                    <w:t>3 AP</w:t>
                  </w:r>
                </w:p>
              </w:tc>
              <w:tc>
                <w:tcPr>
                  <w:tcW w:w="5529" w:type="dxa"/>
                </w:tcPr>
                <w:p w14:paraId="3F5884BC" w14:textId="77777777" w:rsidR="00CB0BCF" w:rsidRPr="00B01DCE" w:rsidRDefault="00CB0BCF" w:rsidP="00CB0BCF">
                  <w:pPr>
                    <w:rPr>
                      <w:lang w:val="en-GB"/>
                    </w:rPr>
                  </w:pPr>
                  <w:r w:rsidRPr="00B01DCE">
                    <w:rPr>
                      <w:i/>
                      <w:iCs/>
                      <w:lang w:val="en-GB"/>
                    </w:rPr>
                    <w:t>Trigger</w:t>
                  </w:r>
                  <w:r w:rsidRPr="00B01DCE">
                    <w:rPr>
                      <w:lang w:val="en-GB"/>
                    </w:rPr>
                    <w:t>: Any Movement action by target with its topside within arm's reach. The target has to be larger than you.</w:t>
                  </w:r>
                </w:p>
                <w:p w14:paraId="2D7893D0" w14:textId="41E90826" w:rsidR="00CB0BCF" w:rsidRDefault="00CB0BCF" w:rsidP="00CB0BCF">
                  <w:pPr>
                    <w:rPr>
                      <w:lang w:val="en-GB"/>
                    </w:rPr>
                  </w:pPr>
                  <w:r w:rsidRPr="00B01DCE">
                    <w:rPr>
                      <w:i/>
                      <w:iCs/>
                      <w:lang w:val="en-GB"/>
                    </w:rPr>
                    <w:t>Action</w:t>
                  </w:r>
                  <w:r w:rsidRPr="00B01DCE">
                    <w:rPr>
                      <w:lang w:val="en-GB"/>
                    </w:rPr>
                    <w:t>: Mount the target. If the target is not willing dismount at the end of the movement action.</w:t>
                  </w:r>
                </w:p>
              </w:tc>
              <w:tc>
                <w:tcPr>
                  <w:tcW w:w="1153" w:type="dxa"/>
                </w:tcPr>
                <w:p w14:paraId="05CB5806" w14:textId="3E4B9277" w:rsidR="00CB0BCF" w:rsidRDefault="00CB0BCF" w:rsidP="005F2A02">
                  <w:pPr>
                    <w:rPr>
                      <w:lang w:val="en-GB"/>
                    </w:rPr>
                  </w:pPr>
                  <w:r>
                    <w:rPr>
                      <w:lang w:val="en-GB"/>
                    </w:rPr>
                    <w:t>Preventive</w:t>
                  </w:r>
                </w:p>
              </w:tc>
            </w:tr>
            <w:tr w:rsidR="00CB0BCF" w14:paraId="243B244B" w14:textId="77777777" w:rsidTr="00D60769">
              <w:tc>
                <w:tcPr>
                  <w:tcW w:w="1162" w:type="dxa"/>
                </w:tcPr>
                <w:p w14:paraId="4A9D327C" w14:textId="7511B84F" w:rsidR="00CB0BCF" w:rsidRDefault="00CB0BCF" w:rsidP="005F2A02">
                  <w:pPr>
                    <w:rPr>
                      <w:lang w:val="en-GB"/>
                    </w:rPr>
                  </w:pPr>
                  <w:r>
                    <w:rPr>
                      <w:lang w:val="en-GB"/>
                    </w:rPr>
                    <w:t>Covered Sprint</w:t>
                  </w:r>
                </w:p>
              </w:tc>
              <w:tc>
                <w:tcPr>
                  <w:tcW w:w="992" w:type="dxa"/>
                </w:tcPr>
                <w:p w14:paraId="0BA69A77" w14:textId="126EE53B" w:rsidR="00CB0BCF" w:rsidRDefault="00CB0BCF" w:rsidP="005F2A02">
                  <w:pPr>
                    <w:rPr>
                      <w:lang w:val="en-GB"/>
                    </w:rPr>
                  </w:pPr>
                  <w:r>
                    <w:rPr>
                      <w:lang w:val="en-GB"/>
                    </w:rPr>
                    <w:t>4 AP</w:t>
                  </w:r>
                </w:p>
              </w:tc>
              <w:tc>
                <w:tcPr>
                  <w:tcW w:w="5529" w:type="dxa"/>
                </w:tcPr>
                <w:p w14:paraId="2C96C6A1" w14:textId="77777777" w:rsidR="00CB0BCF" w:rsidRDefault="00CB0BCF" w:rsidP="00CB0BCF">
                  <w:pPr>
                    <w:rPr>
                      <w:i/>
                      <w:iCs/>
                      <w:lang w:val="en-GB"/>
                    </w:rPr>
                  </w:pPr>
                  <w:r>
                    <w:rPr>
                      <w:i/>
                      <w:iCs/>
                      <w:lang w:val="en-GB"/>
                    </w:rPr>
                    <w:t>Trigger</w:t>
                  </w:r>
                  <w:r w:rsidRPr="00B01DCE">
                    <w:rPr>
                      <w:lang w:val="en-GB"/>
                    </w:rPr>
                    <w:t>:</w:t>
                  </w:r>
                  <w:r>
                    <w:rPr>
                      <w:lang w:val="en-GB"/>
                    </w:rPr>
                    <w:t xml:space="preserve"> </w:t>
                  </w:r>
                </w:p>
                <w:p w14:paraId="11806B6D" w14:textId="2F4EDEBD" w:rsidR="00CB0BCF" w:rsidRDefault="00CB0BCF" w:rsidP="00CB0BCF">
                  <w:pPr>
                    <w:rPr>
                      <w:lang w:val="en-GB"/>
                    </w:rPr>
                  </w:pPr>
                  <w:r>
                    <w:rPr>
                      <w:i/>
                      <w:iCs/>
                      <w:lang w:val="en-GB"/>
                    </w:rPr>
                    <w:t>Action</w:t>
                  </w:r>
                  <w:r w:rsidRPr="00B01DCE">
                    <w:rPr>
                      <w:lang w:val="en-GB"/>
                    </w:rPr>
                    <w:t>:</w:t>
                  </w:r>
                </w:p>
              </w:tc>
              <w:tc>
                <w:tcPr>
                  <w:tcW w:w="1153" w:type="dxa"/>
                </w:tcPr>
                <w:p w14:paraId="06A5DDD0" w14:textId="51789435" w:rsidR="00CB0BCF" w:rsidRDefault="00CB0BCF" w:rsidP="005F2A02">
                  <w:pPr>
                    <w:rPr>
                      <w:lang w:val="en-GB"/>
                    </w:rPr>
                  </w:pPr>
                  <w:r>
                    <w:rPr>
                      <w:lang w:val="en-GB"/>
                    </w:rPr>
                    <w:t>Supportive</w:t>
                  </w:r>
                </w:p>
              </w:tc>
            </w:tr>
            <w:tr w:rsidR="00CB0BCF" w14:paraId="76600CAE" w14:textId="77777777" w:rsidTr="00D60769">
              <w:tc>
                <w:tcPr>
                  <w:tcW w:w="1162" w:type="dxa"/>
                </w:tcPr>
                <w:p w14:paraId="0BEC1FC6" w14:textId="3D69EDA9" w:rsidR="00CB0BCF" w:rsidRDefault="00CB0BCF" w:rsidP="005F2A02">
                  <w:pPr>
                    <w:rPr>
                      <w:lang w:val="en-GB"/>
                    </w:rPr>
                  </w:pPr>
                  <w:r>
                    <w:rPr>
                      <w:lang w:val="en-GB"/>
                    </w:rPr>
                    <w:t>Retributive Strike</w:t>
                  </w:r>
                </w:p>
              </w:tc>
              <w:tc>
                <w:tcPr>
                  <w:tcW w:w="992" w:type="dxa"/>
                </w:tcPr>
                <w:p w14:paraId="7C8BB030" w14:textId="2126F655" w:rsidR="00CB0BCF" w:rsidRDefault="00CB0BCF" w:rsidP="005F2A02">
                  <w:pPr>
                    <w:rPr>
                      <w:lang w:val="en-GB"/>
                    </w:rPr>
                  </w:pPr>
                  <w:r>
                    <w:rPr>
                      <w:lang w:val="en-GB"/>
                    </w:rPr>
                    <w:t>W AP</w:t>
                  </w:r>
                </w:p>
              </w:tc>
              <w:tc>
                <w:tcPr>
                  <w:tcW w:w="5529" w:type="dxa"/>
                </w:tcPr>
                <w:p w14:paraId="6BC431C6" w14:textId="77777777" w:rsidR="00CB0BCF" w:rsidRDefault="00CB0BCF" w:rsidP="00CB0BCF">
                  <w:pPr>
                    <w:rPr>
                      <w:i/>
                      <w:iCs/>
                      <w:lang w:val="en-GB"/>
                    </w:rPr>
                  </w:pPr>
                  <w:r>
                    <w:rPr>
                      <w:i/>
                      <w:iCs/>
                      <w:lang w:val="en-GB"/>
                    </w:rPr>
                    <w:t>Trigger</w:t>
                  </w:r>
                  <w:r w:rsidRPr="00B01DCE">
                    <w:rPr>
                      <w:lang w:val="en-GB"/>
                    </w:rPr>
                    <w:t>:</w:t>
                  </w:r>
                  <w:r>
                    <w:rPr>
                      <w:lang w:val="en-GB"/>
                    </w:rPr>
                    <w:t xml:space="preserve"> </w:t>
                  </w:r>
                </w:p>
                <w:p w14:paraId="15F329A9" w14:textId="60B65CA8" w:rsidR="00CB0BCF" w:rsidRDefault="00CB0BCF" w:rsidP="00CB0BCF">
                  <w:pPr>
                    <w:rPr>
                      <w:lang w:val="en-GB"/>
                    </w:rPr>
                  </w:pPr>
                  <w:r>
                    <w:rPr>
                      <w:i/>
                      <w:iCs/>
                      <w:lang w:val="en-GB"/>
                    </w:rPr>
                    <w:t>Action</w:t>
                  </w:r>
                  <w:r w:rsidRPr="00B01DCE">
                    <w:rPr>
                      <w:lang w:val="en-GB"/>
                    </w:rPr>
                    <w:t>:</w:t>
                  </w:r>
                </w:p>
              </w:tc>
              <w:tc>
                <w:tcPr>
                  <w:tcW w:w="1153" w:type="dxa"/>
                </w:tcPr>
                <w:p w14:paraId="2C91F490" w14:textId="1FDC4B6C" w:rsidR="00CB0BCF" w:rsidRDefault="00CB0BCF" w:rsidP="005F2A02">
                  <w:pPr>
                    <w:rPr>
                      <w:lang w:val="en-GB"/>
                    </w:rPr>
                  </w:pPr>
                  <w:r>
                    <w:rPr>
                      <w:lang w:val="en-GB"/>
                    </w:rPr>
                    <w:t>Reactive</w:t>
                  </w:r>
                </w:p>
              </w:tc>
            </w:tr>
          </w:tbl>
          <w:p w14:paraId="75977E9D" w14:textId="77777777" w:rsidR="002753DF" w:rsidRDefault="002753DF" w:rsidP="005F2A02">
            <w:pPr>
              <w:rPr>
                <w:lang w:val="en-GB"/>
              </w:rPr>
            </w:pPr>
          </w:p>
        </w:tc>
      </w:tr>
      <w:tr w:rsidR="002753DF" w14:paraId="62FC38EF" w14:textId="77777777" w:rsidTr="00D60769">
        <w:tc>
          <w:tcPr>
            <w:tcW w:w="9062" w:type="dxa"/>
            <w:gridSpan w:val="7"/>
            <w:tcBorders>
              <w:top w:val="single" w:sz="4" w:space="0" w:color="auto"/>
              <w:left w:val="single" w:sz="4" w:space="0" w:color="auto"/>
              <w:bottom w:val="single" w:sz="4" w:space="0" w:color="auto"/>
              <w:right w:val="single" w:sz="4" w:space="0" w:color="auto"/>
            </w:tcBorders>
          </w:tcPr>
          <w:p w14:paraId="67026C28" w14:textId="11A85999" w:rsidR="002753DF" w:rsidRDefault="002753DF" w:rsidP="005F2A02">
            <w:pPr>
              <w:rPr>
                <w:lang w:val="en-GB"/>
              </w:rPr>
            </w:pPr>
            <w:r>
              <w:rPr>
                <w:lang w:val="en-GB"/>
              </w:rPr>
              <w:t>Incantations:</w:t>
            </w:r>
          </w:p>
        </w:tc>
      </w:tr>
      <w:tr w:rsidR="002753DF" w14:paraId="440CE0C4" w14:textId="77777777" w:rsidTr="00D60769">
        <w:tc>
          <w:tcPr>
            <w:tcW w:w="9062" w:type="dxa"/>
            <w:gridSpan w:val="7"/>
            <w:tcBorders>
              <w:top w:val="single" w:sz="4" w:space="0" w:color="auto"/>
              <w:left w:val="nil"/>
              <w:bottom w:val="nil"/>
              <w:right w:val="nil"/>
            </w:tcBorders>
          </w:tcPr>
          <w:tbl>
            <w:tblPr>
              <w:tblStyle w:val="Tabellenraster"/>
              <w:tblW w:w="0" w:type="auto"/>
              <w:tblBorders>
                <w:top w:val="none" w:sz="0" w:space="0" w:color="auto"/>
              </w:tblBorders>
              <w:tblLook w:val="04A0" w:firstRow="1" w:lastRow="0" w:firstColumn="1" w:lastColumn="0" w:noHBand="0" w:noVBand="1"/>
            </w:tblPr>
            <w:tblGrid>
              <w:gridCol w:w="1130"/>
              <w:gridCol w:w="599"/>
              <w:gridCol w:w="567"/>
              <w:gridCol w:w="5387"/>
              <w:gridCol w:w="1153"/>
            </w:tblGrid>
            <w:tr w:rsidR="00CB0BCF" w14:paraId="06B08E57" w14:textId="77777777" w:rsidTr="00D60769">
              <w:tc>
                <w:tcPr>
                  <w:tcW w:w="1130" w:type="dxa"/>
                </w:tcPr>
                <w:p w14:paraId="6D5890BC" w14:textId="77777777" w:rsidR="00CB0BCF" w:rsidRDefault="00CB0BCF" w:rsidP="00CB0BCF">
                  <w:pPr>
                    <w:rPr>
                      <w:lang w:val="en-GB"/>
                    </w:rPr>
                  </w:pPr>
                  <w:r>
                    <w:rPr>
                      <w:lang w:val="en-GB"/>
                    </w:rPr>
                    <w:t>Fart</w:t>
                  </w:r>
                </w:p>
              </w:tc>
              <w:tc>
                <w:tcPr>
                  <w:tcW w:w="599" w:type="dxa"/>
                </w:tcPr>
                <w:p w14:paraId="79B55EE6" w14:textId="77777777" w:rsidR="00CB0BCF" w:rsidRDefault="00CB0BCF" w:rsidP="00CB0BCF">
                  <w:pPr>
                    <w:rPr>
                      <w:lang w:val="en-GB"/>
                    </w:rPr>
                  </w:pPr>
                  <w:r>
                    <w:rPr>
                      <w:lang w:val="en-GB"/>
                    </w:rPr>
                    <w:t>3 AP</w:t>
                  </w:r>
                </w:p>
              </w:tc>
              <w:tc>
                <w:tcPr>
                  <w:tcW w:w="567" w:type="dxa"/>
                </w:tcPr>
                <w:p w14:paraId="3E069F42" w14:textId="77777777" w:rsidR="00CB0BCF" w:rsidRPr="00B01DCE" w:rsidRDefault="00CB0BCF" w:rsidP="00CB0BCF">
                  <w:pPr>
                    <w:rPr>
                      <w:lang w:val="en-GB"/>
                    </w:rPr>
                  </w:pPr>
                  <w:r w:rsidRPr="00B01DCE">
                    <w:rPr>
                      <w:lang w:val="en-GB"/>
                    </w:rPr>
                    <w:t>Fee</w:t>
                  </w:r>
                </w:p>
              </w:tc>
              <w:tc>
                <w:tcPr>
                  <w:tcW w:w="5387" w:type="dxa"/>
                </w:tcPr>
                <w:p w14:paraId="1F186AA4" w14:textId="77777777" w:rsidR="00CB0BCF" w:rsidRPr="00B01DCE" w:rsidRDefault="00CB0BCF" w:rsidP="00CB0BCF">
                  <w:pPr>
                    <w:rPr>
                      <w:lang w:val="en-GB"/>
                    </w:rPr>
                  </w:pPr>
                  <w:r>
                    <w:rPr>
                      <w:i/>
                      <w:iCs/>
                      <w:lang w:val="en-GB"/>
                    </w:rPr>
                    <w:t>Effect</w:t>
                  </w:r>
                  <w:r w:rsidRPr="00B01DCE">
                    <w:rPr>
                      <w:lang w:val="en-GB"/>
                    </w:rPr>
                    <w:t xml:space="preserve">: </w:t>
                  </w:r>
                </w:p>
              </w:tc>
              <w:tc>
                <w:tcPr>
                  <w:tcW w:w="1153" w:type="dxa"/>
                </w:tcPr>
                <w:p w14:paraId="06BFC9E2" w14:textId="77777777" w:rsidR="00CB0BCF" w:rsidRDefault="00CB0BCF" w:rsidP="00CB0BCF">
                  <w:pPr>
                    <w:rPr>
                      <w:lang w:val="en-GB"/>
                    </w:rPr>
                  </w:pPr>
                  <w:r>
                    <w:rPr>
                      <w:lang w:val="en-GB"/>
                    </w:rPr>
                    <w:t>Action</w:t>
                  </w:r>
                </w:p>
              </w:tc>
            </w:tr>
          </w:tbl>
          <w:p w14:paraId="4F7E86F9" w14:textId="77777777" w:rsidR="002753DF" w:rsidRDefault="002753DF" w:rsidP="005F2A02">
            <w:pPr>
              <w:rPr>
                <w:lang w:val="en-GB"/>
              </w:rPr>
            </w:pPr>
          </w:p>
        </w:tc>
      </w:tr>
      <w:bookmarkEnd w:id="6"/>
    </w:tbl>
    <w:p w14:paraId="13BC0764" w14:textId="2AB914AE" w:rsidR="005F2A02" w:rsidRPr="005F2A02" w:rsidRDefault="005F2A02" w:rsidP="005F2A02">
      <w:pPr>
        <w:rPr>
          <w:lang w:val="en-GB"/>
        </w:rPr>
      </w:pPr>
    </w:p>
    <w:p w14:paraId="7E617DE2" w14:textId="77777777" w:rsidR="001361E1" w:rsidRPr="001361E1" w:rsidRDefault="001361E1" w:rsidP="001361E1">
      <w:pPr>
        <w:rPr>
          <w:lang w:val="en-GB"/>
        </w:rPr>
      </w:pPr>
      <w:r w:rsidRPr="001361E1">
        <w:rPr>
          <w:lang w:val="en-GB"/>
        </w:rPr>
        <w:t>- Statblocks</w:t>
      </w:r>
    </w:p>
    <w:p w14:paraId="69D3B001" w14:textId="70878E6E" w:rsidR="00062EA8" w:rsidRDefault="001361E1" w:rsidP="00062EA8">
      <w:pPr>
        <w:rPr>
          <w:lang w:val="en-GB"/>
        </w:rPr>
      </w:pPr>
      <w:r w:rsidRPr="001361E1">
        <w:rPr>
          <w:lang w:val="en-GB"/>
        </w:rPr>
        <w:tab/>
        <w:t xml:space="preserve">- </w:t>
      </w:r>
      <w:r w:rsidR="00062EA8">
        <w:rPr>
          <w:lang w:val="en-GB"/>
        </w:rPr>
        <w:t>General Statblocks For Folk</w:t>
      </w:r>
    </w:p>
    <w:p w14:paraId="33BDDADE" w14:textId="3981AC22" w:rsidR="00062EA8" w:rsidRDefault="00062EA8" w:rsidP="00062EA8">
      <w:pPr>
        <w:rPr>
          <w:lang w:val="en-GB"/>
        </w:rPr>
      </w:pPr>
      <w:r>
        <w:rPr>
          <w:lang w:val="en-GB"/>
        </w:rPr>
        <w:t>- General Statblocks for Stronger Folks</w:t>
      </w:r>
    </w:p>
    <w:p w14:paraId="227E06EC" w14:textId="43AEB7F1" w:rsidR="000C18CD" w:rsidRPr="001361E1" w:rsidRDefault="000C18CD" w:rsidP="00062EA8">
      <w:pPr>
        <w:rPr>
          <w:lang w:val="en-GB"/>
        </w:rPr>
      </w:pPr>
      <w:r>
        <w:rPr>
          <w:lang w:val="en-GB"/>
        </w:rPr>
        <w:tab/>
        <w:t>- Marrow Wraiths</w:t>
      </w:r>
    </w:p>
    <w:p w14:paraId="3E583D8F" w14:textId="4327CCB0" w:rsidR="00C10147" w:rsidRDefault="001361E1">
      <w:pPr>
        <w:rPr>
          <w:lang w:val="en-GB"/>
        </w:rPr>
      </w:pPr>
      <w:r w:rsidRPr="001361E1">
        <w:rPr>
          <w:lang w:val="en-GB"/>
        </w:rPr>
        <w:tab/>
        <w:t>- Talebound Adversaries</w:t>
      </w:r>
      <w:r w:rsidR="00417DA2">
        <w:rPr>
          <w:lang w:val="en-GB"/>
        </w:rPr>
        <w:t>/Legends</w:t>
      </w:r>
      <w:r w:rsidR="00C10147">
        <w:rPr>
          <w:lang w:val="en-GB"/>
        </w:rPr>
        <w:br w:type="page"/>
      </w:r>
    </w:p>
    <w:p w14:paraId="44813307" w14:textId="77777777" w:rsidR="00D37B17" w:rsidRDefault="00D37B17" w:rsidP="00C10147">
      <w:pPr>
        <w:pStyle w:val="berschrift1"/>
        <w:jc w:val="center"/>
        <w:rPr>
          <w:lang w:val="en-GB"/>
        </w:rPr>
        <w:sectPr w:rsidR="00D37B17" w:rsidSect="00D37B17">
          <w:type w:val="continuous"/>
          <w:pgSz w:w="11906" w:h="16838"/>
          <w:pgMar w:top="1417" w:right="1417" w:bottom="1134" w:left="1417" w:header="708" w:footer="708" w:gutter="0"/>
          <w:cols w:space="708"/>
          <w:docGrid w:linePitch="360"/>
        </w:sectPr>
      </w:pPr>
    </w:p>
    <w:p w14:paraId="3AC9BD24" w14:textId="46608C06" w:rsidR="001361E1" w:rsidRDefault="00C10147" w:rsidP="00C10147">
      <w:pPr>
        <w:pStyle w:val="berschrift1"/>
        <w:jc w:val="center"/>
        <w:rPr>
          <w:lang w:val="en-GB"/>
        </w:rPr>
      </w:pPr>
      <w:r>
        <w:rPr>
          <w:lang w:val="en-GB"/>
        </w:rPr>
        <w:lastRenderedPageBreak/>
        <w:t>[GM SECTION]</w:t>
      </w:r>
    </w:p>
    <w:p w14:paraId="35B36837" w14:textId="3965C066" w:rsidR="00B902C6" w:rsidRDefault="00B902C6" w:rsidP="00B902C6">
      <w:pPr>
        <w:rPr>
          <w:lang w:val="en-GB"/>
        </w:rPr>
      </w:pPr>
      <w:r>
        <w:rPr>
          <w:lang w:val="en-GB"/>
        </w:rPr>
        <w:t xml:space="preserve">You as the game master carry the role of judge and coordinator. You have the final say in most things, but </w:t>
      </w:r>
      <w:r w:rsidR="007D5572">
        <w:rPr>
          <w:lang w:val="en-GB"/>
        </w:rPr>
        <w:t>you are not alone in coming up with everything</w:t>
      </w:r>
      <w:r>
        <w:rPr>
          <w:lang w:val="en-GB"/>
        </w:rPr>
        <w:t>. Ask your players to help you com</w:t>
      </w:r>
      <w:r w:rsidR="007D5572">
        <w:rPr>
          <w:lang w:val="en-GB"/>
        </w:rPr>
        <w:t>ing</w:t>
      </w:r>
      <w:r>
        <w:rPr>
          <w:lang w:val="en-GB"/>
        </w:rPr>
        <w:t xml:space="preserve"> up with ideas and </w:t>
      </w:r>
      <w:r w:rsidR="00CE7F81">
        <w:rPr>
          <w:lang w:val="en-GB"/>
        </w:rPr>
        <w:t>pitch</w:t>
      </w:r>
      <w:r w:rsidR="007D5572">
        <w:rPr>
          <w:lang w:val="en-GB"/>
        </w:rPr>
        <w:t>ing</w:t>
      </w:r>
      <w:r w:rsidR="00CE7F81">
        <w:rPr>
          <w:lang w:val="en-GB"/>
        </w:rPr>
        <w:t xml:space="preserve"> in consequences to their own actions. Plot twists and mystery are a central part of Talebones, but that should not deter you from </w:t>
      </w:r>
      <w:r w:rsidR="007D5572">
        <w:rPr>
          <w:lang w:val="en-GB"/>
        </w:rPr>
        <w:t>being a</w:t>
      </w:r>
      <w:r w:rsidR="00CE7F81">
        <w:rPr>
          <w:lang w:val="en-GB"/>
        </w:rPr>
        <w:t xml:space="preserve"> game master. Starting together with your players is more worth than feeling anxious alone over the scale of decision and responsibility.</w:t>
      </w:r>
    </w:p>
    <w:p w14:paraId="0CF69C0C" w14:textId="41E9E623" w:rsidR="00CE7F81" w:rsidRDefault="00CE7F81" w:rsidP="00CE7F81">
      <w:pPr>
        <w:pStyle w:val="berschrift2"/>
        <w:rPr>
          <w:lang w:val="en-GB"/>
        </w:rPr>
      </w:pPr>
      <w:r>
        <w:rPr>
          <w:lang w:val="en-GB"/>
        </w:rPr>
        <w:t>Run the game</w:t>
      </w:r>
    </w:p>
    <w:p w14:paraId="26A2BCD0" w14:textId="0F92E3F2" w:rsidR="00914150" w:rsidRPr="00914150" w:rsidRDefault="00914150" w:rsidP="00914150">
      <w:pPr>
        <w:rPr>
          <w:lang w:val="en-GB"/>
        </w:rPr>
      </w:pPr>
      <w:r>
        <w:rPr>
          <w:lang w:val="en-GB"/>
        </w:rPr>
        <w:t>What follows is a collection of topics around running an adventure of Talebones and useful tips on how to interact with different player behaviours.</w:t>
      </w:r>
    </w:p>
    <w:p w14:paraId="27206522" w14:textId="52A4F629" w:rsidR="00CE7F81" w:rsidRDefault="00CE7F81" w:rsidP="00CE7F81">
      <w:pPr>
        <w:pStyle w:val="berschrift3"/>
        <w:rPr>
          <w:lang w:val="en-GB"/>
        </w:rPr>
      </w:pPr>
      <w:r>
        <w:rPr>
          <w:lang w:val="en-GB"/>
        </w:rPr>
        <w:t>Social Contract</w:t>
      </w:r>
    </w:p>
    <w:p w14:paraId="7DAC3E83" w14:textId="7935D7B2" w:rsidR="00CE7F81" w:rsidRDefault="00CE7F81" w:rsidP="00CE7F81">
      <w:pPr>
        <w:rPr>
          <w:lang w:val="en-GB"/>
        </w:rPr>
      </w:pPr>
      <w:r>
        <w:rPr>
          <w:lang w:val="en-GB"/>
        </w:rPr>
        <w:t>The main goal of everyone participating in play is to have fun</w:t>
      </w:r>
      <w:r w:rsidR="007D5572">
        <w:rPr>
          <w:lang w:val="en-GB"/>
        </w:rPr>
        <w:t xml:space="preserve"> (including you as the game master)</w:t>
      </w:r>
      <w:r>
        <w:rPr>
          <w:lang w:val="en-GB"/>
        </w:rPr>
        <w:t xml:space="preserve">. That is always true and should be kept in mind. </w:t>
      </w:r>
      <w:r w:rsidR="007D5572">
        <w:rPr>
          <w:lang w:val="en-GB"/>
        </w:rPr>
        <w:t>Y</w:t>
      </w:r>
      <w:r>
        <w:rPr>
          <w:lang w:val="en-GB"/>
        </w:rPr>
        <w:t>our players should</w:t>
      </w:r>
      <w:r w:rsidR="007D5572">
        <w:rPr>
          <w:lang w:val="en-GB"/>
        </w:rPr>
        <w:t>n’t</w:t>
      </w:r>
      <w:r>
        <w:rPr>
          <w:lang w:val="en-GB"/>
        </w:rPr>
        <w:t xml:space="preserve"> just get everything for their characters though. </w:t>
      </w:r>
      <w:r w:rsidR="007D5572">
        <w:rPr>
          <w:lang w:val="en-GB"/>
        </w:rPr>
        <w:t>Luckily t</w:t>
      </w:r>
      <w:r>
        <w:rPr>
          <w:lang w:val="en-GB"/>
        </w:rPr>
        <w:t>he actual characters are not real and have no feelings. If a player needs their character to succeed at everything to be happy, that will lead to</w:t>
      </w:r>
      <w:r w:rsidR="007D5572">
        <w:rPr>
          <w:lang w:val="en-GB"/>
        </w:rPr>
        <w:t xml:space="preserve"> an</w:t>
      </w:r>
      <w:r>
        <w:rPr>
          <w:lang w:val="en-GB"/>
        </w:rPr>
        <w:t xml:space="preserve"> imbalance in </w:t>
      </w:r>
      <w:r w:rsidR="007D5572">
        <w:rPr>
          <w:lang w:val="en-GB"/>
        </w:rPr>
        <w:t>their time in the spotlight compared to</w:t>
      </w:r>
      <w:r>
        <w:rPr>
          <w:lang w:val="en-GB"/>
        </w:rPr>
        <w:t xml:space="preserve"> the other players. Anything like that should be addressed outside of play and cleared with everyone involved.</w:t>
      </w:r>
    </w:p>
    <w:p w14:paraId="7A9AE67B" w14:textId="2AF19FBF" w:rsidR="00CE7F81" w:rsidRDefault="00CE7F81" w:rsidP="00CE7F81">
      <w:pPr>
        <w:rPr>
          <w:lang w:val="en-GB"/>
        </w:rPr>
      </w:pPr>
      <w:r>
        <w:rPr>
          <w:lang w:val="en-GB"/>
        </w:rPr>
        <w:t>The social contract is only applicable to the players. If a character fails, the fewest players will have an issue</w:t>
      </w:r>
      <w:r w:rsidR="00F320AC">
        <w:rPr>
          <w:lang w:val="en-GB"/>
        </w:rPr>
        <w:t xml:space="preserve">, but if they seem to only fail or be overshadowed, this can harbour </w:t>
      </w:r>
      <w:r w:rsidR="00D60769">
        <w:rPr>
          <w:lang w:val="en-GB"/>
        </w:rPr>
        <w:t>contempt. You</w:t>
      </w:r>
      <w:r w:rsidR="00F320AC">
        <w:rPr>
          <w:lang w:val="en-GB"/>
        </w:rPr>
        <w:t xml:space="preserve"> and the group should try to balance times of failure and success, darker and lighter themes and stress and calm periods of play. Where that balance lays, depends on your group and is easily reached by communicating openly throughout.</w:t>
      </w:r>
    </w:p>
    <w:p w14:paraId="3984B645" w14:textId="14981102" w:rsidR="00F320AC" w:rsidRDefault="00F320AC" w:rsidP="00F320AC">
      <w:pPr>
        <w:pStyle w:val="berschrift3"/>
        <w:rPr>
          <w:lang w:val="en-GB"/>
        </w:rPr>
      </w:pPr>
      <w:r>
        <w:rPr>
          <w:lang w:val="en-GB"/>
        </w:rPr>
        <w:t>Different Types of Players</w:t>
      </w:r>
    </w:p>
    <w:p w14:paraId="10C8523C" w14:textId="14571743" w:rsidR="004F06CB" w:rsidRDefault="004F06CB" w:rsidP="004F06CB">
      <w:pPr>
        <w:rPr>
          <w:lang w:val="en-GB"/>
        </w:rPr>
      </w:pPr>
      <w:r>
        <w:rPr>
          <w:lang w:val="en-GB"/>
        </w:rPr>
        <w:t xml:space="preserve">Your players are naturally going to be interested in different parts of the play experience. </w:t>
      </w:r>
      <w:r w:rsidR="007D5572">
        <w:rPr>
          <w:lang w:val="en-GB"/>
        </w:rPr>
        <w:t>Knowing</w:t>
      </w:r>
      <w:r>
        <w:rPr>
          <w:lang w:val="en-GB"/>
        </w:rPr>
        <w:t xml:space="preserve"> </w:t>
      </w:r>
      <w:r>
        <w:rPr>
          <w:lang w:val="en-GB"/>
        </w:rPr>
        <w:t>the most common types of players, can allow you to identify them</w:t>
      </w:r>
      <w:r w:rsidR="00E8714C">
        <w:rPr>
          <w:lang w:val="en-GB"/>
        </w:rPr>
        <w:t xml:space="preserve"> and include </w:t>
      </w:r>
      <w:r w:rsidR="007D5572">
        <w:rPr>
          <w:lang w:val="en-GB"/>
        </w:rPr>
        <w:t xml:space="preserve">things </w:t>
      </w:r>
      <w:r w:rsidR="00E8714C">
        <w:rPr>
          <w:lang w:val="en-GB"/>
        </w:rPr>
        <w:t>in the adventure that speak to them. Any player can of course play the part of multiple types, most do.</w:t>
      </w:r>
    </w:p>
    <w:p w14:paraId="34F55DE9" w14:textId="36647353" w:rsidR="00E8714C" w:rsidRDefault="00E8714C" w:rsidP="00490CEA">
      <w:pPr>
        <w:pStyle w:val="berschrift4"/>
        <w:rPr>
          <w:lang w:val="en-GB"/>
        </w:rPr>
      </w:pPr>
      <w:r>
        <w:rPr>
          <w:lang w:val="en-GB"/>
        </w:rPr>
        <w:t>The New Player</w:t>
      </w:r>
    </w:p>
    <w:p w14:paraId="5C9F2D3B" w14:textId="78E6D60A" w:rsidR="00E8714C" w:rsidRDefault="00E8714C" w:rsidP="004F06CB">
      <w:pPr>
        <w:rPr>
          <w:lang w:val="en-GB"/>
        </w:rPr>
      </w:pPr>
      <w:r>
        <w:rPr>
          <w:lang w:val="en-GB"/>
        </w:rPr>
        <w:t xml:space="preserve">Everyone has been a new player to tabletop and pen and paper roleplaying games at some point. These players are not necessarily firm with the rules or comfortable with acting out interactions, but that is usually </w:t>
      </w:r>
      <w:r w:rsidR="00490CEA">
        <w:rPr>
          <w:lang w:val="en-GB"/>
        </w:rPr>
        <w:t>not due to their type of play, but rather due to inexperience.</w:t>
      </w:r>
    </w:p>
    <w:p w14:paraId="16AFCD49" w14:textId="0FDBEB12" w:rsidR="00490CEA" w:rsidRDefault="00490CEA" w:rsidP="004F06CB">
      <w:pPr>
        <w:rPr>
          <w:lang w:val="en-GB"/>
        </w:rPr>
      </w:pPr>
      <w:r>
        <w:rPr>
          <w:lang w:val="en-GB"/>
        </w:rPr>
        <w:t>To involve new players in your adventure, do…</w:t>
      </w:r>
    </w:p>
    <w:p w14:paraId="6041419D" w14:textId="2B4EA372" w:rsidR="00490CEA" w:rsidRDefault="00490CEA" w:rsidP="00490CEA">
      <w:pPr>
        <w:pStyle w:val="Listenabsatz"/>
        <w:numPr>
          <w:ilvl w:val="0"/>
          <w:numId w:val="7"/>
        </w:numPr>
        <w:rPr>
          <w:lang w:val="en-GB"/>
        </w:rPr>
      </w:pPr>
      <w:r>
        <w:rPr>
          <w:lang w:val="en-GB"/>
        </w:rPr>
        <w:t>establish an open communication, especially about rules and levels of comfort.</w:t>
      </w:r>
    </w:p>
    <w:p w14:paraId="544F18B6" w14:textId="64E1CC08" w:rsidR="00490CEA" w:rsidRDefault="00490CEA" w:rsidP="00490CEA">
      <w:pPr>
        <w:pStyle w:val="Listenabsatz"/>
        <w:numPr>
          <w:ilvl w:val="0"/>
          <w:numId w:val="7"/>
        </w:numPr>
        <w:rPr>
          <w:lang w:val="en-GB"/>
        </w:rPr>
      </w:pPr>
      <w:r>
        <w:rPr>
          <w:lang w:val="en-GB"/>
        </w:rPr>
        <w:t>guide them through new experiences and lead by example.</w:t>
      </w:r>
    </w:p>
    <w:p w14:paraId="2FC37687" w14:textId="3401246B" w:rsidR="007D5572" w:rsidRDefault="007D5572" w:rsidP="00490CEA">
      <w:pPr>
        <w:pStyle w:val="Listenabsatz"/>
        <w:numPr>
          <w:ilvl w:val="0"/>
          <w:numId w:val="7"/>
        </w:numPr>
        <w:rPr>
          <w:lang w:val="en-GB"/>
        </w:rPr>
      </w:pPr>
      <w:r>
        <w:rPr>
          <w:lang w:val="en-GB"/>
        </w:rPr>
        <w:t>include bits to cater to all other types of players, to allow them to find their playstyle.</w:t>
      </w:r>
    </w:p>
    <w:p w14:paraId="7770A755" w14:textId="789A0A93" w:rsidR="00490CEA" w:rsidRDefault="00490CEA" w:rsidP="00490CEA">
      <w:pPr>
        <w:pStyle w:val="berschrift4"/>
        <w:rPr>
          <w:lang w:val="en-GB"/>
        </w:rPr>
      </w:pPr>
      <w:r>
        <w:rPr>
          <w:lang w:val="en-GB"/>
        </w:rPr>
        <w:t>Acting</w:t>
      </w:r>
    </w:p>
    <w:p w14:paraId="0B04A802" w14:textId="024A5A0F" w:rsidR="00490CEA" w:rsidRDefault="00490CEA" w:rsidP="00490CEA">
      <w:pPr>
        <w:rPr>
          <w:lang w:val="en-GB"/>
        </w:rPr>
      </w:pPr>
      <w:r>
        <w:rPr>
          <w:lang w:val="en-GB"/>
        </w:rPr>
        <w:t>Players who like to act, love impersonating their character in social and roleplaying scenarios. They like to flesh out their character, their personality, and their flaws.</w:t>
      </w:r>
    </w:p>
    <w:p w14:paraId="7CEA1A74" w14:textId="545F1F1B" w:rsidR="00490CEA" w:rsidRDefault="00490CEA" w:rsidP="00490CEA">
      <w:pPr>
        <w:rPr>
          <w:lang w:val="en-GB"/>
        </w:rPr>
      </w:pPr>
      <w:r>
        <w:rPr>
          <w:lang w:val="en-GB"/>
        </w:rPr>
        <w:t>To involve players who like to act, do…</w:t>
      </w:r>
    </w:p>
    <w:p w14:paraId="0CAB108A" w14:textId="4F244A17" w:rsidR="00490CEA" w:rsidRDefault="00490CEA" w:rsidP="00490CEA">
      <w:pPr>
        <w:pStyle w:val="Listenabsatz"/>
        <w:numPr>
          <w:ilvl w:val="0"/>
          <w:numId w:val="7"/>
        </w:numPr>
        <w:rPr>
          <w:lang w:val="en-GB"/>
        </w:rPr>
      </w:pPr>
      <w:r>
        <w:rPr>
          <w:lang w:val="en-GB"/>
        </w:rPr>
        <w:t>include colourful and interesting non-player characters for them to interact with.</w:t>
      </w:r>
    </w:p>
    <w:p w14:paraId="01FD2818" w14:textId="6ED3C75B" w:rsidR="00490CEA" w:rsidRDefault="00490CEA" w:rsidP="00490CEA">
      <w:pPr>
        <w:pStyle w:val="Listenabsatz"/>
        <w:numPr>
          <w:ilvl w:val="0"/>
          <w:numId w:val="7"/>
        </w:numPr>
        <w:rPr>
          <w:lang w:val="en-GB"/>
        </w:rPr>
      </w:pPr>
      <w:r>
        <w:rPr>
          <w:lang w:val="en-GB"/>
        </w:rPr>
        <w:t>enable them to develop and explore their characters flaws and strengths.</w:t>
      </w:r>
    </w:p>
    <w:p w14:paraId="3BFDB68F" w14:textId="10369772" w:rsidR="00490CEA" w:rsidRDefault="00490CEA" w:rsidP="00490CEA">
      <w:pPr>
        <w:pStyle w:val="Listenabsatz"/>
        <w:numPr>
          <w:ilvl w:val="0"/>
          <w:numId w:val="7"/>
        </w:numPr>
        <w:rPr>
          <w:lang w:val="en-GB"/>
        </w:rPr>
      </w:pPr>
      <w:r>
        <w:rPr>
          <w:lang w:val="en-GB"/>
        </w:rPr>
        <w:t xml:space="preserve">highlight chances for roleplaying in any situations (e.g. combat: “How do you </w:t>
      </w:r>
      <w:r w:rsidR="00D60769">
        <w:rPr>
          <w:lang w:val="en-GB"/>
        </w:rPr>
        <w:t>kill this</w:t>
      </w:r>
      <w:r w:rsidR="00B45E10">
        <w:rPr>
          <w:lang w:val="en-GB"/>
        </w:rPr>
        <w:t xml:space="preserve"> enemy</w:t>
      </w:r>
      <w:r>
        <w:rPr>
          <w:lang w:val="en-GB"/>
        </w:rPr>
        <w:t>?</w:t>
      </w:r>
      <w:r w:rsidR="002B06A8">
        <w:rPr>
          <w:lang w:val="en-GB"/>
        </w:rPr>
        <w:t>”</w:t>
      </w:r>
      <w:r>
        <w:rPr>
          <w:lang w:val="en-GB"/>
        </w:rPr>
        <w:t>)</w:t>
      </w:r>
    </w:p>
    <w:p w14:paraId="116B141D" w14:textId="0F509D4E" w:rsidR="002B06A8" w:rsidRPr="002B06A8" w:rsidRDefault="002B06A8" w:rsidP="00F37972">
      <w:pPr>
        <w:pStyle w:val="berschrift4"/>
        <w:rPr>
          <w:lang w:val="en-GB"/>
        </w:rPr>
      </w:pPr>
      <w:r w:rsidRPr="002B06A8">
        <w:rPr>
          <w:lang w:val="en-GB"/>
        </w:rPr>
        <w:t>Explor</w:t>
      </w:r>
      <w:r w:rsidR="00D60769">
        <w:rPr>
          <w:lang w:val="en-GB"/>
        </w:rPr>
        <w:t>ing</w:t>
      </w:r>
    </w:p>
    <w:p w14:paraId="65CF6EFB" w14:textId="22F0360D" w:rsidR="002B06A8" w:rsidRDefault="002B06A8" w:rsidP="002B06A8">
      <w:pPr>
        <w:rPr>
          <w:lang w:val="en-GB"/>
        </w:rPr>
      </w:pPr>
      <w:r>
        <w:rPr>
          <w:lang w:val="en-GB"/>
        </w:rPr>
        <w:t>Most worlds and adventures are wide and mysterious. Explorers like to delve into the many facets, mysteries and secrets of your world, lore and story.</w:t>
      </w:r>
    </w:p>
    <w:p w14:paraId="31AA8ED7" w14:textId="46C76244" w:rsidR="002B06A8" w:rsidRDefault="002B06A8" w:rsidP="002B06A8">
      <w:pPr>
        <w:rPr>
          <w:lang w:val="en-GB"/>
        </w:rPr>
      </w:pPr>
      <w:r>
        <w:rPr>
          <w:lang w:val="en-GB"/>
        </w:rPr>
        <w:t>To involve players who like to explore, do…</w:t>
      </w:r>
    </w:p>
    <w:p w14:paraId="3FC5D27B" w14:textId="41B85A94" w:rsidR="002B06A8" w:rsidRDefault="002B06A8" w:rsidP="002B06A8">
      <w:pPr>
        <w:pStyle w:val="Listenabsatz"/>
        <w:numPr>
          <w:ilvl w:val="0"/>
          <w:numId w:val="7"/>
        </w:numPr>
        <w:rPr>
          <w:lang w:val="en-GB"/>
        </w:rPr>
      </w:pPr>
      <w:r>
        <w:rPr>
          <w:lang w:val="en-GB"/>
        </w:rPr>
        <w:t>include mysteries and aspects of your story or world that are unexplained at first.</w:t>
      </w:r>
    </w:p>
    <w:p w14:paraId="01B6DC67" w14:textId="41B8E600" w:rsidR="002B06A8" w:rsidRPr="002B06A8" w:rsidRDefault="002B06A8" w:rsidP="002B06A8">
      <w:pPr>
        <w:pStyle w:val="Listenabsatz"/>
        <w:numPr>
          <w:ilvl w:val="0"/>
          <w:numId w:val="7"/>
        </w:numPr>
        <w:rPr>
          <w:lang w:val="en-GB"/>
        </w:rPr>
      </w:pPr>
      <w:r>
        <w:rPr>
          <w:lang w:val="en-GB"/>
        </w:rPr>
        <w:lastRenderedPageBreak/>
        <w:t xml:space="preserve">give opportunities to discover answers, either by </w:t>
      </w:r>
      <w:r w:rsidR="008761C4">
        <w:rPr>
          <w:lang w:val="en-GB"/>
        </w:rPr>
        <w:t xml:space="preserve">talking to non-player characters or other </w:t>
      </w:r>
      <w:r w:rsidR="00B45E10">
        <w:rPr>
          <w:lang w:val="en-GB"/>
        </w:rPr>
        <w:t>avenues</w:t>
      </w:r>
      <w:r w:rsidR="008761C4">
        <w:rPr>
          <w:lang w:val="en-GB"/>
        </w:rPr>
        <w:t>.</w:t>
      </w:r>
    </w:p>
    <w:p w14:paraId="7AE6E4FE" w14:textId="2140B450" w:rsidR="002B06A8" w:rsidRDefault="002B06A8" w:rsidP="00606646">
      <w:pPr>
        <w:pStyle w:val="berschrift4"/>
        <w:rPr>
          <w:lang w:val="en-GB"/>
        </w:rPr>
      </w:pPr>
      <w:r>
        <w:rPr>
          <w:lang w:val="en-GB"/>
        </w:rPr>
        <w:t>Instigat</w:t>
      </w:r>
      <w:r w:rsidR="00D60769">
        <w:rPr>
          <w:lang w:val="en-GB"/>
        </w:rPr>
        <w:t>ing</w:t>
      </w:r>
    </w:p>
    <w:p w14:paraId="7E427E79" w14:textId="4B9B90D7" w:rsidR="002B06A8" w:rsidRDefault="002B06A8" w:rsidP="002B06A8">
      <w:pPr>
        <w:rPr>
          <w:lang w:val="en-GB"/>
        </w:rPr>
      </w:pPr>
      <w:r>
        <w:rPr>
          <w:lang w:val="en-GB"/>
        </w:rPr>
        <w:t xml:space="preserve">Some players like to cause </w:t>
      </w:r>
      <w:r w:rsidR="00B45E10">
        <w:rPr>
          <w:lang w:val="en-GB"/>
        </w:rPr>
        <w:t>mayhem</w:t>
      </w:r>
      <w:r>
        <w:rPr>
          <w:lang w:val="en-GB"/>
        </w:rPr>
        <w:t>, even at risk of their. They like moving the story forward, rather than spend a long-time planning.</w:t>
      </w:r>
    </w:p>
    <w:p w14:paraId="746990FA" w14:textId="7F8F2452" w:rsidR="002B06A8" w:rsidRDefault="002B06A8" w:rsidP="002B06A8">
      <w:pPr>
        <w:rPr>
          <w:lang w:val="en-GB"/>
        </w:rPr>
      </w:pPr>
      <w:r>
        <w:rPr>
          <w:lang w:val="en-GB"/>
        </w:rPr>
        <w:t>To involve players who like to instigate, do…</w:t>
      </w:r>
    </w:p>
    <w:p w14:paraId="6D3946D2" w14:textId="2CDC45C1" w:rsidR="002B06A8" w:rsidRDefault="002B06A8" w:rsidP="002B06A8">
      <w:pPr>
        <w:pStyle w:val="Listenabsatz"/>
        <w:numPr>
          <w:ilvl w:val="0"/>
          <w:numId w:val="7"/>
        </w:numPr>
        <w:rPr>
          <w:lang w:val="en-GB"/>
        </w:rPr>
      </w:pPr>
      <w:r>
        <w:rPr>
          <w:lang w:val="en-GB"/>
        </w:rPr>
        <w:t>include opportunities to tempt them</w:t>
      </w:r>
      <w:r w:rsidR="00B45E10">
        <w:rPr>
          <w:lang w:val="en-GB"/>
        </w:rPr>
        <w:t xml:space="preserve"> to take action</w:t>
      </w:r>
      <w:r>
        <w:rPr>
          <w:lang w:val="en-GB"/>
        </w:rPr>
        <w:t>.</w:t>
      </w:r>
    </w:p>
    <w:p w14:paraId="45903C7D" w14:textId="1F549B61" w:rsidR="002B06A8" w:rsidRDefault="002B06A8" w:rsidP="002B06A8">
      <w:pPr>
        <w:pStyle w:val="Listenabsatz"/>
        <w:numPr>
          <w:ilvl w:val="0"/>
          <w:numId w:val="7"/>
        </w:numPr>
        <w:rPr>
          <w:lang w:val="en-GB"/>
        </w:rPr>
      </w:pPr>
      <w:r>
        <w:rPr>
          <w:lang w:val="en-GB"/>
        </w:rPr>
        <w:t>acknowledge their actions in interactions with non-player characters.</w:t>
      </w:r>
    </w:p>
    <w:p w14:paraId="179437A6" w14:textId="1C4A7F6F" w:rsidR="008761C4" w:rsidRDefault="008761C4" w:rsidP="00F37972">
      <w:pPr>
        <w:pStyle w:val="berschrift4"/>
        <w:rPr>
          <w:lang w:val="en-GB"/>
        </w:rPr>
      </w:pPr>
      <w:r>
        <w:rPr>
          <w:lang w:val="en-GB"/>
        </w:rPr>
        <w:t>Narrating</w:t>
      </w:r>
    </w:p>
    <w:p w14:paraId="4644E70F" w14:textId="772525AD" w:rsidR="008761C4" w:rsidRDefault="008761C4" w:rsidP="008761C4">
      <w:pPr>
        <w:rPr>
          <w:lang w:val="en-GB"/>
        </w:rPr>
      </w:pPr>
      <w:r>
        <w:rPr>
          <w:lang w:val="en-GB"/>
        </w:rPr>
        <w:t>Even if you have the role of the overarching narrator, players may be interested in the same craft. They like to recognize good stories and tell them themselves.</w:t>
      </w:r>
    </w:p>
    <w:p w14:paraId="60E41AB5" w14:textId="6DD7259C" w:rsidR="008761C4" w:rsidRDefault="008761C4" w:rsidP="008761C4">
      <w:pPr>
        <w:rPr>
          <w:lang w:val="en-GB"/>
        </w:rPr>
      </w:pPr>
      <w:r>
        <w:rPr>
          <w:lang w:val="en-GB"/>
        </w:rPr>
        <w:t>To involve players who like to narrate, do…</w:t>
      </w:r>
    </w:p>
    <w:p w14:paraId="0C07D9F4" w14:textId="19CF1210" w:rsidR="008761C4" w:rsidRDefault="008761C4" w:rsidP="008761C4">
      <w:pPr>
        <w:pStyle w:val="Listenabsatz"/>
        <w:numPr>
          <w:ilvl w:val="0"/>
          <w:numId w:val="7"/>
        </w:numPr>
        <w:rPr>
          <w:lang w:val="en-GB"/>
        </w:rPr>
      </w:pPr>
      <w:r>
        <w:rPr>
          <w:lang w:val="en-GB"/>
        </w:rPr>
        <w:t>include multilayered characters, plot and themes into your adventure.</w:t>
      </w:r>
    </w:p>
    <w:p w14:paraId="3EC763F4" w14:textId="2E7868D2" w:rsidR="008761C4" w:rsidRDefault="008761C4" w:rsidP="008761C4">
      <w:pPr>
        <w:pStyle w:val="Listenabsatz"/>
        <w:numPr>
          <w:ilvl w:val="0"/>
          <w:numId w:val="7"/>
        </w:numPr>
        <w:rPr>
          <w:lang w:val="en-GB"/>
        </w:rPr>
      </w:pPr>
      <w:r>
        <w:rPr>
          <w:lang w:val="en-GB"/>
        </w:rPr>
        <w:t>open opportunities for them to help you narrate either their own character’s story or the greater story of the adventure.</w:t>
      </w:r>
    </w:p>
    <w:p w14:paraId="454A6942" w14:textId="53C6C064" w:rsidR="00B45E10" w:rsidRDefault="00B45E10" w:rsidP="008761C4">
      <w:pPr>
        <w:pStyle w:val="Listenabsatz"/>
        <w:numPr>
          <w:ilvl w:val="0"/>
          <w:numId w:val="7"/>
        </w:numPr>
        <w:rPr>
          <w:lang w:val="en-GB"/>
        </w:rPr>
      </w:pPr>
      <w:r>
        <w:rPr>
          <w:lang w:val="en-GB"/>
        </w:rPr>
        <w:t>include nods and references to other (real) stories for them to recognize.</w:t>
      </w:r>
    </w:p>
    <w:p w14:paraId="1A51FF96" w14:textId="073CC376" w:rsidR="008761C4" w:rsidRDefault="008761C4" w:rsidP="00606646">
      <w:pPr>
        <w:pStyle w:val="berschrift4"/>
        <w:rPr>
          <w:lang w:val="en-GB"/>
        </w:rPr>
      </w:pPr>
      <w:r>
        <w:rPr>
          <w:lang w:val="en-GB"/>
        </w:rPr>
        <w:t>Observ</w:t>
      </w:r>
      <w:r w:rsidR="00D60769">
        <w:rPr>
          <w:lang w:val="en-GB"/>
        </w:rPr>
        <w:t>ing</w:t>
      </w:r>
    </w:p>
    <w:p w14:paraId="5B502463" w14:textId="20607E5F" w:rsidR="008761C4" w:rsidRDefault="008761C4" w:rsidP="008761C4">
      <w:pPr>
        <w:rPr>
          <w:lang w:val="en-GB"/>
        </w:rPr>
      </w:pPr>
      <w:r>
        <w:rPr>
          <w:lang w:val="en-GB"/>
        </w:rPr>
        <w:t>Not every player is as adept at handling social situations or wants to take the spotlight, but they still are here to have fun.</w:t>
      </w:r>
    </w:p>
    <w:p w14:paraId="5C8B0704" w14:textId="0CE1B8AE" w:rsidR="008761C4" w:rsidRDefault="008761C4" w:rsidP="008761C4">
      <w:pPr>
        <w:rPr>
          <w:lang w:val="en-GB"/>
        </w:rPr>
      </w:pPr>
      <w:r>
        <w:rPr>
          <w:lang w:val="en-GB"/>
        </w:rPr>
        <w:t>To involve players who like to observe, do…</w:t>
      </w:r>
    </w:p>
    <w:p w14:paraId="41F22BC9" w14:textId="1C02226E" w:rsidR="008761C4" w:rsidRDefault="008761C4" w:rsidP="008761C4">
      <w:pPr>
        <w:pStyle w:val="Listenabsatz"/>
        <w:numPr>
          <w:ilvl w:val="0"/>
          <w:numId w:val="7"/>
        </w:numPr>
        <w:rPr>
          <w:lang w:val="en-GB"/>
        </w:rPr>
      </w:pPr>
      <w:r>
        <w:rPr>
          <w:lang w:val="en-GB"/>
        </w:rPr>
        <w:t>keep them in the back of your mind and refer to them regularly about what their character does or thinks about the current situation.</w:t>
      </w:r>
    </w:p>
    <w:p w14:paraId="186ECEF1" w14:textId="2D833A30" w:rsidR="008761C4" w:rsidRDefault="008761C4" w:rsidP="008761C4">
      <w:pPr>
        <w:pStyle w:val="Listenabsatz"/>
        <w:numPr>
          <w:ilvl w:val="0"/>
          <w:numId w:val="7"/>
        </w:numPr>
        <w:rPr>
          <w:lang w:val="en-GB"/>
        </w:rPr>
      </w:pPr>
      <w:r>
        <w:rPr>
          <w:lang w:val="en-GB"/>
        </w:rPr>
        <w:t>include opportunities for explicitly their character to shine and have significant moments.</w:t>
      </w:r>
    </w:p>
    <w:p w14:paraId="4EED3DB0" w14:textId="3EA95CFE" w:rsidR="008761C4" w:rsidRDefault="008761C4" w:rsidP="00606646">
      <w:pPr>
        <w:pStyle w:val="berschrift4"/>
        <w:rPr>
          <w:lang w:val="en-GB"/>
        </w:rPr>
      </w:pPr>
      <w:r>
        <w:rPr>
          <w:lang w:val="en-GB"/>
        </w:rPr>
        <w:t>Optimizing</w:t>
      </w:r>
    </w:p>
    <w:p w14:paraId="69D877B9" w14:textId="2A106013" w:rsidR="008761C4" w:rsidRDefault="00585AB3" w:rsidP="008761C4">
      <w:pPr>
        <w:rPr>
          <w:lang w:val="en-GB"/>
        </w:rPr>
      </w:pPr>
      <w:r>
        <w:rPr>
          <w:lang w:val="en-GB"/>
        </w:rPr>
        <w:t xml:space="preserve">Optimizing their character, creating stories of power fantasies and showing these feats off can be a driving force behind the motivation of a player too. So long as this is clearly </w:t>
      </w:r>
      <w:r>
        <w:rPr>
          <w:lang w:val="en-GB"/>
        </w:rPr>
        <w:t>communicated with the group, everyone has no issue</w:t>
      </w:r>
      <w:r w:rsidR="00B45E10">
        <w:rPr>
          <w:lang w:val="en-GB"/>
        </w:rPr>
        <w:t xml:space="preserve"> with it</w:t>
      </w:r>
      <w:r>
        <w:rPr>
          <w:lang w:val="en-GB"/>
        </w:rPr>
        <w:t xml:space="preserve"> and </w:t>
      </w:r>
      <w:r w:rsidR="00B45E10">
        <w:rPr>
          <w:lang w:val="en-GB"/>
        </w:rPr>
        <w:t>noone is</w:t>
      </w:r>
      <w:r>
        <w:rPr>
          <w:lang w:val="en-GB"/>
        </w:rPr>
        <w:t xml:space="preserve"> pushed into the background due to it, this is a valid and exciting way to play roleplaying games.</w:t>
      </w:r>
    </w:p>
    <w:p w14:paraId="7DAABF10" w14:textId="3CC77980" w:rsidR="00585AB3" w:rsidRDefault="00585AB3" w:rsidP="008761C4">
      <w:pPr>
        <w:rPr>
          <w:lang w:val="en-GB"/>
        </w:rPr>
      </w:pPr>
      <w:r>
        <w:rPr>
          <w:lang w:val="en-GB"/>
        </w:rPr>
        <w:t>To involve players who like to optimize, do…</w:t>
      </w:r>
    </w:p>
    <w:p w14:paraId="7C557376" w14:textId="23B36B72" w:rsidR="00585AB3" w:rsidRDefault="00585AB3" w:rsidP="00585AB3">
      <w:pPr>
        <w:pStyle w:val="Listenabsatz"/>
        <w:numPr>
          <w:ilvl w:val="0"/>
          <w:numId w:val="7"/>
        </w:numPr>
        <w:rPr>
          <w:lang w:val="en-GB"/>
        </w:rPr>
      </w:pPr>
      <w:r>
        <w:rPr>
          <w:lang w:val="en-GB"/>
        </w:rPr>
        <w:t>include narrative or mechanical options to become more powerful, perhaps at an interesting cost.</w:t>
      </w:r>
    </w:p>
    <w:p w14:paraId="3865608E" w14:textId="5B8789A0" w:rsidR="00585AB3" w:rsidRDefault="00585AB3" w:rsidP="00585AB3">
      <w:pPr>
        <w:pStyle w:val="Listenabsatz"/>
        <w:numPr>
          <w:ilvl w:val="0"/>
          <w:numId w:val="7"/>
        </w:numPr>
        <w:rPr>
          <w:lang w:val="en-GB"/>
        </w:rPr>
      </w:pPr>
      <w:r>
        <w:rPr>
          <w:lang w:val="en-GB"/>
        </w:rPr>
        <w:t>allow the player to define ways in which their character is unusually exceptional (e.g. by having a special way to move or perceive).</w:t>
      </w:r>
    </w:p>
    <w:p w14:paraId="1331F061" w14:textId="1FDF5B3F" w:rsidR="00585AB3" w:rsidRDefault="00585AB3" w:rsidP="00606646">
      <w:pPr>
        <w:pStyle w:val="berschrift4"/>
        <w:rPr>
          <w:lang w:val="en-GB"/>
        </w:rPr>
      </w:pPr>
      <w:r>
        <w:rPr>
          <w:lang w:val="en-GB"/>
        </w:rPr>
        <w:t>Planning</w:t>
      </w:r>
    </w:p>
    <w:p w14:paraId="11BD5178" w14:textId="5B7AF437" w:rsidR="00585AB3" w:rsidRDefault="00585AB3" w:rsidP="00585AB3">
      <w:pPr>
        <w:rPr>
          <w:lang w:val="en-GB"/>
        </w:rPr>
      </w:pPr>
      <w:r>
        <w:rPr>
          <w:lang w:val="en-GB"/>
        </w:rPr>
        <w:t>Having the tactical advantage and control over a situation is a fantasy for some players, which they can life in roleplaying games. If that control does not silence other players, this is a very useful player to have.</w:t>
      </w:r>
    </w:p>
    <w:p w14:paraId="6BCD9023" w14:textId="154D7579" w:rsidR="00585AB3" w:rsidRDefault="00585AB3" w:rsidP="00585AB3">
      <w:pPr>
        <w:rPr>
          <w:lang w:val="en-GB"/>
        </w:rPr>
      </w:pPr>
      <w:r>
        <w:rPr>
          <w:lang w:val="en-GB"/>
        </w:rPr>
        <w:t>To involve players who likes to plan, do…</w:t>
      </w:r>
    </w:p>
    <w:p w14:paraId="3D574F8A" w14:textId="514275D1" w:rsidR="00585AB3" w:rsidRDefault="00585AB3" w:rsidP="00585AB3">
      <w:pPr>
        <w:pStyle w:val="Listenabsatz"/>
        <w:numPr>
          <w:ilvl w:val="0"/>
          <w:numId w:val="7"/>
        </w:numPr>
        <w:rPr>
          <w:lang w:val="en-GB"/>
        </w:rPr>
      </w:pPr>
      <w:r>
        <w:rPr>
          <w:lang w:val="en-GB"/>
        </w:rPr>
        <w:t xml:space="preserve">include problems that </w:t>
      </w:r>
      <w:r w:rsidR="00606646">
        <w:rPr>
          <w:lang w:val="en-GB"/>
        </w:rPr>
        <w:t xml:space="preserve">are possible to be solved </w:t>
      </w:r>
      <w:r w:rsidR="00B45E10">
        <w:rPr>
          <w:lang w:val="en-GB"/>
        </w:rPr>
        <w:t xml:space="preserve">with </w:t>
      </w:r>
      <w:r w:rsidR="00606646">
        <w:rPr>
          <w:lang w:val="en-GB"/>
        </w:rPr>
        <w:t>proper planning and preparation.</w:t>
      </w:r>
    </w:p>
    <w:p w14:paraId="6274BFC6" w14:textId="7989DF41" w:rsidR="002B06A8" w:rsidRDefault="00606646" w:rsidP="002B06A8">
      <w:pPr>
        <w:pStyle w:val="Listenabsatz"/>
        <w:numPr>
          <w:ilvl w:val="0"/>
          <w:numId w:val="7"/>
        </w:numPr>
        <w:rPr>
          <w:lang w:val="en-GB"/>
        </w:rPr>
      </w:pPr>
      <w:r>
        <w:rPr>
          <w:lang w:val="en-GB"/>
        </w:rPr>
        <w:t>allow plans to work out from time to time.</w:t>
      </w:r>
    </w:p>
    <w:p w14:paraId="6688CFE6" w14:textId="5C347FB1" w:rsidR="00914150" w:rsidRDefault="00914150" w:rsidP="00914150">
      <w:pPr>
        <w:pStyle w:val="berschrift3"/>
        <w:rPr>
          <w:lang w:val="en-GB"/>
        </w:rPr>
      </w:pPr>
      <w:r>
        <w:rPr>
          <w:lang w:val="en-GB"/>
        </w:rPr>
        <w:t>Purposeful Actions</w:t>
      </w:r>
    </w:p>
    <w:p w14:paraId="28F30B6B" w14:textId="7DAEC69D" w:rsidR="00914150" w:rsidRDefault="00914150" w:rsidP="00914150">
      <w:pPr>
        <w:rPr>
          <w:lang w:val="en-GB"/>
        </w:rPr>
      </w:pPr>
      <w:r>
        <w:rPr>
          <w:lang w:val="en-GB"/>
        </w:rPr>
        <w:t xml:space="preserve">Your players will surprise you and will not follow what you prepared from time to time. To know when to allow this and when to reign them back in, is one of the hardest skills a game master can acquire over time. As a rule of thumb, you can assume that if players are willing to spend resources like equipment, hit points, or Signature Move Charges, it should be possible for them to receive something for it. </w:t>
      </w:r>
      <w:r w:rsidR="00B45E10">
        <w:rPr>
          <w:lang w:val="en-GB"/>
        </w:rPr>
        <w:t>T</w:t>
      </w:r>
      <w:r>
        <w:rPr>
          <w:lang w:val="en-GB"/>
        </w:rPr>
        <w:t>he players</w:t>
      </w:r>
      <w:r w:rsidR="00B45E10">
        <w:rPr>
          <w:lang w:val="en-GB"/>
        </w:rPr>
        <w:t xml:space="preserve"> will</w:t>
      </w:r>
      <w:r>
        <w:rPr>
          <w:lang w:val="en-GB"/>
        </w:rPr>
        <w:t xml:space="preserve"> have a greater feeling of being able to control the plot and be the master of their own fate.</w:t>
      </w:r>
    </w:p>
    <w:p w14:paraId="035D3CF5" w14:textId="2ACF96AC" w:rsidR="00914150" w:rsidRDefault="00B45E10" w:rsidP="00914150">
      <w:pPr>
        <w:rPr>
          <w:lang w:val="en-GB"/>
        </w:rPr>
      </w:pPr>
      <w:r>
        <w:rPr>
          <w:lang w:val="en-GB"/>
        </w:rPr>
        <w:t xml:space="preserve">For </w:t>
      </w:r>
      <w:r w:rsidR="00D60769">
        <w:rPr>
          <w:lang w:val="en-GB"/>
        </w:rPr>
        <w:t>example,</w:t>
      </w:r>
      <w:r>
        <w:rPr>
          <w:lang w:val="en-GB"/>
        </w:rPr>
        <w:t xml:space="preserve"> i</w:t>
      </w:r>
      <w:r w:rsidR="00914150">
        <w:rPr>
          <w:lang w:val="en-GB"/>
        </w:rPr>
        <w:t>f a player has sacrificed part of their arm to pull out a glowing hot piece of metal from a forge, they should be able to use it in some way or gain an advantage or knowledge through it.</w:t>
      </w:r>
      <w:r>
        <w:rPr>
          <w:lang w:val="en-GB"/>
        </w:rPr>
        <w:t xml:space="preserve"> Like being able to wield it as a weapon, use it as a projectile, receive a gnarly scar, or displaying their endurance to nearby non-player characters.</w:t>
      </w:r>
    </w:p>
    <w:p w14:paraId="13F4247F" w14:textId="55D64EB6" w:rsidR="00914150" w:rsidRDefault="00914150" w:rsidP="00914150">
      <w:pPr>
        <w:pStyle w:val="berschrift3"/>
        <w:rPr>
          <w:lang w:val="en-GB"/>
        </w:rPr>
      </w:pPr>
      <w:r>
        <w:rPr>
          <w:lang w:val="en-GB"/>
        </w:rPr>
        <w:lastRenderedPageBreak/>
        <w:t>Purpose of Rules</w:t>
      </w:r>
    </w:p>
    <w:p w14:paraId="3A841873" w14:textId="1885295E" w:rsidR="009D43B6" w:rsidRDefault="00914150" w:rsidP="00914150">
      <w:pPr>
        <w:rPr>
          <w:lang w:val="en-GB"/>
        </w:rPr>
      </w:pPr>
      <w:r>
        <w:rPr>
          <w:lang w:val="en-GB"/>
        </w:rPr>
        <w:t xml:space="preserve">Each rule defined is just to be understood as a guideline. Your group may not decide to not use any specific set of </w:t>
      </w:r>
      <w:r w:rsidR="009D43B6">
        <w:rPr>
          <w:lang w:val="en-GB"/>
        </w:rPr>
        <w:t>rules or</w:t>
      </w:r>
      <w:r>
        <w:rPr>
          <w:lang w:val="en-GB"/>
        </w:rPr>
        <w:t xml:space="preserve"> add some </w:t>
      </w:r>
      <w:r w:rsidR="009D43B6">
        <w:rPr>
          <w:lang w:val="en-GB"/>
        </w:rPr>
        <w:t xml:space="preserve">homebrew rules (see chapter 9?). The chain of command </w:t>
      </w:r>
      <w:r w:rsidR="00B45E10">
        <w:rPr>
          <w:lang w:val="en-GB"/>
        </w:rPr>
        <w:t>is</w:t>
      </w:r>
      <w:r w:rsidR="009D43B6">
        <w:rPr>
          <w:lang w:val="en-GB"/>
        </w:rPr>
        <w:t xml:space="preserve">: </w:t>
      </w:r>
    </w:p>
    <w:p w14:paraId="69A71DC8" w14:textId="4CEDFA02" w:rsidR="00914150" w:rsidRDefault="009D43B6" w:rsidP="00914150">
      <w:pPr>
        <w:rPr>
          <w:lang w:val="en-GB"/>
        </w:rPr>
      </w:pPr>
      <w:r>
        <w:rPr>
          <w:lang w:val="en-GB"/>
        </w:rPr>
        <w:t>Rules suggest a way how to resolve any situation. Players will interpret these rules and try to understand, execute or even bend or break them. The game master is the judge over these attempts and either allows or corrects them.</w:t>
      </w:r>
    </w:p>
    <w:p w14:paraId="3C03FBB1" w14:textId="19967EF3" w:rsidR="009D43B6" w:rsidRDefault="00F3142E" w:rsidP="00914150">
      <w:pPr>
        <w:rPr>
          <w:lang w:val="en-GB"/>
        </w:rPr>
      </w:pPr>
      <w:r w:rsidRPr="00EC42D2">
        <w:rPr>
          <w:noProof/>
          <w:lang w:val="en-GB"/>
        </w:rPr>
        <mc:AlternateContent>
          <mc:Choice Requires="wps">
            <w:drawing>
              <wp:anchor distT="45720" distB="45720" distL="114300" distR="114300" simplePos="0" relativeHeight="251677696" behindDoc="0" locked="0" layoutInCell="1" allowOverlap="1" wp14:anchorId="3F1CCF3F" wp14:editId="76CF4627">
                <wp:simplePos x="0" y="0"/>
                <wp:positionH relativeFrom="margin">
                  <wp:align>left</wp:align>
                </wp:positionH>
                <wp:positionV relativeFrom="paragraph">
                  <wp:posOffset>1731645</wp:posOffset>
                </wp:positionV>
                <wp:extent cx="2656205" cy="1742440"/>
                <wp:effectExtent l="0" t="0" r="10795" b="10160"/>
                <wp:wrapSquare wrapText="bothSides"/>
                <wp:docPr id="67448020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205" cy="1742440"/>
                        </a:xfrm>
                        <a:prstGeom prst="rect">
                          <a:avLst/>
                        </a:prstGeom>
                        <a:solidFill>
                          <a:srgbClr val="FFFFFF"/>
                        </a:solidFill>
                        <a:ln w="9525">
                          <a:solidFill>
                            <a:srgbClr val="000000"/>
                          </a:solidFill>
                          <a:miter lim="800000"/>
                          <a:headEnd/>
                          <a:tailEnd/>
                        </a:ln>
                      </wps:spPr>
                      <wps:txbx>
                        <w:txbxContent>
                          <w:p w14:paraId="5476D9BF" w14:textId="438EB7DC" w:rsidR="00EC42D2" w:rsidRPr="00F3142E" w:rsidRDefault="00EC42D2" w:rsidP="00F3142E">
                            <w:pPr>
                              <w:pStyle w:val="berschrift4"/>
                              <w:rPr>
                                <w:lang w:val="en-US"/>
                              </w:rPr>
                            </w:pPr>
                            <w:r w:rsidRPr="00F3142E">
                              <w:rPr>
                                <w:lang w:val="en-US"/>
                              </w:rPr>
                              <w:t>Ideas for Epithets</w:t>
                            </w:r>
                          </w:p>
                          <w:p w14:paraId="5E9F1A65" w14:textId="5B6C7B02" w:rsidR="00EC42D2" w:rsidRPr="00F3142E" w:rsidRDefault="00EC42D2" w:rsidP="00F3142E">
                            <w:pPr>
                              <w:rPr>
                                <w:lang w:val="en-US"/>
                              </w:rPr>
                            </w:pPr>
                            <w:r w:rsidRPr="00F3142E">
                              <w:rPr>
                                <w:b/>
                                <w:bCs/>
                                <w:lang w:val="en-US"/>
                              </w:rPr>
                              <w:t>Name of Origin</w:t>
                            </w:r>
                            <w:r w:rsidRPr="00F3142E">
                              <w:rPr>
                                <w:lang w:val="en-US"/>
                              </w:rPr>
                              <w:t>: „… of Rome”, “… of the earth”, “… from the depths”</w:t>
                            </w:r>
                            <w:r w:rsidR="00F3142E">
                              <w:rPr>
                                <w:lang w:val="en-US"/>
                              </w:rPr>
                              <w:br/>
                            </w:r>
                            <w:r w:rsidRPr="00F3142E">
                              <w:rPr>
                                <w:b/>
                                <w:bCs/>
                                <w:lang w:val="en-US"/>
                              </w:rPr>
                              <w:t>Name of Actions</w:t>
                            </w:r>
                            <w:r w:rsidRPr="00F3142E">
                              <w:rPr>
                                <w:lang w:val="en-US"/>
                              </w:rPr>
                              <w:t>: “The Butcher”, “Bringer of Bad News”, “Thief of names”</w:t>
                            </w:r>
                            <w:r w:rsidR="00F3142E">
                              <w:rPr>
                                <w:lang w:val="en-US"/>
                              </w:rPr>
                              <w:br/>
                            </w:r>
                            <w:r w:rsidRPr="00F3142E">
                              <w:rPr>
                                <w:b/>
                                <w:bCs/>
                                <w:lang w:val="en-US"/>
                              </w:rPr>
                              <w:t>Name of Essence</w:t>
                            </w:r>
                            <w:r w:rsidRPr="00F3142E">
                              <w:rPr>
                                <w:lang w:val="en-US"/>
                              </w:rPr>
                              <w:t>: “Seventh Son”, “Lost Child”, “King of Nothing”</w:t>
                            </w:r>
                            <w:r w:rsidR="00F3142E">
                              <w:rPr>
                                <w:lang w:val="en-US"/>
                              </w:rPr>
                              <w:br/>
                            </w:r>
                            <w:r w:rsidRPr="00F3142E">
                              <w:rPr>
                                <w:b/>
                                <w:bCs/>
                                <w:lang w:val="en-US"/>
                              </w:rPr>
                              <w:t>Name of Appearance</w:t>
                            </w:r>
                            <w:r w:rsidRPr="00F3142E">
                              <w:rPr>
                                <w:lang w:val="en-US"/>
                              </w:rPr>
                              <w:t>: “The Tall”, “Stubby …”, “The Bald”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CCF3F" id="_x0000_s1048" type="#_x0000_t202" style="position:absolute;margin-left:0;margin-top:136.35pt;width:209.15pt;height:137.2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">
                <v:textbox>
                  <w:txbxContent>
                    <w:p w14:paraId="5476D9BF" w14:textId="438EB7DC" w:rsidR="00EC42D2" w:rsidRPr="00F3142E" w:rsidRDefault="00EC42D2" w:rsidP="00F3142E">
                      <w:pPr>
                        <w:pStyle w:val="berschrift4"/>
                        <w:rPr>
                          <w:lang w:val="en-US"/>
                        </w:rPr>
                      </w:pPr>
                      <w:r w:rsidRPr="00F3142E">
                        <w:rPr>
                          <w:lang w:val="en-US"/>
                        </w:rPr>
                        <w:t>Ideas for Epithets</w:t>
                      </w:r>
                    </w:p>
                    <w:p w14:paraId="5E9F1A65" w14:textId="5B6C7B02" w:rsidR="00EC42D2" w:rsidRPr="00F3142E" w:rsidRDefault="00EC42D2" w:rsidP="00F3142E">
                      <w:pPr>
                        <w:rPr>
                          <w:lang w:val="en-US"/>
                        </w:rPr>
                      </w:pPr>
                      <w:r w:rsidRPr="00F3142E">
                        <w:rPr>
                          <w:b/>
                          <w:bCs/>
                          <w:lang w:val="en-US"/>
                        </w:rPr>
                        <w:t>Name of Origin</w:t>
                      </w:r>
                      <w:r w:rsidRPr="00F3142E">
                        <w:rPr>
                          <w:lang w:val="en-US"/>
                        </w:rPr>
                        <w:t>: „… of Rome”, “… of the earth”, “… from the depths”</w:t>
                      </w:r>
                      <w:r w:rsidR="00F3142E">
                        <w:rPr>
                          <w:lang w:val="en-US"/>
                        </w:rPr>
                        <w:br/>
                      </w:r>
                      <w:r w:rsidRPr="00F3142E">
                        <w:rPr>
                          <w:b/>
                          <w:bCs/>
                          <w:lang w:val="en-US"/>
                        </w:rPr>
                        <w:t>Name of Actions</w:t>
                      </w:r>
                      <w:r w:rsidRPr="00F3142E">
                        <w:rPr>
                          <w:lang w:val="en-US"/>
                        </w:rPr>
                        <w:t>: “The Butcher”, “Bringer of Bad News”, “Thief of names”</w:t>
                      </w:r>
                      <w:r w:rsidR="00F3142E">
                        <w:rPr>
                          <w:lang w:val="en-US"/>
                        </w:rPr>
                        <w:br/>
                      </w:r>
                      <w:r w:rsidRPr="00F3142E">
                        <w:rPr>
                          <w:b/>
                          <w:bCs/>
                          <w:lang w:val="en-US"/>
                        </w:rPr>
                        <w:t>Name of Essence</w:t>
                      </w:r>
                      <w:r w:rsidRPr="00F3142E">
                        <w:rPr>
                          <w:lang w:val="en-US"/>
                        </w:rPr>
                        <w:t>: “Seventh Son”, “Lost Child”, “King of Nothing”</w:t>
                      </w:r>
                      <w:r w:rsidR="00F3142E">
                        <w:rPr>
                          <w:lang w:val="en-US"/>
                        </w:rPr>
                        <w:br/>
                      </w:r>
                      <w:r w:rsidRPr="00F3142E">
                        <w:rPr>
                          <w:b/>
                          <w:bCs/>
                          <w:lang w:val="en-US"/>
                        </w:rPr>
                        <w:t>Name of Appearance</w:t>
                      </w:r>
                      <w:r w:rsidRPr="00F3142E">
                        <w:rPr>
                          <w:lang w:val="en-US"/>
                        </w:rPr>
                        <w:t>: “The Tall”, “Stubby …”, “The Bald”</w:t>
                      </w:r>
                    </w:p>
                  </w:txbxContent>
                </v:textbox>
                <w10:wrap type="square" anchorx="margin"/>
              </v:shape>
            </w:pict>
          </mc:Fallback>
        </mc:AlternateContent>
      </w:r>
      <w:r w:rsidR="009D43B6">
        <w:rPr>
          <w:lang w:val="en-GB"/>
        </w:rPr>
        <w:t xml:space="preserve">Due to that, if both players and game master agree, the rules can be completely overruled. Additionally, even if rules and players agree on something, the game master may decide that it does not serve the narrative or session to resolve it like that and may offer an alternative. If this happens the game master should explain themselves though and be open </w:t>
      </w:r>
      <w:r w:rsidR="004C04AA">
        <w:rPr>
          <w:lang w:val="en-GB"/>
        </w:rPr>
        <w:t xml:space="preserve">with </w:t>
      </w:r>
      <w:r w:rsidR="009D43B6">
        <w:rPr>
          <w:lang w:val="en-GB"/>
        </w:rPr>
        <w:t>their reasoning.</w:t>
      </w:r>
    </w:p>
    <w:p w14:paraId="674517FB" w14:textId="0BA3AF76" w:rsidR="009D43B6" w:rsidRDefault="009D43B6" w:rsidP="009D43B6">
      <w:pPr>
        <w:pStyle w:val="berschrift3"/>
        <w:rPr>
          <w:lang w:val="en-GB"/>
        </w:rPr>
      </w:pPr>
      <w:r>
        <w:rPr>
          <w:lang w:val="en-GB"/>
        </w:rPr>
        <w:t>Talebound Epithets</w:t>
      </w:r>
    </w:p>
    <w:p w14:paraId="56749E7D" w14:textId="35ACF40B" w:rsidR="000E2F93" w:rsidRDefault="000E2F93" w:rsidP="000E2F93">
      <w:pPr>
        <w:rPr>
          <w:lang w:val="en-GB"/>
        </w:rPr>
      </w:pPr>
      <w:r>
        <w:rPr>
          <w:lang w:val="en-GB"/>
        </w:rPr>
        <w:t xml:space="preserve">Each time a character avoids death by fracturing a Talebone, </w:t>
      </w:r>
      <w:r w:rsidR="004C04AA">
        <w:rPr>
          <w:lang w:val="en-GB"/>
        </w:rPr>
        <w:t xml:space="preserve">shortly after </w:t>
      </w:r>
      <w:r>
        <w:rPr>
          <w:lang w:val="en-GB"/>
        </w:rPr>
        <w:t>a conversation between yourself and that player starts. During writing the characters backstory the player has noted down some ideas for Talebound Epithets</w:t>
      </w:r>
      <w:r w:rsidR="004C04AA">
        <w:rPr>
          <w:lang w:val="en-GB"/>
        </w:rPr>
        <w:t>, b</w:t>
      </w:r>
      <w:r>
        <w:rPr>
          <w:lang w:val="en-GB"/>
        </w:rPr>
        <w:t xml:space="preserve">ut </w:t>
      </w:r>
      <w:r w:rsidR="00CD6F23">
        <w:rPr>
          <w:lang w:val="en-GB"/>
        </w:rPr>
        <w:t>usually,</w:t>
      </w:r>
      <w:r>
        <w:rPr>
          <w:lang w:val="en-GB"/>
        </w:rPr>
        <w:t xml:space="preserve"> the near-death experience is connected to an action by the character that can be seen or at least twisted to be seen as morally grey or even plain bad. These are more obvious to you as the game master</w:t>
      </w:r>
      <w:r w:rsidR="004C04AA">
        <w:rPr>
          <w:lang w:val="en-GB"/>
        </w:rPr>
        <w:t>, than to the player</w:t>
      </w:r>
      <w:r>
        <w:rPr>
          <w:lang w:val="en-GB"/>
        </w:rPr>
        <w:t>.</w:t>
      </w:r>
    </w:p>
    <w:p w14:paraId="31D35BAE" w14:textId="471B22DC" w:rsidR="000E2F93" w:rsidRDefault="00CD6F23" w:rsidP="000E2F93">
      <w:pPr>
        <w:rPr>
          <w:lang w:val="en-GB"/>
        </w:rPr>
      </w:pPr>
      <w:r>
        <w:rPr>
          <w:lang w:val="en-GB"/>
        </w:rPr>
        <w:t>So,</w:t>
      </w:r>
      <w:r w:rsidR="000E2F93">
        <w:rPr>
          <w:lang w:val="en-GB"/>
        </w:rPr>
        <w:t xml:space="preserve"> with a collection of ideas which part of the character</w:t>
      </w:r>
      <w:r w:rsidR="004C04AA">
        <w:rPr>
          <w:lang w:val="en-GB"/>
        </w:rPr>
        <w:t>’s actions or history</w:t>
      </w:r>
      <w:r w:rsidR="000E2F93">
        <w:rPr>
          <w:lang w:val="en-GB"/>
        </w:rPr>
        <w:t xml:space="preserve"> the Epithet should reference, you and the player decide on a specific narrative that should become part of the public consciousness. That narrative should reference the character directly, or at least </w:t>
      </w:r>
      <w:r w:rsidR="000E2F93">
        <w:rPr>
          <w:lang w:val="en-GB"/>
        </w:rPr>
        <w:t>describe people like them to a degree that they can’t really avoid the connection.</w:t>
      </w:r>
      <w:r>
        <w:rPr>
          <w:lang w:val="en-GB"/>
        </w:rPr>
        <w:t xml:space="preserve"> Additionally, the narrative should be twisted far enough from the truth to portray the character in a questionable light, or even plainly as a villain. Receiving a mostly positive Epithet should be only in the power of the Old Gods and their most powerful allies, so basically not for player characters.</w:t>
      </w:r>
    </w:p>
    <w:p w14:paraId="151A6778" w14:textId="5FB8C341" w:rsidR="00CD6F23" w:rsidRDefault="00CD6F23" w:rsidP="000E2F93">
      <w:pPr>
        <w:rPr>
          <w:lang w:val="en-GB"/>
        </w:rPr>
      </w:pPr>
      <w:r>
        <w:rPr>
          <w:lang w:val="en-GB"/>
        </w:rPr>
        <w:t>Based on this narrative you both can think off a well sounding Epithet.</w:t>
      </w:r>
    </w:p>
    <w:p w14:paraId="1F49282F" w14:textId="706D5FF5" w:rsidR="00CD6F23" w:rsidRDefault="004C04AA" w:rsidP="000E2F93">
      <w:pPr>
        <w:rPr>
          <w:lang w:val="en-GB"/>
        </w:rPr>
      </w:pPr>
      <w:r>
        <w:rPr>
          <w:lang w:val="en-GB"/>
        </w:rPr>
        <w:t>T</w:t>
      </w:r>
      <w:r w:rsidR="00CD6F23">
        <w:rPr>
          <w:lang w:val="en-GB"/>
        </w:rPr>
        <w:t xml:space="preserve">he player </w:t>
      </w:r>
      <w:r>
        <w:rPr>
          <w:lang w:val="en-GB"/>
        </w:rPr>
        <w:t xml:space="preserve">should </w:t>
      </w:r>
      <w:r w:rsidR="00CD6F23">
        <w:rPr>
          <w:lang w:val="en-GB"/>
        </w:rPr>
        <w:t xml:space="preserve">have </w:t>
      </w:r>
      <w:r>
        <w:rPr>
          <w:lang w:val="en-GB"/>
        </w:rPr>
        <w:t xml:space="preserve">the </w:t>
      </w:r>
      <w:r w:rsidR="00CD6F23">
        <w:rPr>
          <w:lang w:val="en-GB"/>
        </w:rPr>
        <w:t xml:space="preserve">most control over the choice, and the game master </w:t>
      </w:r>
      <w:r>
        <w:rPr>
          <w:lang w:val="en-GB"/>
        </w:rPr>
        <w:t>should advice</w:t>
      </w:r>
      <w:r w:rsidR="00CD6F23">
        <w:rPr>
          <w:lang w:val="en-GB"/>
        </w:rPr>
        <w:t xml:space="preserve"> and suggest. Additionally, the game master should of course communicate if any specific Epithet or narrative has little opportunity to be significant in the adventure or portrays the character too positively.</w:t>
      </w:r>
    </w:p>
    <w:p w14:paraId="7F0BA7D2" w14:textId="6EA1C41E" w:rsidR="00CD6F23" w:rsidRDefault="00CD6F23" w:rsidP="000E2F93">
      <w:pPr>
        <w:rPr>
          <w:lang w:val="en-GB"/>
        </w:rPr>
      </w:pPr>
      <w:r>
        <w:rPr>
          <w:lang w:val="en-GB"/>
        </w:rPr>
        <w:t>The final choice over the Talebound Epithet is only in the hand of the player. The game master may veto certain choices but should never restrict the choice to only their own suggestions.</w:t>
      </w:r>
    </w:p>
    <w:p w14:paraId="228FBE93" w14:textId="422E8223" w:rsidR="00CD6F23" w:rsidRPr="000E2F93" w:rsidRDefault="00CD6F23" w:rsidP="000E2F93">
      <w:pPr>
        <w:rPr>
          <w:lang w:val="en-GB"/>
        </w:rPr>
      </w:pPr>
      <w:r>
        <w:rPr>
          <w:lang w:val="en-GB"/>
        </w:rPr>
        <w:t>From this point on, every Folk the character meets may have heard that narrative, in forms of tale, poem or song. The Folk does not need to reasonably have access to this information.</w:t>
      </w:r>
      <w:r w:rsidR="00EC42D2">
        <w:rPr>
          <w:lang w:val="en-GB"/>
        </w:rPr>
        <w:t xml:space="preserve"> </w:t>
      </w:r>
      <w:r w:rsidR="004C04AA">
        <w:rPr>
          <w:lang w:val="en-GB"/>
        </w:rPr>
        <w:t>Matching</w:t>
      </w:r>
      <w:r w:rsidR="00EC42D2">
        <w:rPr>
          <w:lang w:val="en-GB"/>
        </w:rPr>
        <w:t xml:space="preserve"> a single Talebound Epithet can be explained</w:t>
      </w:r>
      <w:r w:rsidR="004C04AA">
        <w:rPr>
          <w:lang w:val="en-GB"/>
        </w:rPr>
        <w:t xml:space="preserve"> away</w:t>
      </w:r>
      <w:r w:rsidR="00EC42D2">
        <w:rPr>
          <w:lang w:val="en-GB"/>
        </w:rPr>
        <w:t xml:space="preserve"> by bad luck, but the more Epithets apply, the more the characters interacting with the talebound character are gripped by superstition.</w:t>
      </w:r>
    </w:p>
    <w:p w14:paraId="111A09D6" w14:textId="1D13945E" w:rsidR="009D43B6" w:rsidRDefault="009D43B6" w:rsidP="009D43B6">
      <w:pPr>
        <w:pStyle w:val="berschrift4"/>
        <w:rPr>
          <w:lang w:val="en-GB"/>
        </w:rPr>
      </w:pPr>
      <w:r>
        <w:rPr>
          <w:lang w:val="en-GB"/>
        </w:rPr>
        <w:t>Using Talebound Epithets to balance the adventure</w:t>
      </w:r>
    </w:p>
    <w:p w14:paraId="228CC279" w14:textId="72D1DC41" w:rsidR="009D43B6" w:rsidRDefault="009D43B6" w:rsidP="009D43B6">
      <w:pPr>
        <w:rPr>
          <w:lang w:val="en-GB"/>
        </w:rPr>
      </w:pPr>
      <w:r>
        <w:rPr>
          <w:lang w:val="en-GB"/>
        </w:rPr>
        <w:t xml:space="preserve">In the </w:t>
      </w:r>
      <w:r w:rsidR="000E2F93">
        <w:rPr>
          <w:lang w:val="en-GB"/>
        </w:rPr>
        <w:t>worst-case</w:t>
      </w:r>
      <w:r>
        <w:rPr>
          <w:lang w:val="en-GB"/>
        </w:rPr>
        <w:t xml:space="preserve"> situation of the players finding a way to significantly disrupt the balance of your adventure, for example by discovering a powerful combination of Incantations or by discovering an unintended weak spot in your creatures, you should immediately step into an open conversation with them.</w:t>
      </w:r>
    </w:p>
    <w:p w14:paraId="6AC063F0" w14:textId="56134EB6" w:rsidR="000E2F93" w:rsidRDefault="000E2F93" w:rsidP="009D43B6">
      <w:pPr>
        <w:rPr>
          <w:lang w:val="en-GB"/>
        </w:rPr>
      </w:pPr>
      <w:r>
        <w:rPr>
          <w:lang w:val="en-GB"/>
        </w:rPr>
        <w:t xml:space="preserve">Possibly this kind of issue can be resolved by simply addressing it and the players stopping to do it. In this conversation you may also offer to alleviate any in character fears by putting restraints on the character by the means of Talebound Epithets. The character at their next death could receive a Talebound Epithet, </w:t>
      </w:r>
      <w:r>
        <w:rPr>
          <w:lang w:val="en-GB"/>
        </w:rPr>
        <w:lastRenderedPageBreak/>
        <w:t>referencing their methods and connotating it badly. Due to that any further use of the ability can be connected to heavy social repercussions, beyond the mechanical effects.</w:t>
      </w:r>
    </w:p>
    <w:p w14:paraId="753128C4" w14:textId="0D435A46" w:rsidR="000E2F93" w:rsidRDefault="000E2F93" w:rsidP="009D43B6">
      <w:pPr>
        <w:rPr>
          <w:lang w:val="en-GB"/>
        </w:rPr>
      </w:pPr>
      <w:r>
        <w:rPr>
          <w:lang w:val="en-GB"/>
        </w:rPr>
        <w:t xml:space="preserve">The rule, of a player always having to agree to any specific Epithet still applies and should not be circumvented, even if you are of the opinion that </w:t>
      </w:r>
      <w:r w:rsidR="004C04AA">
        <w:rPr>
          <w:lang w:val="en-GB"/>
        </w:rPr>
        <w:t xml:space="preserve">it </w:t>
      </w:r>
      <w:r>
        <w:rPr>
          <w:lang w:val="en-GB"/>
        </w:rPr>
        <w:t>is necessary.</w:t>
      </w:r>
    </w:p>
    <w:p w14:paraId="5E0D05AE" w14:textId="2AC13A13" w:rsidR="00E908D3" w:rsidRDefault="00E908D3" w:rsidP="00E908D3">
      <w:pPr>
        <w:pStyle w:val="berschrift3"/>
        <w:rPr>
          <w:lang w:val="en-GB"/>
        </w:rPr>
      </w:pPr>
      <w:r>
        <w:rPr>
          <w:lang w:val="en-GB"/>
        </w:rPr>
        <w:t xml:space="preserve">On determining Difficulty and </w:t>
      </w:r>
      <w:r w:rsidR="00DE1A30">
        <w:rPr>
          <w:lang w:val="en-GB"/>
        </w:rPr>
        <w:t>required</w:t>
      </w:r>
      <w:r>
        <w:rPr>
          <w:lang w:val="en-GB"/>
        </w:rPr>
        <w:t xml:space="preserve"> Successes</w:t>
      </w:r>
    </w:p>
    <w:p w14:paraId="0AAE6CB8" w14:textId="7F1A9C67" w:rsidR="00E908D3" w:rsidRDefault="00E908D3" w:rsidP="00E908D3">
      <w:pPr>
        <w:rPr>
          <w:lang w:val="en-GB"/>
        </w:rPr>
      </w:pPr>
      <w:r>
        <w:rPr>
          <w:lang w:val="en-GB"/>
        </w:rPr>
        <w:t xml:space="preserve">You as the game master have the difficult task of determining numbers for each Challenge a player rolls. Determining the “correct” number is a skill that comes with experience, but there are several short hands for either determining Difficulty or </w:t>
      </w:r>
      <w:r w:rsidR="00DE1A30">
        <w:rPr>
          <w:lang w:val="en-GB"/>
        </w:rPr>
        <w:t>required</w:t>
      </w:r>
      <w:r>
        <w:rPr>
          <w:lang w:val="en-GB"/>
        </w:rPr>
        <w:t xml:space="preserve"> Successes for any one Challenge.</w:t>
      </w:r>
    </w:p>
    <w:p w14:paraId="11FF13D4" w14:textId="56C2B962" w:rsidR="00E908D3" w:rsidRPr="00E908D3" w:rsidRDefault="00E908D3" w:rsidP="00E908D3">
      <w:pPr>
        <w:pStyle w:val="berschrift4"/>
        <w:rPr>
          <w:lang w:val="en-GB"/>
        </w:rPr>
      </w:pPr>
      <w:r w:rsidRPr="00E908D3">
        <w:rPr>
          <w:lang w:val="en-GB"/>
        </w:rPr>
        <w:t>Difficulty or Advantage/Disadvantage</w:t>
      </w:r>
    </w:p>
    <w:p w14:paraId="74DB307A" w14:textId="4802BD37" w:rsidR="00E908D3" w:rsidRDefault="00E908D3" w:rsidP="00E908D3">
      <w:pPr>
        <w:rPr>
          <w:lang w:val="en-GB"/>
        </w:rPr>
      </w:pPr>
      <w:r>
        <w:rPr>
          <w:lang w:val="en-GB"/>
        </w:rPr>
        <w:t>Mechanically changing Difficulty or granting Advantage or Disadvantage is the same. In the rules Difficulty is generally used to describe an action on the side of the game master, and Advantage/Disadvantage an action on the side of the players, who gain Advantage/Disadvantage from any of their abilities. In communication you may use either, whichever works best for you.</w:t>
      </w:r>
    </w:p>
    <w:p w14:paraId="2509144F" w14:textId="45C7F4E8" w:rsidR="00E908D3" w:rsidRDefault="00E908D3" w:rsidP="00E908D3">
      <w:pPr>
        <w:rPr>
          <w:lang w:val="en-GB"/>
        </w:rPr>
      </w:pPr>
      <w:r>
        <w:rPr>
          <w:lang w:val="en-GB"/>
        </w:rPr>
        <w:t xml:space="preserve">Changing the Difficulty of a Challenge is the easiest way to make a Challenge harder or easier to succeed in. A single change of Difficulty should </w:t>
      </w:r>
      <w:r w:rsidR="00DB4234">
        <w:rPr>
          <w:lang w:val="en-GB"/>
        </w:rPr>
        <w:t>only exceed plus or minus five, if the circumstances are extraordinary. Added up with all other changes and Advantages/Disadvantages, the final change in Difficulty may be larger than five.</w:t>
      </w:r>
    </w:p>
    <w:p w14:paraId="07B1A86B" w14:textId="3D7DBB50" w:rsidR="00DB4234" w:rsidRDefault="00DB4234" w:rsidP="00E908D3">
      <w:pPr>
        <w:rPr>
          <w:lang w:val="en-GB"/>
        </w:rPr>
      </w:pPr>
      <w:r>
        <w:rPr>
          <w:lang w:val="en-GB"/>
        </w:rPr>
        <w:t>If there is a single circumstance of the challenge that changes its Difficulty, it is usually possibly to quantify it in terms of a number between one and five. For example, if a character tries to unlock a lock while at a high place, they may have to deal with an increase in Difficulty equal to their Steps above the ground. Alternatively, a band performance with some non-player characters may lead to a decrease in Difficulty equal to the band members beyond the rolling character.</w:t>
      </w:r>
    </w:p>
    <w:p w14:paraId="2005867C" w14:textId="230B3922" w:rsidR="00DB4234" w:rsidRDefault="00DB4234" w:rsidP="00E908D3">
      <w:pPr>
        <w:rPr>
          <w:lang w:val="en-GB"/>
        </w:rPr>
      </w:pPr>
      <w:r>
        <w:rPr>
          <w:lang w:val="en-GB"/>
        </w:rPr>
        <w:t xml:space="preserve">This approach leads to Difficulty being more comprehensible </w:t>
      </w:r>
      <w:r w:rsidR="004C04AA">
        <w:rPr>
          <w:lang w:val="en-GB"/>
        </w:rPr>
        <w:t xml:space="preserve">to </w:t>
      </w:r>
      <w:r>
        <w:rPr>
          <w:lang w:val="en-GB"/>
        </w:rPr>
        <w:t>players. They know that if they move the lock picking closer to the ground or if they add more band members their Challenge will be easier, and you don’t have to explain bad circumstances in detail.</w:t>
      </w:r>
    </w:p>
    <w:p w14:paraId="1FB82758" w14:textId="05387279" w:rsidR="00DB4234" w:rsidRDefault="00DB4234" w:rsidP="00E908D3">
      <w:pPr>
        <w:rPr>
          <w:lang w:val="en-GB"/>
        </w:rPr>
      </w:pPr>
      <w:r>
        <w:rPr>
          <w:lang w:val="en-GB"/>
        </w:rPr>
        <w:t xml:space="preserve">Generally, just try to feel it out. A more tense scene will warrant more harsh metrics to judge a Challenge (e.g. “Increase in Difficulty equal to </w:t>
      </w:r>
      <w:r w:rsidR="00DE1A30">
        <w:rPr>
          <w:lang w:val="en-GB"/>
        </w:rPr>
        <w:t>lost Poise this scene among all characters”</w:t>
      </w:r>
      <w:r>
        <w:rPr>
          <w:lang w:val="en-GB"/>
        </w:rPr>
        <w:t>)</w:t>
      </w:r>
      <w:r w:rsidR="00DE1A30">
        <w:rPr>
          <w:lang w:val="en-GB"/>
        </w:rPr>
        <w:t>, but do not hesitate to no</w:t>
      </w:r>
      <w:r w:rsidR="004C04AA">
        <w:rPr>
          <w:lang w:val="en-GB"/>
        </w:rPr>
        <w:t>t</w:t>
      </w:r>
      <w:r w:rsidR="00DE1A30">
        <w:rPr>
          <w:lang w:val="en-GB"/>
        </w:rPr>
        <w:t xml:space="preserve"> change the Difficulty if there is no reason for it too (e.g. the characters try to remember something in a non-tense scene).</w:t>
      </w:r>
    </w:p>
    <w:p w14:paraId="567A0B92" w14:textId="2DB2A982" w:rsidR="00DE1A30" w:rsidRDefault="00DE1A30" w:rsidP="00DE1A30">
      <w:pPr>
        <w:pStyle w:val="berschrift4"/>
        <w:rPr>
          <w:lang w:val="en-GB"/>
        </w:rPr>
      </w:pPr>
      <w:r>
        <w:rPr>
          <w:lang w:val="en-GB"/>
        </w:rPr>
        <w:t>Required Successes</w:t>
      </w:r>
    </w:p>
    <w:p w14:paraId="529B9BB0" w14:textId="6AFCC3A1" w:rsidR="00DE1A30" w:rsidRDefault="00DE1A30" w:rsidP="00E908D3">
      <w:pPr>
        <w:rPr>
          <w:lang w:val="en-GB"/>
        </w:rPr>
      </w:pPr>
      <w:r>
        <w:rPr>
          <w:lang w:val="en-GB"/>
        </w:rPr>
        <w:t>The required Successes to overcome a Challenge without consequences is another tool of yours but should be wielded with more care. Most challenges should stay within three to five required Successes.</w:t>
      </w:r>
    </w:p>
    <w:p w14:paraId="11FE6800" w14:textId="009B8075" w:rsidR="00DE1A30" w:rsidRDefault="00DE1A30" w:rsidP="00E908D3">
      <w:pPr>
        <w:rPr>
          <w:lang w:val="en-GB"/>
        </w:rPr>
      </w:pPr>
      <w:r>
        <w:rPr>
          <w:lang w:val="en-GB"/>
        </w:rPr>
        <w:t xml:space="preserve">Three Successes in a Challenge is achievable by most characters by themselves and should describe most easier tasks without much multitasking. Any less than three Successes </w:t>
      </w:r>
      <w:r w:rsidR="00E635F5">
        <w:rPr>
          <w:lang w:val="en-GB"/>
        </w:rPr>
        <w:t>is usually trivial</w:t>
      </w:r>
      <w:r>
        <w:rPr>
          <w:lang w:val="en-GB"/>
        </w:rPr>
        <w:t>, so is not very representative of any real Challenge. If you are considering less Successes than three, you should consider just allowing the player to describe how they succeed without requiring a roll.</w:t>
      </w:r>
    </w:p>
    <w:p w14:paraId="48D01C91" w14:textId="689BB755" w:rsidR="00DE1A30" w:rsidRDefault="00DE1A30" w:rsidP="00E908D3">
      <w:pPr>
        <w:rPr>
          <w:lang w:val="en-GB"/>
        </w:rPr>
      </w:pPr>
      <w:r>
        <w:rPr>
          <w:lang w:val="en-GB"/>
        </w:rPr>
        <w:t>Five Successes are not achievable by a single character except they are extremely skilled in the given task. Five successes describe a Challenge of medium difficulty</w:t>
      </w:r>
      <w:r w:rsidR="005E097B">
        <w:rPr>
          <w:lang w:val="en-GB"/>
        </w:rPr>
        <w:t>,</w:t>
      </w:r>
      <w:r>
        <w:rPr>
          <w:lang w:val="en-GB"/>
        </w:rPr>
        <w:t xml:space="preserve"> if the rolling character gets help from </w:t>
      </w:r>
      <w:r w:rsidR="00E635F5">
        <w:rPr>
          <w:lang w:val="en-GB"/>
        </w:rPr>
        <w:t>others</w:t>
      </w:r>
      <w:r>
        <w:rPr>
          <w:lang w:val="en-GB"/>
        </w:rPr>
        <w:t>.</w:t>
      </w:r>
      <w:r w:rsidR="005E097B">
        <w:rPr>
          <w:lang w:val="en-GB"/>
        </w:rPr>
        <w:t xml:space="preserve"> Coordination between players can be difficult in within itself, and the more dice are rolled, the higher is the variance of the Success Pool. Due to that five successes should be the ceiling of most Challenges the characters meet in their adventure.</w:t>
      </w:r>
    </w:p>
    <w:p w14:paraId="1D1AC769" w14:textId="38D525E0" w:rsidR="005E097B" w:rsidRDefault="005E097B" w:rsidP="00E908D3">
      <w:pPr>
        <w:rPr>
          <w:lang w:val="en-GB"/>
        </w:rPr>
      </w:pPr>
      <w:r>
        <w:rPr>
          <w:lang w:val="en-GB"/>
        </w:rPr>
        <w:t>More than five Successes describe a task of unusual difficulty or scope. Either the characters attempt something in a fraction of the time a task usually takes, attempt a cooperative task while not being able to communicate and coordinate as a group, set their eyes on a task of unbelievable complexity, or any combination of these circumstances</w:t>
      </w:r>
      <w:r w:rsidR="00E635F5">
        <w:rPr>
          <w:lang w:val="en-GB"/>
        </w:rPr>
        <w:t xml:space="preserve"> and more</w:t>
      </w:r>
      <w:r>
        <w:rPr>
          <w:lang w:val="en-GB"/>
        </w:rPr>
        <w:t xml:space="preserve">. A Challenge </w:t>
      </w:r>
      <w:r>
        <w:rPr>
          <w:lang w:val="en-GB"/>
        </w:rPr>
        <w:lastRenderedPageBreak/>
        <w:t>with more than five required Successes should always go along an increase in tension and drama and the players should be able to describe their actions in detail in case of success.</w:t>
      </w:r>
    </w:p>
    <w:p w14:paraId="11E60878" w14:textId="1C9CC5B6" w:rsidR="005E097B" w:rsidRDefault="005E097B" w:rsidP="005E097B">
      <w:pPr>
        <w:pStyle w:val="berschrift5"/>
        <w:rPr>
          <w:lang w:val="en-GB"/>
        </w:rPr>
      </w:pPr>
      <w:r>
        <w:rPr>
          <w:lang w:val="en-GB"/>
        </w:rPr>
        <w:t>Excessive Success</w:t>
      </w:r>
    </w:p>
    <w:p w14:paraId="42E60380" w14:textId="626FF41B" w:rsidR="005E097B" w:rsidRDefault="005E097B" w:rsidP="005E097B">
      <w:pPr>
        <w:rPr>
          <w:lang w:val="en-GB"/>
        </w:rPr>
      </w:pPr>
      <w:r>
        <w:rPr>
          <w:lang w:val="en-GB"/>
        </w:rPr>
        <w:t>If a Success Pool exceeds ten Successes, you should consider the Challenge succeeded with supernatural results. Ten Successes represents the story, world, and fate smiling at the characters</w:t>
      </w:r>
      <w:r w:rsidR="00951E05">
        <w:rPr>
          <w:lang w:val="en-GB"/>
        </w:rPr>
        <w:t>. They should be able to describe what they do, without any consequences, no matter how unbelievable the success is.</w:t>
      </w:r>
    </w:p>
    <w:p w14:paraId="7267F369" w14:textId="3C4D1657" w:rsidR="00951E05" w:rsidRPr="005E097B" w:rsidRDefault="00951E05" w:rsidP="005E097B">
      <w:pPr>
        <w:rPr>
          <w:lang w:val="en-GB"/>
        </w:rPr>
      </w:pPr>
      <w:r>
        <w:rPr>
          <w:lang w:val="en-GB"/>
        </w:rPr>
        <w:t>If the Challenge attempted is only achievable by an act of fate, you are free to require ten or even more successes, but if that is the case, you should inform your players that the Challenge is this difficult and that serious consequences will occur if they fail. Ten or more required Successes should only ever be used in the climax of the story or equivalent dramatic moments.</w:t>
      </w:r>
    </w:p>
    <w:p w14:paraId="1B56EAA8" w14:textId="77B24039" w:rsidR="005E097B" w:rsidRDefault="003D7BF6" w:rsidP="003D7BF6">
      <w:pPr>
        <w:pStyle w:val="berschrift3"/>
        <w:rPr>
          <w:lang w:val="en-GB"/>
        </w:rPr>
      </w:pPr>
      <w:r>
        <w:rPr>
          <w:lang w:val="en-GB"/>
        </w:rPr>
        <w:t>Running Initiative</w:t>
      </w:r>
    </w:p>
    <w:p w14:paraId="79B5D2C0" w14:textId="75315F24" w:rsidR="003D7BF6" w:rsidRDefault="003D7BF6" w:rsidP="00E908D3">
      <w:pPr>
        <w:rPr>
          <w:lang w:val="en-GB"/>
        </w:rPr>
      </w:pPr>
      <w:r>
        <w:rPr>
          <w:lang w:val="en-GB"/>
        </w:rPr>
        <w:t>Ru</w:t>
      </w:r>
      <w:r w:rsidR="00087330">
        <w:rPr>
          <w:lang w:val="en-GB"/>
        </w:rPr>
        <w:t xml:space="preserve">nning an Initiative can be very </w:t>
      </w:r>
      <w:r w:rsidR="00E635F5">
        <w:rPr>
          <w:lang w:val="en-GB"/>
        </w:rPr>
        <w:t xml:space="preserve">taxing </w:t>
      </w:r>
      <w:r w:rsidR="00087330">
        <w:rPr>
          <w:lang w:val="en-GB"/>
        </w:rPr>
        <w:t>on you as a single person. Due to that this section gives you tools</w:t>
      </w:r>
      <w:r w:rsidR="00E635F5">
        <w:rPr>
          <w:lang w:val="en-GB"/>
        </w:rPr>
        <w:t xml:space="preserve"> and tips</w:t>
      </w:r>
      <w:r w:rsidR="00087330">
        <w:rPr>
          <w:lang w:val="en-GB"/>
        </w:rPr>
        <w:t xml:space="preserve"> to handle most parts of the process.</w:t>
      </w:r>
    </w:p>
    <w:p w14:paraId="3AEBC639" w14:textId="7111B9A9" w:rsidR="00087330" w:rsidRDefault="00087330" w:rsidP="00087330">
      <w:pPr>
        <w:pStyle w:val="berschrift4"/>
        <w:rPr>
          <w:lang w:val="en-GB"/>
        </w:rPr>
      </w:pPr>
      <w:r>
        <w:rPr>
          <w:lang w:val="en-GB"/>
        </w:rPr>
        <w:t>Note Taking</w:t>
      </w:r>
    </w:p>
    <w:p w14:paraId="2ED7B36D" w14:textId="77777777" w:rsidR="00087330" w:rsidRDefault="00087330" w:rsidP="00087330">
      <w:pPr>
        <w:rPr>
          <w:lang w:val="en-GB"/>
        </w:rPr>
      </w:pPr>
      <w:r>
        <w:rPr>
          <w:lang w:val="en-GB"/>
        </w:rPr>
        <w:t xml:space="preserve">As game master, you have the responsibility to track a few core metrics of Initiative. </w:t>
      </w:r>
    </w:p>
    <w:p w14:paraId="0A8836DA" w14:textId="0FC90578" w:rsidR="00087330" w:rsidRDefault="00087330" w:rsidP="00087330">
      <w:pPr>
        <w:rPr>
          <w:lang w:val="en-GB"/>
        </w:rPr>
      </w:pPr>
      <w:r>
        <w:rPr>
          <w:lang w:val="en-GB"/>
        </w:rPr>
        <w:t>You should track the Initiative order of the player characters and allied non-player characters each round and coordinate the resolving of Initiative (see Chapter 6?).</w:t>
      </w:r>
    </w:p>
    <w:p w14:paraId="6237A432" w14:textId="10EED138" w:rsidR="008A360B" w:rsidRDefault="008A360B" w:rsidP="00087330">
      <w:pPr>
        <w:rPr>
          <w:lang w:val="en-GB"/>
        </w:rPr>
      </w:pPr>
      <w:r>
        <w:rPr>
          <w:lang w:val="en-GB"/>
        </w:rPr>
        <w:t>Additionally, it is your responsibility to track Action Points of the Encounter, and the Poise, Status Effects and possibly Hit Points of each opponent.</w:t>
      </w:r>
    </w:p>
    <w:p w14:paraId="1E707991" w14:textId="0707E437" w:rsidR="008A360B" w:rsidRPr="00087330" w:rsidRDefault="008A360B" w:rsidP="00087330">
      <w:pPr>
        <w:rPr>
          <w:lang w:val="en-GB"/>
        </w:rPr>
      </w:pPr>
      <w:r>
        <w:rPr>
          <w:lang w:val="en-GB"/>
        </w:rPr>
        <w:t>It is not your responsibility to track AP, Poise and Hit Points of the player characters. If the players do not do it well, you should work out a system for them to keep better notes, but you already have a lot to keep in mind, so the solution should not be for you to do everything.</w:t>
      </w:r>
    </w:p>
    <w:p w14:paraId="3ADD0AD8" w14:textId="12268FC5" w:rsidR="00087330" w:rsidRDefault="00087330" w:rsidP="00087330">
      <w:pPr>
        <w:pStyle w:val="berschrift4"/>
        <w:rPr>
          <w:lang w:val="en-GB"/>
        </w:rPr>
      </w:pPr>
      <w:r>
        <w:rPr>
          <w:lang w:val="en-GB"/>
        </w:rPr>
        <w:t>Tracking Initiative Order</w:t>
      </w:r>
    </w:p>
    <w:p w14:paraId="6281BE3C" w14:textId="436D093E" w:rsidR="001A0DB3" w:rsidRPr="001A0DB3" w:rsidRDefault="001A0DB3" w:rsidP="001A0DB3">
      <w:pPr>
        <w:rPr>
          <w:lang w:val="en-GB"/>
        </w:rPr>
      </w:pPr>
      <w:r>
        <w:rPr>
          <w:lang w:val="en-GB"/>
        </w:rPr>
        <w:t>To track initiative order you should keep in mind that the order changes each round. So if you do not want to write down the new order each time, you should invest in something you can rearrange, like cards with the player characters names on it, small trinkets or figurines each representing a character, or small pop-up name cards.</w:t>
      </w:r>
    </w:p>
    <w:p w14:paraId="041E154D" w14:textId="760D35BF" w:rsidR="00087330" w:rsidRDefault="00087330" w:rsidP="00087330">
      <w:pPr>
        <w:pStyle w:val="berschrift4"/>
        <w:rPr>
          <w:lang w:val="en-GB"/>
        </w:rPr>
      </w:pPr>
      <w:r>
        <w:rPr>
          <w:lang w:val="en-GB"/>
        </w:rPr>
        <w:t>Tracking Numbers</w:t>
      </w:r>
    </w:p>
    <w:p w14:paraId="605D81DF" w14:textId="636380DD" w:rsidR="001A0DB3" w:rsidRDefault="001A0DB3" w:rsidP="001A0DB3">
      <w:pPr>
        <w:rPr>
          <w:lang w:val="en-GB"/>
        </w:rPr>
      </w:pPr>
      <w:r>
        <w:rPr>
          <w:lang w:val="en-GB"/>
        </w:rPr>
        <w:t>When taking notes on paper, you should separate them between rounds. Action Points reset every round and</w:t>
      </w:r>
      <w:r w:rsidR="0065798B">
        <w:rPr>
          <w:lang w:val="en-GB"/>
        </w:rPr>
        <w:t xml:space="preserve"> due to that do not need to be tracked over multiple rounds.</w:t>
      </w:r>
    </w:p>
    <w:p w14:paraId="4E47FD5F" w14:textId="62E2C48E" w:rsidR="0065798B" w:rsidRPr="001A0DB3" w:rsidRDefault="0065798B" w:rsidP="001A0DB3">
      <w:pPr>
        <w:rPr>
          <w:lang w:val="en-GB"/>
        </w:rPr>
      </w:pPr>
      <w:r>
        <w:rPr>
          <w:lang w:val="en-GB"/>
        </w:rPr>
        <w:t>If you have any additional dice on hand, you can track numbers like AP and Poise with them, by counting down their displayed number (there are specifically Counter Dice too, which are easier to use for this purpose).</w:t>
      </w:r>
    </w:p>
    <w:p w14:paraId="4239AC7F" w14:textId="4D2BD759" w:rsidR="008A360B" w:rsidRDefault="008A360B" w:rsidP="008A360B">
      <w:pPr>
        <w:pStyle w:val="berschrift4"/>
        <w:rPr>
          <w:lang w:val="en-GB"/>
        </w:rPr>
      </w:pPr>
      <w:r>
        <w:rPr>
          <w:lang w:val="en-GB"/>
        </w:rPr>
        <w:t>Tracking Status Effects</w:t>
      </w:r>
    </w:p>
    <w:p w14:paraId="64F1E7EB" w14:textId="778755DE" w:rsidR="007C33DC" w:rsidRDefault="007C33DC" w:rsidP="007C33DC">
      <w:pPr>
        <w:rPr>
          <w:lang w:val="en-GB"/>
        </w:rPr>
      </w:pPr>
      <w:r>
        <w:rPr>
          <w:lang w:val="en-GB"/>
        </w:rPr>
        <w:t>Status effects can be tracked easier with physical markers on the figurines of the characters. Either have coloured snippets of paper on hand you can place the figurines on or have bottle cap rings in different colours for different Status Effects. You do not even need to cover all Status Effects, just the ones possible to be applied in an Initiative.</w:t>
      </w:r>
    </w:p>
    <w:p w14:paraId="07676A53" w14:textId="021BE403" w:rsidR="007C33DC" w:rsidRPr="007C33DC" w:rsidRDefault="007C33DC" w:rsidP="007C33DC">
      <w:pPr>
        <w:rPr>
          <w:lang w:val="en-GB"/>
        </w:rPr>
      </w:pPr>
      <w:r>
        <w:rPr>
          <w:lang w:val="en-GB"/>
        </w:rPr>
        <w:t>The most common Status Effects are Tripped and Staggered, so you</w:t>
      </w:r>
      <w:r w:rsidR="00E635F5">
        <w:rPr>
          <w:lang w:val="en-GB"/>
        </w:rPr>
        <w:t xml:space="preserve"> at least</w:t>
      </w:r>
      <w:r>
        <w:rPr>
          <w:lang w:val="en-GB"/>
        </w:rPr>
        <w:t xml:space="preserve"> should think about a solution for these.</w:t>
      </w:r>
    </w:p>
    <w:p w14:paraId="227E510D" w14:textId="10764DBC" w:rsidR="00087330" w:rsidRDefault="00087330" w:rsidP="00087330">
      <w:pPr>
        <w:pStyle w:val="berschrift4"/>
        <w:rPr>
          <w:lang w:val="en-GB"/>
        </w:rPr>
      </w:pPr>
      <w:r>
        <w:rPr>
          <w:lang w:val="en-GB"/>
        </w:rPr>
        <w:t>Tracking Positions</w:t>
      </w:r>
    </w:p>
    <w:p w14:paraId="1A2887EF" w14:textId="404B4162" w:rsidR="007C33DC" w:rsidRDefault="007C33DC" w:rsidP="007C33DC">
      <w:pPr>
        <w:rPr>
          <w:lang w:val="en-GB"/>
        </w:rPr>
      </w:pPr>
      <w:r>
        <w:rPr>
          <w:lang w:val="en-GB"/>
        </w:rPr>
        <w:t xml:space="preserve">Talebones can be played completely without a grid and actual figurines. Each character should have a unique token of some kind though, and due to the vague definition of Steps as a distance measurement, you can literal “step” the token forward, by </w:t>
      </w:r>
      <w:r w:rsidR="00E635F5">
        <w:rPr>
          <w:lang w:val="en-GB"/>
        </w:rPr>
        <w:t xml:space="preserve">picking it up and </w:t>
      </w:r>
      <w:r>
        <w:rPr>
          <w:lang w:val="en-GB"/>
        </w:rPr>
        <w:t xml:space="preserve">placing it one length further down </w:t>
      </w:r>
      <w:r w:rsidR="00E635F5">
        <w:rPr>
          <w:lang w:val="en-GB"/>
        </w:rPr>
        <w:t xml:space="preserve">the </w:t>
      </w:r>
      <w:r>
        <w:rPr>
          <w:lang w:val="en-GB"/>
        </w:rPr>
        <w:t>path.</w:t>
      </w:r>
    </w:p>
    <w:p w14:paraId="088882CE" w14:textId="790C3E3E" w:rsidR="007C33DC" w:rsidRPr="007C33DC" w:rsidRDefault="007C33DC" w:rsidP="007C33DC">
      <w:pPr>
        <w:rPr>
          <w:lang w:val="en-GB"/>
        </w:rPr>
      </w:pPr>
      <w:r>
        <w:rPr>
          <w:lang w:val="en-GB"/>
        </w:rPr>
        <w:t>This can be supported by a square or hexagonal grid, to judge distances more easily</w:t>
      </w:r>
      <w:r w:rsidR="00E635F5">
        <w:rPr>
          <w:lang w:val="en-GB"/>
        </w:rPr>
        <w:t>,</w:t>
      </w:r>
      <w:r>
        <w:rPr>
          <w:lang w:val="en-GB"/>
        </w:rPr>
        <w:t xml:space="preserve"> or customizable figurines. Either way, you should consider investing in some form of furniture or object markers to create a better picture of obstacles and covers for your players. These can </w:t>
      </w:r>
      <w:r>
        <w:rPr>
          <w:lang w:val="en-GB"/>
        </w:rPr>
        <w:lastRenderedPageBreak/>
        <w:t>be made easily by cutting down pieces of paper without additional costs.</w:t>
      </w:r>
    </w:p>
    <w:p w14:paraId="410F9325" w14:textId="3BECE9CC" w:rsidR="00087330" w:rsidRDefault="00087330" w:rsidP="00087330">
      <w:pPr>
        <w:pStyle w:val="berschrift4"/>
        <w:rPr>
          <w:lang w:val="en-GB"/>
        </w:rPr>
      </w:pPr>
      <w:r>
        <w:rPr>
          <w:lang w:val="en-GB"/>
        </w:rPr>
        <w:t>Tracking Reactions</w:t>
      </w:r>
    </w:p>
    <w:p w14:paraId="6B79FF03" w14:textId="42F47B47" w:rsidR="000A7331" w:rsidRDefault="000A7331" w:rsidP="000A7331">
      <w:pPr>
        <w:rPr>
          <w:lang w:val="en-GB"/>
        </w:rPr>
      </w:pPr>
      <w:r>
        <w:rPr>
          <w:lang w:val="en-GB"/>
        </w:rPr>
        <w:t xml:space="preserve">If tracking Reactions and their announcement becomes an issue you may resort to handing each player a unique physical marker like a playing card or coin. Whenever they want to announce a Reaction, they may tap the marker with their finger or throw the marker on the table. The thrown markers can then be used to arrange the Reaction Chain </w:t>
      </w:r>
      <w:r w:rsidR="00D60769">
        <w:rPr>
          <w:lang w:val="en-GB"/>
        </w:rPr>
        <w:t>like</w:t>
      </w:r>
      <w:r w:rsidR="00E635F5">
        <w:rPr>
          <w:lang w:val="en-GB"/>
        </w:rPr>
        <w:t xml:space="preserve"> </w:t>
      </w:r>
      <w:r>
        <w:rPr>
          <w:lang w:val="en-GB"/>
        </w:rPr>
        <w:t>the solutions for Initiative order.</w:t>
      </w:r>
    </w:p>
    <w:p w14:paraId="1E141A0C" w14:textId="51C1CD91" w:rsidR="000A7331" w:rsidRDefault="000A7331" w:rsidP="000A7331">
      <w:pPr>
        <w:pStyle w:val="berschrift3"/>
        <w:rPr>
          <w:lang w:val="en-GB"/>
        </w:rPr>
      </w:pPr>
      <w:r>
        <w:rPr>
          <w:lang w:val="en-GB"/>
        </w:rPr>
        <w:t>Combat between player characters</w:t>
      </w:r>
    </w:p>
    <w:p w14:paraId="4BD5DFF2" w14:textId="1BA7C330" w:rsidR="000A7331" w:rsidRDefault="000A7331" w:rsidP="000A7331">
      <w:pPr>
        <w:rPr>
          <w:lang w:val="en-GB"/>
        </w:rPr>
      </w:pPr>
      <w:r>
        <w:rPr>
          <w:lang w:val="en-GB"/>
        </w:rPr>
        <w:t>Combat between player characters should never be due to personal disagreements between players. Due to that it is advised to resolve combat of this kind in a roleplay interaction, with both players working to resolve the conflict appropriately and in a way that everyone is comfortable</w:t>
      </w:r>
      <w:r w:rsidR="00EB1391">
        <w:rPr>
          <w:lang w:val="en-GB"/>
        </w:rPr>
        <w:t xml:space="preserve"> with</w:t>
      </w:r>
      <w:r>
        <w:rPr>
          <w:lang w:val="en-GB"/>
        </w:rPr>
        <w:t xml:space="preserve">. This includes both players agreeing which character wins or </w:t>
      </w:r>
      <w:r w:rsidR="00C25D44">
        <w:rPr>
          <w:lang w:val="en-GB"/>
        </w:rPr>
        <w:t>loses</w:t>
      </w:r>
      <w:r>
        <w:rPr>
          <w:lang w:val="en-GB"/>
        </w:rPr>
        <w:t xml:space="preserve"> the conflict, or if and what both win and </w:t>
      </w:r>
      <w:r w:rsidR="00C25D44">
        <w:rPr>
          <w:lang w:val="en-GB"/>
        </w:rPr>
        <w:t>lose</w:t>
      </w:r>
      <w:r>
        <w:rPr>
          <w:lang w:val="en-GB"/>
        </w:rPr>
        <w:t xml:space="preserve"> at the same time. The game master should take up the role of mediator in these situations.</w:t>
      </w:r>
    </w:p>
    <w:p w14:paraId="1FE6F72D" w14:textId="5813BEFF" w:rsidR="000A7331" w:rsidRDefault="000A7331" w:rsidP="000A7331">
      <w:pPr>
        <w:rPr>
          <w:lang w:val="en-GB"/>
        </w:rPr>
      </w:pPr>
      <w:r>
        <w:rPr>
          <w:lang w:val="en-GB"/>
        </w:rPr>
        <w:t xml:space="preserve">If there is still reason to go into Initiative after the out of character conversation, or the conflict happens within an already resolving Initiative, </w:t>
      </w:r>
      <w:r w:rsidR="006A1A44">
        <w:rPr>
          <w:lang w:val="en-GB"/>
        </w:rPr>
        <w:t>the rules differ slightly from the usual resolution.</w:t>
      </w:r>
    </w:p>
    <w:p w14:paraId="0EDA8C19" w14:textId="454CB108" w:rsidR="006A1A44" w:rsidRDefault="006A1A44" w:rsidP="000A7331">
      <w:pPr>
        <w:rPr>
          <w:lang w:val="en-GB"/>
        </w:rPr>
      </w:pPr>
      <w:r>
        <w:rPr>
          <w:lang w:val="en-GB"/>
        </w:rPr>
        <w:t xml:space="preserve">In an Initiative with an Encounter of either the environment or non-allied characters, the Initiative Order remains the same, but the conflicting characters </w:t>
      </w:r>
      <w:r w:rsidR="00D60769">
        <w:rPr>
          <w:lang w:val="en-GB"/>
        </w:rPr>
        <w:t>must</w:t>
      </w:r>
      <w:r>
        <w:rPr>
          <w:lang w:val="en-GB"/>
        </w:rPr>
        <w:t xml:space="preserve"> agree to any Supportive Actions announced to their Actions.</w:t>
      </w:r>
    </w:p>
    <w:p w14:paraId="466E2E54" w14:textId="3C52AF5A" w:rsidR="006A1A44" w:rsidRDefault="006A1A44" w:rsidP="000A7331">
      <w:pPr>
        <w:rPr>
          <w:lang w:val="en-GB"/>
        </w:rPr>
      </w:pPr>
      <w:r>
        <w:rPr>
          <w:lang w:val="en-GB"/>
        </w:rPr>
        <w:t>If the Encounter contains a group one of the conflicting characters sees themselves allied to due to the conflict, or if both sides of the conflict have more than one character, the Initiative treats one group of the characters as part of the encounter. In this case the previous Encounter members need to roll an Initiative order too and the newly joined characters keep their old order.</w:t>
      </w:r>
    </w:p>
    <w:p w14:paraId="5697B2CD" w14:textId="416F4322" w:rsidR="006A1A44" w:rsidRDefault="006A1A44" w:rsidP="000A7331">
      <w:pPr>
        <w:rPr>
          <w:lang w:val="en-GB"/>
        </w:rPr>
      </w:pPr>
      <w:r>
        <w:rPr>
          <w:lang w:val="en-GB"/>
        </w:rPr>
        <w:t>In these Initiatives you should take extra care of keeping in communication with the players and remind them of the safety tools in place in case someone feels uncomfortable.</w:t>
      </w:r>
    </w:p>
    <w:p w14:paraId="70DC86EB" w14:textId="2410890F" w:rsidR="004C36D4" w:rsidRDefault="004C36D4" w:rsidP="004C36D4">
      <w:pPr>
        <w:pStyle w:val="berschrift2"/>
        <w:rPr>
          <w:lang w:val="en-GB"/>
        </w:rPr>
      </w:pPr>
      <w:r>
        <w:rPr>
          <w:lang w:val="en-GB"/>
        </w:rPr>
        <w:t>Tell the Story</w:t>
      </w:r>
    </w:p>
    <w:p w14:paraId="51B98D70" w14:textId="5F50C5E4" w:rsidR="004C36D4" w:rsidRDefault="004C36D4" w:rsidP="004C36D4">
      <w:pPr>
        <w:rPr>
          <w:lang w:val="en-GB"/>
        </w:rPr>
      </w:pPr>
      <w:r>
        <w:rPr>
          <w:lang w:val="en-GB"/>
        </w:rPr>
        <w:t xml:space="preserve">Here you can read about how to </w:t>
      </w:r>
      <w:r w:rsidR="00F66CF4">
        <w:rPr>
          <w:lang w:val="en-GB"/>
        </w:rPr>
        <w:t xml:space="preserve">plan out and write an adventure, a story, or a </w:t>
      </w:r>
      <w:r w:rsidR="00C25D44">
        <w:rPr>
          <w:lang w:val="en-GB"/>
        </w:rPr>
        <w:t>One-shot</w:t>
      </w:r>
      <w:r w:rsidR="00F66CF4">
        <w:rPr>
          <w:lang w:val="en-GB"/>
        </w:rPr>
        <w:t xml:space="preserve"> for your group of players.</w:t>
      </w:r>
    </w:p>
    <w:p w14:paraId="123CCA10" w14:textId="10CCE025" w:rsidR="00987E56" w:rsidRDefault="00987E56" w:rsidP="004C36D4">
      <w:pPr>
        <w:rPr>
          <w:lang w:val="en-GB"/>
        </w:rPr>
      </w:pPr>
      <w:r>
        <w:rPr>
          <w:lang w:val="en-GB"/>
        </w:rPr>
        <w:t xml:space="preserve">Stories are as varied as people, so to find alternative story structures, expose yourself to more stories by reading books, watching movies or listening to other people tell stories about their </w:t>
      </w:r>
      <w:r w:rsidR="00C25D44">
        <w:rPr>
          <w:lang w:val="en-GB"/>
        </w:rPr>
        <w:t>lives</w:t>
      </w:r>
      <w:r>
        <w:rPr>
          <w:lang w:val="en-GB"/>
        </w:rPr>
        <w:t>.</w:t>
      </w:r>
    </w:p>
    <w:p w14:paraId="7545A1DC" w14:textId="0C5F4F53" w:rsidR="00F66CF4" w:rsidRDefault="00F66CF4" w:rsidP="00F66CF4">
      <w:pPr>
        <w:pStyle w:val="berschrift3"/>
        <w:rPr>
          <w:lang w:val="en-GB"/>
        </w:rPr>
      </w:pPr>
      <w:r>
        <w:rPr>
          <w:lang w:val="en-GB"/>
        </w:rPr>
        <w:t>Inspiration</w:t>
      </w:r>
    </w:p>
    <w:p w14:paraId="228970E4" w14:textId="1EBFB493" w:rsidR="00F66CF4" w:rsidRDefault="00F66CF4" w:rsidP="00F66CF4">
      <w:pPr>
        <w:rPr>
          <w:lang w:val="en-GB"/>
        </w:rPr>
      </w:pPr>
      <w:r>
        <w:rPr>
          <w:lang w:val="en-GB"/>
        </w:rPr>
        <w:t>By the nature of Talebones’ world, you may be inspired by an already existing story, motif, character, or location,</w:t>
      </w:r>
      <w:r w:rsidR="00FA3A2F">
        <w:rPr>
          <w:lang w:val="en-GB"/>
        </w:rPr>
        <w:t xml:space="preserve"> either</w:t>
      </w:r>
      <w:r>
        <w:rPr>
          <w:lang w:val="en-GB"/>
        </w:rPr>
        <w:t xml:space="preserve"> fictional or real.</w:t>
      </w:r>
      <w:r w:rsidR="00823EAB">
        <w:rPr>
          <w:lang w:val="en-GB"/>
        </w:rPr>
        <w:t xml:space="preserve"> Any story that is told in the real world, be it by text, song, act or even dance can be used as inspiration.</w:t>
      </w:r>
    </w:p>
    <w:p w14:paraId="0E17F008" w14:textId="3B7F29AB" w:rsidR="00823EAB" w:rsidRPr="00F66CF4" w:rsidRDefault="00823EAB" w:rsidP="00F66CF4">
      <w:pPr>
        <w:rPr>
          <w:lang w:val="en-GB"/>
        </w:rPr>
      </w:pPr>
      <w:r>
        <w:rPr>
          <w:lang w:val="en-GB"/>
        </w:rPr>
        <w:t>You should analyse which parts of the story you like and which parts can be either subverted or left open for players to explore or ignore as they wish. Generally, you should try to keep the inspiration to the Establishing Shot of the adventure and set up details like location and cast of characters. The actual actions of the players should not be required to match the story you are inspired by. Some players might recognize the story and choose to adhere to it by themselves</w:t>
      </w:r>
      <w:r w:rsidR="0005632C">
        <w:rPr>
          <w:lang w:val="en-GB"/>
        </w:rPr>
        <w:t>, but the players should be free to approach the issue at hand any way they can think off and not fail due to not doing</w:t>
      </w:r>
      <w:r w:rsidR="00FA3A2F">
        <w:rPr>
          <w:lang w:val="en-GB"/>
        </w:rPr>
        <w:t xml:space="preserve"> things</w:t>
      </w:r>
      <w:r w:rsidR="0005632C">
        <w:rPr>
          <w:lang w:val="en-GB"/>
        </w:rPr>
        <w:t xml:space="preserve"> exactly as you think they should </w:t>
      </w:r>
      <w:r w:rsidR="00FA3A2F">
        <w:rPr>
          <w:lang w:val="en-GB"/>
        </w:rPr>
        <w:t>be done</w:t>
      </w:r>
      <w:r w:rsidR="0005632C">
        <w:rPr>
          <w:lang w:val="en-GB"/>
        </w:rPr>
        <w:t>.</w:t>
      </w:r>
    </w:p>
    <w:p w14:paraId="317BBFDB" w14:textId="520D45B9" w:rsidR="00F66CF4" w:rsidRDefault="00F66CF4" w:rsidP="00F66CF4">
      <w:pPr>
        <w:pStyle w:val="berschrift3"/>
        <w:rPr>
          <w:lang w:val="en-GB"/>
        </w:rPr>
      </w:pPr>
      <w:r>
        <w:rPr>
          <w:lang w:val="en-GB"/>
        </w:rPr>
        <w:t>Establishing Shot</w:t>
      </w:r>
    </w:p>
    <w:p w14:paraId="0732DC0A" w14:textId="70134D74" w:rsidR="0005632C" w:rsidRDefault="0005632C" w:rsidP="0005632C">
      <w:pPr>
        <w:rPr>
          <w:lang w:val="en-GB"/>
        </w:rPr>
      </w:pPr>
      <w:r>
        <w:rPr>
          <w:lang w:val="en-GB"/>
        </w:rPr>
        <w:t xml:space="preserve">Each story needs a start, and one of the most </w:t>
      </w:r>
      <w:r w:rsidR="00987E56">
        <w:rPr>
          <w:lang w:val="en-GB"/>
        </w:rPr>
        <w:t xml:space="preserve">common beginnings is </w:t>
      </w:r>
      <w:r w:rsidR="00FA3A2F">
        <w:rPr>
          <w:lang w:val="en-GB"/>
        </w:rPr>
        <w:t>to present the ordinary world</w:t>
      </w:r>
      <w:r w:rsidR="00987E56">
        <w:rPr>
          <w:lang w:val="en-GB"/>
        </w:rPr>
        <w:t>. A description of the environment before the adventure picks up</w:t>
      </w:r>
      <w:r w:rsidR="00FA3A2F">
        <w:rPr>
          <w:lang w:val="en-GB"/>
        </w:rPr>
        <w:t xml:space="preserve">, followed by </w:t>
      </w:r>
      <w:r w:rsidR="00D60769">
        <w:rPr>
          <w:lang w:val="en-GB"/>
        </w:rPr>
        <w:t>a change</w:t>
      </w:r>
      <w:r w:rsidR="00FA3A2F">
        <w:rPr>
          <w:lang w:val="en-GB"/>
        </w:rPr>
        <w:t xml:space="preserve"> of</w:t>
      </w:r>
      <w:r w:rsidR="00987E56">
        <w:rPr>
          <w:lang w:val="en-GB"/>
        </w:rPr>
        <w:t xml:space="preserve"> the status quo to create the conflict necessary for the story to occur (technically not every story needs a conflict, but as a start it is good to assume so).</w:t>
      </w:r>
    </w:p>
    <w:p w14:paraId="3755C997" w14:textId="3908F5EB" w:rsidR="00987E56" w:rsidRDefault="00987E56" w:rsidP="0005632C">
      <w:pPr>
        <w:rPr>
          <w:lang w:val="en-GB"/>
        </w:rPr>
      </w:pPr>
      <w:r>
        <w:rPr>
          <w:lang w:val="en-GB"/>
        </w:rPr>
        <w:t>In an actual play scenario, you should include a scene or even whole session for the characters to interact and just live in the moment. If this is the first time the players get to meet their characters they can introduce them in a calm context.</w:t>
      </w:r>
    </w:p>
    <w:p w14:paraId="4D81B8B8" w14:textId="242C69D6" w:rsidR="00987E56" w:rsidRDefault="00987E56" w:rsidP="0005632C">
      <w:pPr>
        <w:rPr>
          <w:lang w:val="en-GB"/>
        </w:rPr>
      </w:pPr>
      <w:r>
        <w:rPr>
          <w:lang w:val="en-GB"/>
        </w:rPr>
        <w:lastRenderedPageBreak/>
        <w:t xml:space="preserve">In Talebones this usually occurs on a journey from one village to another. The wilderness is dangerous, but only in between long durations of boring peacefulness. </w:t>
      </w:r>
      <w:r w:rsidR="00FA3A2F">
        <w:rPr>
          <w:lang w:val="en-GB"/>
        </w:rPr>
        <w:t>Alternatively,</w:t>
      </w:r>
      <w:r>
        <w:rPr>
          <w:lang w:val="en-GB"/>
        </w:rPr>
        <w:t xml:space="preserve"> the Establishing Shot can take place as the characters arrive in a new village or location.</w:t>
      </w:r>
    </w:p>
    <w:p w14:paraId="35507D0E" w14:textId="56E4F29C" w:rsidR="00987E56" w:rsidRDefault="00987E56" w:rsidP="0005632C">
      <w:pPr>
        <w:rPr>
          <w:lang w:val="en-GB"/>
        </w:rPr>
      </w:pPr>
      <w:r>
        <w:rPr>
          <w:lang w:val="en-GB"/>
        </w:rPr>
        <w:t xml:space="preserve">During the Establishing Shot you should include most of the necessary set up for the adventure. This possibly includes introducing veiled hints at the larger plot, </w:t>
      </w:r>
      <w:r w:rsidR="002C7B48">
        <w:rPr>
          <w:lang w:val="en-GB"/>
        </w:rPr>
        <w:t>establishing</w:t>
      </w:r>
      <w:r>
        <w:rPr>
          <w:lang w:val="en-GB"/>
        </w:rPr>
        <w:t xml:space="preserve"> important non-player characters or </w:t>
      </w:r>
      <w:r w:rsidR="002C7B48">
        <w:rPr>
          <w:lang w:val="en-GB"/>
        </w:rPr>
        <w:t>even smaller conflicts, that show that not everything is as peaceful as it seems.</w:t>
      </w:r>
    </w:p>
    <w:p w14:paraId="78A68679" w14:textId="26D3119F" w:rsidR="002C7B48" w:rsidRDefault="002C7B48" w:rsidP="0005632C">
      <w:pPr>
        <w:rPr>
          <w:lang w:val="en-GB"/>
        </w:rPr>
      </w:pPr>
      <w:r>
        <w:rPr>
          <w:lang w:val="en-GB"/>
        </w:rPr>
        <w:t>At some point during the Establishing Shot an inciting incident occur</w:t>
      </w:r>
      <w:r w:rsidR="00FA3A2F">
        <w:rPr>
          <w:lang w:val="en-GB"/>
        </w:rPr>
        <w:t>s</w:t>
      </w:r>
      <w:r>
        <w:rPr>
          <w:lang w:val="en-GB"/>
        </w:rPr>
        <w:t xml:space="preserve">. This is either a sudden burst of conflict, a sudden shift in perspective </w:t>
      </w:r>
      <w:r w:rsidR="00746E10">
        <w:rPr>
          <w:lang w:val="en-GB"/>
        </w:rPr>
        <w:t xml:space="preserve">of </w:t>
      </w:r>
      <w:r>
        <w:rPr>
          <w:lang w:val="en-GB"/>
        </w:rPr>
        <w:t>a location</w:t>
      </w:r>
      <w:r w:rsidR="00746E10">
        <w:rPr>
          <w:lang w:val="en-GB"/>
        </w:rPr>
        <w:t>,</w:t>
      </w:r>
      <w:r>
        <w:rPr>
          <w:lang w:val="en-GB"/>
        </w:rPr>
        <w:t xml:space="preserve"> </w:t>
      </w:r>
      <w:r w:rsidR="00D60769">
        <w:rPr>
          <w:lang w:val="en-GB"/>
        </w:rPr>
        <w:t>or character</w:t>
      </w:r>
      <w:r>
        <w:rPr>
          <w:lang w:val="en-GB"/>
        </w:rPr>
        <w:t>, or a revelation. After the incident the player character are supposed to have a hard time continuing their mundane activities and the Establishing Shot should end soon after.</w:t>
      </w:r>
    </w:p>
    <w:p w14:paraId="76DD5F8A" w14:textId="5772CE33" w:rsidR="002C7B48" w:rsidRPr="0005632C" w:rsidRDefault="002C7B48" w:rsidP="0005632C">
      <w:pPr>
        <w:rPr>
          <w:lang w:val="en-GB"/>
        </w:rPr>
      </w:pPr>
      <w:r>
        <w:rPr>
          <w:lang w:val="en-GB"/>
        </w:rPr>
        <w:t xml:space="preserve">Popular Establishing Shots are Dr. Watson and Sherlock Holmes talking </w:t>
      </w:r>
      <w:r w:rsidR="00746E10">
        <w:rPr>
          <w:lang w:val="en-GB"/>
        </w:rPr>
        <w:t xml:space="preserve">when </w:t>
      </w:r>
      <w:r>
        <w:rPr>
          <w:lang w:val="en-GB"/>
        </w:rPr>
        <w:t>someone comes to them</w:t>
      </w:r>
      <w:r w:rsidR="00746E10" w:rsidRPr="00746E10">
        <w:rPr>
          <w:lang w:val="en-GB"/>
        </w:rPr>
        <w:t xml:space="preserve"> </w:t>
      </w:r>
      <w:r w:rsidR="00746E10">
        <w:rPr>
          <w:lang w:val="en-GB"/>
        </w:rPr>
        <w:t>with a case</w:t>
      </w:r>
      <w:r>
        <w:rPr>
          <w:lang w:val="en-GB"/>
        </w:rPr>
        <w:t xml:space="preserve">, Bilbo Baggins sitting in front of his home </w:t>
      </w:r>
      <w:r w:rsidR="00746E10">
        <w:rPr>
          <w:lang w:val="en-GB"/>
        </w:rPr>
        <w:t xml:space="preserve">when </w:t>
      </w:r>
      <w:r>
        <w:rPr>
          <w:lang w:val="en-GB"/>
        </w:rPr>
        <w:t xml:space="preserve">Gandalf comes to bother him, or </w:t>
      </w:r>
      <w:r w:rsidR="00621352">
        <w:rPr>
          <w:lang w:val="en-GB"/>
        </w:rPr>
        <w:t xml:space="preserve">Luke Skywalker buying two droids to help on his uncle’s farm </w:t>
      </w:r>
      <w:r w:rsidR="00746E10">
        <w:rPr>
          <w:lang w:val="en-GB"/>
        </w:rPr>
        <w:t xml:space="preserve">when </w:t>
      </w:r>
      <w:r w:rsidR="00621352">
        <w:rPr>
          <w:lang w:val="en-GB"/>
        </w:rPr>
        <w:t>they are revealed to carry a message</w:t>
      </w:r>
      <w:r w:rsidR="00746E10">
        <w:rPr>
          <w:lang w:val="en-GB"/>
        </w:rPr>
        <w:t xml:space="preserve"> from far</w:t>
      </w:r>
      <w:r w:rsidR="00D60769">
        <w:rPr>
          <w:lang w:val="en-GB"/>
        </w:rPr>
        <w:t>,</w:t>
      </w:r>
      <w:r w:rsidR="00746E10">
        <w:rPr>
          <w:lang w:val="en-GB"/>
        </w:rPr>
        <w:t xml:space="preserve"> far</w:t>
      </w:r>
      <w:r w:rsidR="00D60769">
        <w:rPr>
          <w:lang w:val="en-GB"/>
        </w:rPr>
        <w:t>,</w:t>
      </w:r>
      <w:r w:rsidR="00746E10">
        <w:rPr>
          <w:lang w:val="en-GB"/>
        </w:rPr>
        <w:t xml:space="preserve"> away</w:t>
      </w:r>
      <w:r w:rsidR="00621352">
        <w:rPr>
          <w:lang w:val="en-GB"/>
        </w:rPr>
        <w:t>.</w:t>
      </w:r>
    </w:p>
    <w:p w14:paraId="343BF80A" w14:textId="4261EB51" w:rsidR="00F66CF4" w:rsidRDefault="00F66CF4" w:rsidP="00F66CF4">
      <w:pPr>
        <w:pStyle w:val="berschrift3"/>
        <w:rPr>
          <w:lang w:val="en-GB"/>
        </w:rPr>
      </w:pPr>
      <w:r>
        <w:rPr>
          <w:lang w:val="en-GB"/>
        </w:rPr>
        <w:t>Heightened Tension</w:t>
      </w:r>
    </w:p>
    <w:p w14:paraId="77AFA3C7" w14:textId="670E416C" w:rsidR="002C7B48" w:rsidRPr="002C7B48" w:rsidRDefault="002C7B48" w:rsidP="002C7B48">
      <w:pPr>
        <w:rPr>
          <w:lang w:val="en-GB"/>
        </w:rPr>
      </w:pPr>
      <w:r>
        <w:rPr>
          <w:lang w:val="en-GB"/>
        </w:rPr>
        <w:t xml:space="preserve">After the Establishing Shot the rest of the story takes place. This can </w:t>
      </w:r>
      <w:r w:rsidR="00621352">
        <w:rPr>
          <w:lang w:val="en-GB"/>
        </w:rPr>
        <w:t>be of any narrative structure and does not necessarily be a constant increase of tension. Murder mysteries usually increase the tension fast at the very start along with the inciting incident of the murder and keep the tension relatively stable after. Only increasing it further if another victim is discovered. Other narrative structures increase tension more regularly, as for example the three-act structure common in many stories. The three-act structure shows clearly</w:t>
      </w:r>
      <w:r w:rsidR="00746E10">
        <w:rPr>
          <w:lang w:val="en-GB"/>
        </w:rPr>
        <w:t xml:space="preserve"> as well</w:t>
      </w:r>
      <w:r w:rsidR="00621352">
        <w:rPr>
          <w:lang w:val="en-GB"/>
        </w:rPr>
        <w:t xml:space="preserve"> that the tension does not need to be only rising. Within the main body of the story, there can be phases of calm, moments to recoup composure and to check in with the other characters.</w:t>
      </w:r>
    </w:p>
    <w:p w14:paraId="68B75BC0" w14:textId="65B272F9" w:rsidR="00F66CF4" w:rsidRDefault="00F66CF4" w:rsidP="00F66CF4">
      <w:pPr>
        <w:pStyle w:val="berschrift3"/>
        <w:rPr>
          <w:lang w:val="en-GB"/>
        </w:rPr>
      </w:pPr>
      <w:r>
        <w:rPr>
          <w:lang w:val="en-GB"/>
        </w:rPr>
        <w:t>Resolution</w:t>
      </w:r>
    </w:p>
    <w:p w14:paraId="71CC14AD" w14:textId="76318A37" w:rsidR="00621352" w:rsidRPr="00621352" w:rsidRDefault="00621352" w:rsidP="00621352">
      <w:pPr>
        <w:rPr>
          <w:lang w:val="en-GB"/>
        </w:rPr>
      </w:pPr>
      <w:r>
        <w:rPr>
          <w:lang w:val="en-GB"/>
        </w:rPr>
        <w:t>At the end of the story there is usually some kind of resolution. That can be another heightening of tension in form of a climactic fight or tense reveal</w:t>
      </w:r>
      <w:r w:rsidR="00B55A71">
        <w:rPr>
          <w:lang w:val="en-GB"/>
        </w:rPr>
        <w:t>.</w:t>
      </w:r>
      <w:r w:rsidR="003C140D">
        <w:rPr>
          <w:lang w:val="en-GB"/>
        </w:rPr>
        <w:t xml:space="preserve"> The resolution is one of the more common points in the story of character death, or in case of the player characters</w:t>
      </w:r>
      <w:r w:rsidR="00EA1106">
        <w:rPr>
          <w:lang w:val="en-GB"/>
        </w:rPr>
        <w:t>, of</w:t>
      </w:r>
      <w:r w:rsidR="003C140D">
        <w:rPr>
          <w:lang w:val="en-GB"/>
        </w:rPr>
        <w:t xml:space="preserve"> Fracturing a Talebone.</w:t>
      </w:r>
      <w:r w:rsidR="00EA1106">
        <w:rPr>
          <w:lang w:val="en-GB"/>
        </w:rPr>
        <w:t xml:space="preserve"> Any consequences of significance to the player characters should have been predictable. Plot twists and revealing of secrets are popular but need to be treated with great care, as players can feel a lot more strongly about experiencing </w:t>
      </w:r>
      <w:r w:rsidR="00746E10">
        <w:rPr>
          <w:lang w:val="en-GB"/>
        </w:rPr>
        <w:t xml:space="preserve">something unexpected </w:t>
      </w:r>
      <w:r w:rsidR="00EA1106">
        <w:rPr>
          <w:lang w:val="en-GB"/>
        </w:rPr>
        <w:t xml:space="preserve">than </w:t>
      </w:r>
      <w:r w:rsidR="00746E10">
        <w:rPr>
          <w:lang w:val="en-GB"/>
        </w:rPr>
        <w:t>watching</w:t>
      </w:r>
      <w:r w:rsidR="00EA1106">
        <w:rPr>
          <w:lang w:val="en-GB"/>
        </w:rPr>
        <w:t xml:space="preserve"> it happen to someone else.</w:t>
      </w:r>
    </w:p>
    <w:p w14:paraId="1587E5A0" w14:textId="3DAD997E" w:rsidR="00F66CF4" w:rsidRDefault="00F66CF4" w:rsidP="00F66CF4">
      <w:pPr>
        <w:pStyle w:val="berschrift3"/>
        <w:rPr>
          <w:lang w:val="en-GB"/>
        </w:rPr>
      </w:pPr>
      <w:r>
        <w:rPr>
          <w:lang w:val="en-GB"/>
        </w:rPr>
        <w:t>Outlook</w:t>
      </w:r>
    </w:p>
    <w:p w14:paraId="54209648" w14:textId="6590594A" w:rsidR="00EA1106" w:rsidRDefault="00EA1106" w:rsidP="00EA1106">
      <w:pPr>
        <w:rPr>
          <w:lang w:val="en-GB"/>
        </w:rPr>
      </w:pPr>
      <w:r>
        <w:rPr>
          <w:lang w:val="en-GB"/>
        </w:rPr>
        <w:t xml:space="preserve">The story returns to a place of calm or normalcy at the end. Maybe nothing seems to have changed beyond the characters themselves, maybe the result of the events is drastic, and they are confronted with a completely new outlook on life. </w:t>
      </w:r>
      <w:r w:rsidR="00746E10">
        <w:rPr>
          <w:lang w:val="en-GB"/>
        </w:rPr>
        <w:t>Set aside play time</w:t>
      </w:r>
      <w:r>
        <w:rPr>
          <w:lang w:val="en-GB"/>
        </w:rPr>
        <w:t xml:space="preserve"> for player characters to have a couple of scenes to debrief and settle down after a tense Resolution. </w:t>
      </w:r>
    </w:p>
    <w:p w14:paraId="2FE2360E" w14:textId="7E3EBCBA" w:rsidR="00EA1106" w:rsidRDefault="00EA1106" w:rsidP="00EA1106">
      <w:pPr>
        <w:rPr>
          <w:lang w:val="en-GB"/>
        </w:rPr>
      </w:pPr>
      <w:r>
        <w:rPr>
          <w:lang w:val="en-GB"/>
        </w:rPr>
        <w:t>The same applies to the players themselves. After the adventure has closed be open to answer questions they may have, reveal clues, parts of the story, or characters they have missed.</w:t>
      </w:r>
    </w:p>
    <w:p w14:paraId="3C900F18" w14:textId="3F6E6616" w:rsidR="00EA1106" w:rsidRDefault="00EA1106" w:rsidP="00C25D44">
      <w:pPr>
        <w:pStyle w:val="berschrift4"/>
        <w:rPr>
          <w:lang w:val="en-GB"/>
        </w:rPr>
      </w:pPr>
      <w:r>
        <w:rPr>
          <w:lang w:val="en-GB"/>
        </w:rPr>
        <w:t>After every Session</w:t>
      </w:r>
    </w:p>
    <w:p w14:paraId="40644E74" w14:textId="37F896B5" w:rsidR="00EA1106" w:rsidRPr="00EA1106" w:rsidRDefault="00EA1106" w:rsidP="00EA1106">
      <w:pPr>
        <w:rPr>
          <w:lang w:val="en-GB"/>
        </w:rPr>
      </w:pPr>
      <w:r>
        <w:rPr>
          <w:lang w:val="en-GB"/>
        </w:rPr>
        <w:t xml:space="preserve">Do use roleplaying tools like Stars &amp; Wishes after each session (see Chapter 2?). Additionally, if the adventure continues after this session, ask the players the questions determining the Plot Points they </w:t>
      </w:r>
      <w:r w:rsidR="00746E10">
        <w:rPr>
          <w:lang w:val="en-GB"/>
        </w:rPr>
        <w:t xml:space="preserve">have </w:t>
      </w:r>
      <w:r>
        <w:rPr>
          <w:lang w:val="en-GB"/>
        </w:rPr>
        <w:t>gain</w:t>
      </w:r>
      <w:r w:rsidR="00746E10">
        <w:rPr>
          <w:lang w:val="en-GB"/>
        </w:rPr>
        <w:t>ed</w:t>
      </w:r>
      <w:r>
        <w:rPr>
          <w:lang w:val="en-GB"/>
        </w:rPr>
        <w:t xml:space="preserve"> </w:t>
      </w:r>
      <w:r w:rsidR="00746E10">
        <w:rPr>
          <w:lang w:val="en-GB"/>
        </w:rPr>
        <w:t xml:space="preserve">in </w:t>
      </w:r>
      <w:r>
        <w:rPr>
          <w:lang w:val="en-GB"/>
        </w:rPr>
        <w:t>this session (see Chapter 2?).</w:t>
      </w:r>
    </w:p>
    <w:p w14:paraId="681A1AF1" w14:textId="0FAA71DD" w:rsidR="00F66CF4" w:rsidRDefault="00F66CF4" w:rsidP="00F66CF4">
      <w:pPr>
        <w:pStyle w:val="berschrift3"/>
        <w:rPr>
          <w:lang w:val="en-GB"/>
        </w:rPr>
      </w:pPr>
      <w:r>
        <w:rPr>
          <w:lang w:val="en-GB"/>
        </w:rPr>
        <w:t>Example: 5 Room Dungeon</w:t>
      </w:r>
    </w:p>
    <w:p w14:paraId="3E79C00B" w14:textId="77777777" w:rsidR="00C25D44" w:rsidRDefault="00C25D44" w:rsidP="00C25D44">
      <w:pPr>
        <w:rPr>
          <w:lang w:val="en-GB"/>
        </w:rPr>
      </w:pPr>
      <w:r>
        <w:rPr>
          <w:lang w:val="en-GB"/>
        </w:rPr>
        <w:t>The 5-room dungeon is a common stylistic device in adventure writing. Generally, it is structured as follows:</w:t>
      </w:r>
    </w:p>
    <w:p w14:paraId="5FC92B01" w14:textId="77777777" w:rsidR="00C25D44" w:rsidRDefault="00C25D44" w:rsidP="00C25D44">
      <w:pPr>
        <w:pStyle w:val="Listenabsatz"/>
        <w:numPr>
          <w:ilvl w:val="0"/>
          <w:numId w:val="12"/>
        </w:numPr>
        <w:rPr>
          <w:lang w:val="en-GB"/>
        </w:rPr>
      </w:pPr>
      <w:r w:rsidRPr="005503B5">
        <w:rPr>
          <w:lang w:val="en-GB"/>
        </w:rPr>
        <w:t>Entrance and Guardian</w:t>
      </w:r>
    </w:p>
    <w:p w14:paraId="4383AA5E" w14:textId="77777777" w:rsidR="00C25D44" w:rsidRPr="005503B5" w:rsidRDefault="00C25D44" w:rsidP="00C25D44">
      <w:pPr>
        <w:pStyle w:val="Listenabsatz"/>
        <w:rPr>
          <w:i/>
          <w:iCs/>
          <w:sz w:val="22"/>
          <w:szCs w:val="22"/>
          <w:lang w:val="en-GB"/>
        </w:rPr>
      </w:pPr>
      <w:r w:rsidRPr="005503B5">
        <w:rPr>
          <w:i/>
          <w:iCs/>
          <w:sz w:val="22"/>
          <w:szCs w:val="22"/>
          <w:lang w:val="en-GB"/>
        </w:rPr>
        <w:t>An obstacle that prevents the characters from entering the actual area of their adventure.</w:t>
      </w:r>
    </w:p>
    <w:p w14:paraId="2D2BAC4B" w14:textId="77777777" w:rsidR="00C25D44" w:rsidRDefault="00C25D44" w:rsidP="00C25D44">
      <w:pPr>
        <w:pStyle w:val="Listenabsatz"/>
        <w:numPr>
          <w:ilvl w:val="0"/>
          <w:numId w:val="12"/>
        </w:numPr>
        <w:rPr>
          <w:lang w:val="en-GB"/>
        </w:rPr>
      </w:pPr>
      <w:r w:rsidRPr="005503B5">
        <w:rPr>
          <w:lang w:val="en-GB"/>
        </w:rPr>
        <w:t>Puzzle or Roleplaying Challenge</w:t>
      </w:r>
    </w:p>
    <w:p w14:paraId="7F7D9268" w14:textId="56135CB8" w:rsidR="00C25D44" w:rsidRPr="005503B5" w:rsidRDefault="00F3142E" w:rsidP="00C25D44">
      <w:pPr>
        <w:pStyle w:val="Listenabsatz"/>
        <w:rPr>
          <w:i/>
          <w:iCs/>
          <w:sz w:val="22"/>
          <w:szCs w:val="22"/>
          <w:lang w:val="en-GB"/>
        </w:rPr>
      </w:pPr>
      <w:r w:rsidRPr="008B3AA0">
        <w:rPr>
          <w:noProof/>
          <w:lang w:val="en-GB"/>
        </w:rPr>
        <w:lastRenderedPageBreak/>
        <mc:AlternateContent>
          <mc:Choice Requires="wps">
            <w:drawing>
              <wp:anchor distT="45720" distB="45720" distL="114300" distR="114300" simplePos="0" relativeHeight="251681792" behindDoc="0" locked="0" layoutInCell="1" allowOverlap="1" wp14:anchorId="5ED5E598" wp14:editId="5F5C8936">
                <wp:simplePos x="0" y="0"/>
                <wp:positionH relativeFrom="margin">
                  <wp:align>right</wp:align>
                </wp:positionH>
                <wp:positionV relativeFrom="paragraph">
                  <wp:posOffset>0</wp:posOffset>
                </wp:positionV>
                <wp:extent cx="2630805" cy="1404620"/>
                <wp:effectExtent l="0" t="0" r="17145" b="12065"/>
                <wp:wrapSquare wrapText="bothSides"/>
                <wp:docPr id="3459945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805" cy="1404620"/>
                        </a:xfrm>
                        <a:prstGeom prst="rect">
                          <a:avLst/>
                        </a:prstGeom>
                        <a:solidFill>
                          <a:srgbClr val="FFFFFF"/>
                        </a:solidFill>
                        <a:ln w="9525">
                          <a:solidFill>
                            <a:srgbClr val="000000"/>
                          </a:solidFill>
                          <a:miter lim="800000"/>
                          <a:headEnd/>
                          <a:tailEnd/>
                        </a:ln>
                      </wps:spPr>
                      <wps:txbx>
                        <w:txbxContent>
                          <w:p w14:paraId="54835984" w14:textId="2E5F0B51" w:rsidR="008B3AA0" w:rsidRPr="00D84E75" w:rsidRDefault="008B3AA0" w:rsidP="00F3142E">
                            <w:pPr>
                              <w:pStyle w:val="berschrift4"/>
                              <w:rPr>
                                <w:lang w:val="en-US"/>
                              </w:rPr>
                            </w:pPr>
                            <w:r w:rsidRPr="00D84E75">
                              <w:rPr>
                                <w:lang w:val="en-US"/>
                              </w:rPr>
                              <w:t>Taledice</w:t>
                            </w:r>
                          </w:p>
                          <w:p w14:paraId="4DC7BF64" w14:textId="73A98B9A" w:rsidR="008B3AA0" w:rsidRPr="008B3AA0" w:rsidRDefault="008B3AA0" w:rsidP="008B3AA0">
                            <w:pPr>
                              <w:rPr>
                                <w:lang w:val="en-US"/>
                              </w:rPr>
                            </w:pPr>
                            <w:r w:rsidRPr="008B3AA0">
                              <w:rPr>
                                <w:lang w:val="en-US"/>
                              </w:rPr>
                              <w:t xml:space="preserve">The special Talecard deck (sold </w:t>
                            </w:r>
                            <w:r w:rsidR="004611A0" w:rsidRPr="008B3AA0">
                              <w:rPr>
                                <w:lang w:val="en-US"/>
                              </w:rPr>
                              <w:t>separately</w:t>
                            </w:r>
                            <w:r w:rsidRPr="008B3AA0">
                              <w:rPr>
                                <w:lang w:val="en-US"/>
                              </w:rPr>
                              <w:t>) has a custom artwork for each trope on each ca</w:t>
                            </w:r>
                            <w:r>
                              <w:rPr>
                                <w:lang w:val="en-US"/>
                              </w:rPr>
                              <w:t>rd.</w:t>
                            </w:r>
                            <w:r w:rsidR="004611A0">
                              <w:rPr>
                                <w:lang w:val="en-US"/>
                              </w:rPr>
                              <w:t xml:space="preserve"> If you do not have access to it, you can use a d100, divide it by two</w:t>
                            </w:r>
                            <w:r w:rsidR="00CF16A4">
                              <w:rPr>
                                <w:lang w:val="en-US"/>
                              </w:rPr>
                              <w:t xml:space="preserve"> (rounded up)</w:t>
                            </w:r>
                            <w:r w:rsidR="004611A0">
                              <w:rPr>
                                <w:lang w:val="en-US"/>
                              </w:rPr>
                              <w:t>, and reference the table below, whenever you otherwise would draw a Talecard.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D5E598" id="_x0000_s1049" type="#_x0000_t202" style="position:absolute;left:0;text-align:left;margin-left:155.95pt;margin-top:0;width:207.15pt;height:110.6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">
                <v:textbox style="mso-fit-shape-to-text:t">
                  <w:txbxContent>
                    <w:p w14:paraId="54835984" w14:textId="2E5F0B51" w:rsidR="008B3AA0" w:rsidRPr="00D84E75" w:rsidRDefault="008B3AA0" w:rsidP="00F3142E">
                      <w:pPr>
                        <w:pStyle w:val="berschrift4"/>
                        <w:rPr>
                          <w:lang w:val="en-US"/>
                        </w:rPr>
                      </w:pPr>
                      <w:r w:rsidRPr="00D84E75">
                        <w:rPr>
                          <w:lang w:val="en-US"/>
                        </w:rPr>
                        <w:t>Taledice</w:t>
                      </w:r>
                    </w:p>
                    <w:p w14:paraId="4DC7BF64" w14:textId="73A98B9A" w:rsidR="008B3AA0" w:rsidRPr="008B3AA0" w:rsidRDefault="008B3AA0" w:rsidP="008B3AA0">
                      <w:pPr>
                        <w:rPr>
                          <w:lang w:val="en-US"/>
                        </w:rPr>
                      </w:pPr>
                      <w:r w:rsidRPr="008B3AA0">
                        <w:rPr>
                          <w:lang w:val="en-US"/>
                        </w:rPr>
                        <w:t xml:space="preserve">The special Talecard deck (sold </w:t>
                      </w:r>
                      <w:r w:rsidR="004611A0" w:rsidRPr="008B3AA0">
                        <w:rPr>
                          <w:lang w:val="en-US"/>
                        </w:rPr>
                        <w:t>separately</w:t>
                      </w:r>
                      <w:r w:rsidRPr="008B3AA0">
                        <w:rPr>
                          <w:lang w:val="en-US"/>
                        </w:rPr>
                        <w:t>) has a custom artwork for each trope on each ca</w:t>
                      </w:r>
                      <w:r>
                        <w:rPr>
                          <w:lang w:val="en-US"/>
                        </w:rPr>
                        <w:t>rd.</w:t>
                      </w:r>
                      <w:r w:rsidR="004611A0">
                        <w:rPr>
                          <w:lang w:val="en-US"/>
                        </w:rPr>
                        <w:t xml:space="preserve"> If you do not have access to it, you can use a d100, divide it by two</w:t>
                      </w:r>
                      <w:r w:rsidR="00CF16A4">
                        <w:rPr>
                          <w:lang w:val="en-US"/>
                        </w:rPr>
                        <w:t xml:space="preserve"> (rounded up)</w:t>
                      </w:r>
                      <w:r w:rsidR="004611A0">
                        <w:rPr>
                          <w:lang w:val="en-US"/>
                        </w:rPr>
                        <w:t>, and reference the table below, whenever you otherwise would draw a Talecard.</w:t>
                      </w:r>
                    </w:p>
                  </w:txbxContent>
                </v:textbox>
                <w10:wrap type="square" anchorx="margin"/>
              </v:shape>
            </w:pict>
          </mc:Fallback>
        </mc:AlternateContent>
      </w:r>
      <w:r w:rsidR="00C25D44" w:rsidRPr="005503B5">
        <w:rPr>
          <w:i/>
          <w:iCs/>
          <w:sz w:val="22"/>
          <w:szCs w:val="22"/>
          <w:lang w:val="en-GB"/>
        </w:rPr>
        <w:t>A trial that cannot be solved by brute force and offers a break in the adventure.</w:t>
      </w:r>
    </w:p>
    <w:p w14:paraId="0F66A5D5" w14:textId="73B32755" w:rsidR="00C25D44" w:rsidRDefault="00C25D44" w:rsidP="00C25D44">
      <w:pPr>
        <w:pStyle w:val="Listenabsatz"/>
        <w:numPr>
          <w:ilvl w:val="0"/>
          <w:numId w:val="12"/>
        </w:numPr>
        <w:rPr>
          <w:lang w:val="en-GB"/>
        </w:rPr>
      </w:pPr>
      <w:r w:rsidRPr="005503B5">
        <w:rPr>
          <w:lang w:val="en-GB"/>
        </w:rPr>
        <w:t>Trick or Setback</w:t>
      </w:r>
    </w:p>
    <w:p w14:paraId="6FF48E34" w14:textId="47964B8F" w:rsidR="00C25D44" w:rsidRPr="005503B5" w:rsidRDefault="00C25D44" w:rsidP="00C25D44">
      <w:pPr>
        <w:pStyle w:val="Listenabsatz"/>
        <w:rPr>
          <w:i/>
          <w:iCs/>
          <w:sz w:val="22"/>
          <w:szCs w:val="22"/>
          <w:lang w:val="en-GB"/>
        </w:rPr>
      </w:pPr>
      <w:r w:rsidRPr="005503B5">
        <w:rPr>
          <w:i/>
          <w:iCs/>
          <w:sz w:val="22"/>
          <w:szCs w:val="22"/>
          <w:lang w:val="en-GB"/>
        </w:rPr>
        <w:t>Building of tension and an opportunity to include players not yet catered to.</w:t>
      </w:r>
    </w:p>
    <w:p w14:paraId="14005914" w14:textId="3A1CCA6B" w:rsidR="00C25D44" w:rsidRDefault="00C25D44" w:rsidP="00C25D44">
      <w:pPr>
        <w:pStyle w:val="Listenabsatz"/>
        <w:numPr>
          <w:ilvl w:val="0"/>
          <w:numId w:val="12"/>
        </w:numPr>
        <w:rPr>
          <w:lang w:val="en-GB"/>
        </w:rPr>
      </w:pPr>
      <w:r w:rsidRPr="005503B5">
        <w:rPr>
          <w:lang w:val="en-GB"/>
        </w:rPr>
        <w:t>Climax, Big Battle or Conflict</w:t>
      </w:r>
    </w:p>
    <w:p w14:paraId="6C66153A" w14:textId="10E9028C" w:rsidR="00C25D44" w:rsidRPr="003C560C" w:rsidRDefault="00C25D44" w:rsidP="00C25D44">
      <w:pPr>
        <w:pStyle w:val="Listenabsatz"/>
        <w:rPr>
          <w:i/>
          <w:iCs/>
          <w:sz w:val="22"/>
          <w:szCs w:val="22"/>
          <w:lang w:val="en-GB"/>
        </w:rPr>
      </w:pPr>
      <w:r w:rsidRPr="003C560C">
        <w:rPr>
          <w:i/>
          <w:iCs/>
          <w:sz w:val="22"/>
          <w:szCs w:val="22"/>
          <w:lang w:val="en-GB"/>
        </w:rPr>
        <w:t>The central Encounter or Obstacle blocking the characters from reaching their goal. Should be as cinematic as possible.</w:t>
      </w:r>
    </w:p>
    <w:p w14:paraId="23493E6B" w14:textId="77777777" w:rsidR="00C25D44" w:rsidRDefault="00C25D44" w:rsidP="00C25D44">
      <w:pPr>
        <w:pStyle w:val="Listenabsatz"/>
        <w:numPr>
          <w:ilvl w:val="0"/>
          <w:numId w:val="12"/>
        </w:numPr>
        <w:rPr>
          <w:lang w:val="en-GB"/>
        </w:rPr>
      </w:pPr>
      <w:r w:rsidRPr="005503B5">
        <w:rPr>
          <w:lang w:val="en-GB"/>
        </w:rPr>
        <w:t>Reward, Revelation, Plot Twist</w:t>
      </w:r>
    </w:p>
    <w:p w14:paraId="4BEC5B86" w14:textId="77777777" w:rsidR="00C25D44" w:rsidRPr="003C560C" w:rsidRDefault="00C25D44" w:rsidP="00C25D44">
      <w:pPr>
        <w:pStyle w:val="Listenabsatz"/>
        <w:rPr>
          <w:i/>
          <w:iCs/>
          <w:sz w:val="22"/>
          <w:szCs w:val="22"/>
          <w:lang w:val="en-GB"/>
        </w:rPr>
      </w:pPr>
      <w:r w:rsidRPr="003C560C">
        <w:rPr>
          <w:i/>
          <w:iCs/>
          <w:sz w:val="22"/>
          <w:szCs w:val="22"/>
          <w:lang w:val="en-GB"/>
        </w:rPr>
        <w:t>Reveal of future things to come or recontextualization of the victory in Room 4.</w:t>
      </w:r>
    </w:p>
    <w:p w14:paraId="62F72600" w14:textId="48CA6811" w:rsidR="00C25D44" w:rsidRDefault="00C25D44" w:rsidP="00C25D44">
      <w:pPr>
        <w:rPr>
          <w:lang w:val="en-GB"/>
        </w:rPr>
      </w:pPr>
      <w:r>
        <w:rPr>
          <w:lang w:val="en-GB"/>
        </w:rPr>
        <w:t xml:space="preserve">A 5-room dungeon does not have to be exactly 5-rooms, nor does it have to be an actual dungeon. The structure can be applied to anything that should be relatively </w:t>
      </w:r>
      <w:r w:rsidR="00746E10">
        <w:rPr>
          <w:lang w:val="en-GB"/>
        </w:rPr>
        <w:t>short but</w:t>
      </w:r>
      <w:r>
        <w:rPr>
          <w:lang w:val="en-GB"/>
        </w:rPr>
        <w:t xml:space="preserve"> nonetheless have a narrative arc.</w:t>
      </w:r>
    </w:p>
    <w:p w14:paraId="1D640211" w14:textId="47B83864" w:rsidR="00C25D44" w:rsidRDefault="00C25D44" w:rsidP="00C25D44">
      <w:pPr>
        <w:rPr>
          <w:lang w:val="en-GB"/>
        </w:rPr>
      </w:pPr>
      <w:r>
        <w:rPr>
          <w:lang w:val="en-GB"/>
        </w:rPr>
        <w:t>In terms of sub-chapters mentioned, the Entrance and Guardian take the role of the Establishing Shot, introducing the setting and inciting incident. As soon as the characters are past the Entrance there is no return, the only way is forward.</w:t>
      </w:r>
    </w:p>
    <w:p w14:paraId="2F013885" w14:textId="73664394" w:rsidR="00C25D44" w:rsidRDefault="00B50D76" w:rsidP="00C25D44">
      <w:pPr>
        <w:rPr>
          <w:lang w:val="en-GB"/>
        </w:rPr>
      </w:pPr>
      <w:r>
        <w:rPr>
          <w:lang w:val="en-GB"/>
        </w:rPr>
        <w:t>Room 2 and 3 describe the Heightening Tension, introducing the theme of the dungeon in two different ways and iterating on it.</w:t>
      </w:r>
    </w:p>
    <w:p w14:paraId="455807A3" w14:textId="5ACF8751" w:rsidR="00B50D76" w:rsidRPr="00C25D44" w:rsidRDefault="00B50D76" w:rsidP="00C25D44">
      <w:pPr>
        <w:rPr>
          <w:lang w:val="en-GB"/>
        </w:rPr>
      </w:pPr>
      <w:r>
        <w:rPr>
          <w:lang w:val="en-GB"/>
        </w:rPr>
        <w:t xml:space="preserve">The Climax and Reward rooms supply the Resolution, both in confrontation and information or wealth. The fifth room is partially responsible for serving as the Outlook too, so here you see parts of </w:t>
      </w:r>
      <w:r w:rsidR="00746E10">
        <w:rPr>
          <w:lang w:val="en-GB"/>
        </w:rPr>
        <w:t xml:space="preserve">an </w:t>
      </w:r>
      <w:r>
        <w:rPr>
          <w:lang w:val="en-GB"/>
        </w:rPr>
        <w:t>adventure serv</w:t>
      </w:r>
      <w:r w:rsidR="00746E10">
        <w:rPr>
          <w:lang w:val="en-GB"/>
        </w:rPr>
        <w:t>ing</w:t>
      </w:r>
      <w:r>
        <w:rPr>
          <w:lang w:val="en-GB"/>
        </w:rPr>
        <w:t xml:space="preserve"> multiple</w:t>
      </w:r>
      <w:r w:rsidR="00746E10">
        <w:rPr>
          <w:lang w:val="en-GB"/>
        </w:rPr>
        <w:t xml:space="preserve"> narrative</w:t>
      </w:r>
      <w:r>
        <w:rPr>
          <w:lang w:val="en-GB"/>
        </w:rPr>
        <w:t xml:space="preserve"> purposes.</w:t>
      </w:r>
    </w:p>
    <w:p w14:paraId="3AE09BD2" w14:textId="568CEF9C" w:rsidR="00F66CF4" w:rsidRDefault="00F66CF4" w:rsidP="00F66CF4">
      <w:pPr>
        <w:pStyle w:val="berschrift3"/>
        <w:rPr>
          <w:lang w:val="en-GB"/>
        </w:rPr>
      </w:pPr>
      <w:r>
        <w:rPr>
          <w:lang w:val="en-GB"/>
        </w:rPr>
        <w:t>Talecards</w:t>
      </w:r>
    </w:p>
    <w:p w14:paraId="1BB31BDD" w14:textId="3D0EB236" w:rsidR="003C5DB6" w:rsidRDefault="000D5974" w:rsidP="003C5DB6">
      <w:pPr>
        <w:rPr>
          <w:lang w:val="en-GB"/>
        </w:rPr>
      </w:pPr>
      <w:r>
        <w:rPr>
          <w:lang w:val="en-GB"/>
        </w:rPr>
        <w:t xml:space="preserve">Writing your own adventure and story can be daunting. Other tasks like roleplaying characters can be made easier by focusing on the interaction with the player characters, but writing the story usually happens while you are alone. If </w:t>
      </w:r>
      <w:r w:rsidR="00CF16A4">
        <w:rPr>
          <w:lang w:val="en-GB"/>
        </w:rPr>
        <w:t xml:space="preserve">a </w:t>
      </w:r>
      <w:r>
        <w:rPr>
          <w:lang w:val="en-GB"/>
        </w:rPr>
        <w:t>new story needs to be written in the moment, it is hard to take your time and quickly come up with something too.</w:t>
      </w:r>
    </w:p>
    <w:p w14:paraId="43B59A05" w14:textId="1060FB27" w:rsidR="000D5974" w:rsidRPr="003C5DB6" w:rsidRDefault="000D5974" w:rsidP="003C5DB6">
      <w:pPr>
        <w:rPr>
          <w:lang w:val="en-GB"/>
        </w:rPr>
      </w:pPr>
      <w:r>
        <w:rPr>
          <w:lang w:val="en-GB"/>
        </w:rPr>
        <w:t xml:space="preserve">To help you in </w:t>
      </w:r>
      <w:r w:rsidR="008B3AA0">
        <w:rPr>
          <w:lang w:val="en-GB"/>
        </w:rPr>
        <w:t>all</w:t>
      </w:r>
      <w:r>
        <w:rPr>
          <w:lang w:val="en-GB"/>
        </w:rPr>
        <w:t xml:space="preserve"> these situations, Talebones offers the concept of Talecards.</w:t>
      </w:r>
      <w:r w:rsidR="008B3AA0">
        <w:rPr>
          <w:lang w:val="en-GB"/>
        </w:rPr>
        <w:t xml:space="preserve"> Talecards are a deck of 50 playing cards, each with a common trope appearing in fiction and other art. Each of these tropes or story subjects are briefly named, described, and </w:t>
      </w:r>
      <w:r w:rsidR="00D60769">
        <w:rPr>
          <w:lang w:val="en-GB"/>
        </w:rPr>
        <w:t>they explain</w:t>
      </w:r>
      <w:r w:rsidR="008B3AA0">
        <w:rPr>
          <w:lang w:val="en-GB"/>
        </w:rPr>
        <w:t xml:space="preserve"> what they can be used to evoke in your players. Additionally, each card gives examples of how to subvert the trope.</w:t>
      </w:r>
    </w:p>
    <w:p w14:paraId="4CB73A4C" w14:textId="320E4D8C" w:rsidR="00F66CF4" w:rsidRPr="00F66CF4" w:rsidRDefault="00F66CF4" w:rsidP="00F66CF4">
      <w:pPr>
        <w:pStyle w:val="berschrift4"/>
        <w:rPr>
          <w:lang w:val="en-GB"/>
        </w:rPr>
      </w:pPr>
      <w:r>
        <w:rPr>
          <w:lang w:val="en-GB"/>
        </w:rPr>
        <w:t>Using Talecards</w:t>
      </w:r>
    </w:p>
    <w:p w14:paraId="5F44EF30" w14:textId="77777777" w:rsidR="004611A0" w:rsidRDefault="004611A0" w:rsidP="000A7331">
      <w:pPr>
        <w:rPr>
          <w:lang w:val="en-GB"/>
        </w:rPr>
      </w:pPr>
      <w:r>
        <w:rPr>
          <w:lang w:val="en-GB"/>
        </w:rPr>
        <w:t>Whenever you need a prompt or idea to come up with a story you can make use of the Talecards.</w:t>
      </w:r>
    </w:p>
    <w:p w14:paraId="69C0F62F" w14:textId="7174328E" w:rsidR="004C36D4" w:rsidRDefault="004611A0" w:rsidP="000A7331">
      <w:pPr>
        <w:rPr>
          <w:lang w:val="en-GB"/>
        </w:rPr>
      </w:pPr>
      <w:r>
        <w:rPr>
          <w:lang w:val="en-GB"/>
        </w:rPr>
        <w:t xml:space="preserve"> You may just draw a card at random and let your imagination take it from there, but you may use a more structured approach, combining multiple cards too.</w:t>
      </w:r>
    </w:p>
    <w:p w14:paraId="09DBC547" w14:textId="54DF22D8" w:rsidR="004611A0" w:rsidRDefault="004611A0" w:rsidP="000A7331">
      <w:pPr>
        <w:rPr>
          <w:lang w:val="en-GB"/>
        </w:rPr>
      </w:pPr>
      <w:r>
        <w:rPr>
          <w:lang w:val="en-GB"/>
        </w:rPr>
        <w:t>Before drawing any cards, you should make up your mind about what you want. Most likely you already have a player or non-player character, place or inciting incident</w:t>
      </w:r>
      <w:r w:rsidR="00FF6775">
        <w:rPr>
          <w:lang w:val="en-GB"/>
        </w:rPr>
        <w:t xml:space="preserve"> that you want to include in your narrative. This may be something you are inspired by from outside Talebones or something wholly original to your story. Note down these fixed aspects or at the very least voice them out loud.</w:t>
      </w:r>
    </w:p>
    <w:p w14:paraId="71B988FC" w14:textId="1A681CB7" w:rsidR="00FF6775" w:rsidRDefault="00A912A6" w:rsidP="00A912A6">
      <w:pPr>
        <w:pStyle w:val="berschrift5"/>
        <w:rPr>
          <w:lang w:val="en-GB"/>
        </w:rPr>
      </w:pPr>
      <w:r>
        <w:rPr>
          <w:lang w:val="en-GB"/>
        </w:rPr>
        <w:t>Three-card Pull</w:t>
      </w:r>
    </w:p>
    <w:p w14:paraId="68CBD30E" w14:textId="11C45FBC" w:rsidR="00A912A6" w:rsidRDefault="00A912A6" w:rsidP="000A7331">
      <w:pPr>
        <w:rPr>
          <w:lang w:val="en-GB"/>
        </w:rPr>
      </w:pPr>
      <w:r>
        <w:rPr>
          <w:lang w:val="en-GB"/>
        </w:rPr>
        <w:t xml:space="preserve">Talecards are best used like tarot cards. The interpretation is best slightly adapted, but the most basic spread of multiple cards is the three-card pull. For this purpose, draw three cards and arrange them in a row from left to right. The centre card (1) describes the current situation of the story. The left card (2) explains what happened in the past to set up the story and cause the current situation and any future events. The past is the part the player characters have the least control and knowledge over. They can find out more about it over the course of the adventure. The right card (3) can be interpreted multiple ways. Either way it is only concerned </w:t>
      </w:r>
      <w:r>
        <w:rPr>
          <w:lang w:val="en-GB"/>
        </w:rPr>
        <w:lastRenderedPageBreak/>
        <w:t>with events happening throughout play. Due to that the predictive power is greatly lessened. But the easiest readings are either as the inciting incident of the adventure in relation to the player characters</w:t>
      </w:r>
      <w:r w:rsidR="00BC17BC">
        <w:rPr>
          <w:lang w:val="en-GB"/>
        </w:rPr>
        <w:t xml:space="preserve"> or as the best way for the player characters to resolve the conflict. Keep in mind that the fun of the players </w:t>
      </w:r>
      <w:r w:rsidR="0013189D">
        <w:rPr>
          <w:lang w:val="en-GB"/>
        </w:rPr>
        <w:t xml:space="preserve">comes </w:t>
      </w:r>
      <w:r w:rsidR="00BC17BC">
        <w:rPr>
          <w:lang w:val="en-GB"/>
        </w:rPr>
        <w:t>first, so the third card is merely a suggestion until the players come up with something better or more fun</w:t>
      </w:r>
      <w:r>
        <w:rPr>
          <w:lang w:val="en-GB"/>
        </w:rPr>
        <w:t>.</w:t>
      </w:r>
    </w:p>
    <w:p w14:paraId="527806CA" w14:textId="22750375" w:rsidR="00B82215" w:rsidRDefault="00B82215" w:rsidP="000A7331">
      <w:pPr>
        <w:rPr>
          <w:lang w:val="en-GB"/>
        </w:rPr>
      </w:pPr>
      <w:r>
        <w:rPr>
          <w:lang w:val="en-GB"/>
        </w:rPr>
        <w:t>[Example]</w:t>
      </w:r>
    </w:p>
    <w:p w14:paraId="6CA0E481" w14:textId="5046D6AA" w:rsidR="00341560" w:rsidRDefault="00341560" w:rsidP="00341560">
      <w:pPr>
        <w:pStyle w:val="berschrift5"/>
        <w:rPr>
          <w:lang w:val="en-GB"/>
        </w:rPr>
      </w:pPr>
      <w:r>
        <w:rPr>
          <w:lang w:val="en-GB"/>
        </w:rPr>
        <w:t>Celtic Cross</w:t>
      </w:r>
    </w:p>
    <w:p w14:paraId="57F2BDD6" w14:textId="3599635F" w:rsidR="00D84E75" w:rsidRDefault="00D84E75" w:rsidP="00D84E75">
      <w:pPr>
        <w:rPr>
          <w:lang w:val="en-GB"/>
        </w:rPr>
      </w:pPr>
      <w:r>
        <w:rPr>
          <w:lang w:val="en-GB"/>
        </w:rPr>
        <w:t xml:space="preserve">A more complex way to lay cards is called the Celtic-Cross. In this spread you put down 10 cards, with each cards </w:t>
      </w:r>
      <w:r w:rsidR="00B82215">
        <w:rPr>
          <w:lang w:val="en-GB"/>
        </w:rPr>
        <w:t>meaning listed below.</w:t>
      </w:r>
    </w:p>
    <w:p w14:paraId="2BB04B30" w14:textId="18A283E6" w:rsidR="00B82215" w:rsidRDefault="00B82215" w:rsidP="00D84E75">
      <w:pPr>
        <w:rPr>
          <w:lang w:val="en-GB"/>
        </w:rPr>
      </w:pPr>
      <w:r>
        <w:rPr>
          <w:lang w:val="en-GB"/>
        </w:rPr>
        <w:t>Cards (1), (3), and (4) are the present, past and future cards, same as with the three-card pull.</w:t>
      </w:r>
    </w:p>
    <w:p w14:paraId="6E6A435E" w14:textId="678348C0" w:rsidR="00B82215" w:rsidRDefault="00B82215" w:rsidP="00D84E75">
      <w:pPr>
        <w:rPr>
          <w:lang w:val="en-GB"/>
        </w:rPr>
      </w:pPr>
      <w:r>
        <w:rPr>
          <w:lang w:val="en-GB"/>
        </w:rPr>
        <w:t>The second card (2) describes the main challenge or struggle that defines the story. This can be a struggle the player characters are facing themselves or specific non-player characters are facing.</w:t>
      </w:r>
    </w:p>
    <w:p w14:paraId="11E6B438" w14:textId="2B1C9776" w:rsidR="00B82215" w:rsidRDefault="00B82215" w:rsidP="00D84E75">
      <w:pPr>
        <w:rPr>
          <w:lang w:val="en-GB"/>
        </w:rPr>
      </w:pPr>
      <w:r>
        <w:rPr>
          <w:lang w:val="en-GB"/>
        </w:rPr>
        <w:t>The card above (5) and below (6) expand on the motivations and driving forces</w:t>
      </w:r>
      <w:r w:rsidR="004B5443">
        <w:rPr>
          <w:lang w:val="en-GB"/>
        </w:rPr>
        <w:t xml:space="preserve"> behind the plot.</w:t>
      </w:r>
      <w:r w:rsidR="0013189D">
        <w:rPr>
          <w:lang w:val="en-GB"/>
        </w:rPr>
        <w:t xml:space="preserve"> Card</w:t>
      </w:r>
      <w:r w:rsidR="004B5443">
        <w:rPr>
          <w:lang w:val="en-GB"/>
        </w:rPr>
        <w:t xml:space="preserve"> (5) is the explicit goal of the </w:t>
      </w:r>
      <w:r w:rsidR="0013189D">
        <w:rPr>
          <w:lang w:val="en-GB"/>
        </w:rPr>
        <w:t>story;</w:t>
      </w:r>
      <w:r w:rsidR="004B5443">
        <w:rPr>
          <w:lang w:val="en-GB"/>
        </w:rPr>
        <w:t xml:space="preserve"> the plot point characters</w:t>
      </w:r>
      <w:r w:rsidR="0013189D">
        <w:rPr>
          <w:lang w:val="en-GB"/>
        </w:rPr>
        <w:t xml:space="preserve"> strive for</w:t>
      </w:r>
      <w:r w:rsidR="004B5443">
        <w:rPr>
          <w:lang w:val="en-GB"/>
        </w:rPr>
        <w:t xml:space="preserve"> in the narrative. (6) in comparison is the subconscious driving force behind the actions. Maybe a reason why the current situation shouldn’t be the way it is.</w:t>
      </w:r>
    </w:p>
    <w:p w14:paraId="087B18F0" w14:textId="3F6DB5F0" w:rsidR="004B5443" w:rsidRDefault="004B5443" w:rsidP="00D84E75">
      <w:pPr>
        <w:rPr>
          <w:lang w:val="en-GB"/>
        </w:rPr>
      </w:pPr>
      <w:r>
        <w:rPr>
          <w:lang w:val="en-GB"/>
        </w:rPr>
        <w:t>(7) illustrates a helpful ally or advantageous strategy that can help resolve the story in a desired way, some advice to keep in mind.</w:t>
      </w:r>
    </w:p>
    <w:p w14:paraId="54EC30EE" w14:textId="3077CDEE" w:rsidR="004B5443" w:rsidRDefault="004B5443" w:rsidP="00D84E75">
      <w:pPr>
        <w:rPr>
          <w:lang w:val="en-GB"/>
        </w:rPr>
      </w:pPr>
      <w:r>
        <w:rPr>
          <w:lang w:val="en-GB"/>
        </w:rPr>
        <w:t>(8) describes an external influence on the plot. That can be positive or negative, but the external influence does not necessarily have stakes in the resolution but changes the context of the characters’ actions.</w:t>
      </w:r>
    </w:p>
    <w:p w14:paraId="34775375" w14:textId="41608591" w:rsidR="004B5443" w:rsidRDefault="004B5443" w:rsidP="00D84E75">
      <w:pPr>
        <w:rPr>
          <w:lang w:val="en-GB"/>
        </w:rPr>
      </w:pPr>
      <w:r>
        <w:rPr>
          <w:lang w:val="en-GB"/>
        </w:rPr>
        <w:t>(9) is a hope or a fear, some uncertain aspect of the narrative, which, if it is true, can change the outcome drastically, either for the better or worse.</w:t>
      </w:r>
    </w:p>
    <w:p w14:paraId="6B4B62FE" w14:textId="15396B41" w:rsidR="004B5443" w:rsidRDefault="005554AE" w:rsidP="00D84E75">
      <w:pPr>
        <w:rPr>
          <w:lang w:val="en-GB"/>
        </w:rPr>
      </w:pPr>
      <w:r>
        <w:rPr>
          <w:lang w:val="en-GB"/>
        </w:rPr>
        <w:t>Finally,</w:t>
      </w:r>
      <w:r w:rsidR="004B5443">
        <w:rPr>
          <w:lang w:val="en-GB"/>
        </w:rPr>
        <w:t xml:space="preserve"> the last card (10)</w:t>
      </w:r>
      <w:r>
        <w:rPr>
          <w:lang w:val="en-GB"/>
        </w:rPr>
        <w:t xml:space="preserve"> gives a hint on the outcome of the adventure. Similarly to the card describing the future of the plot, this is highly malleable due to the player characters having free choice about their actions. You may let yourself be inspired to a plot twist or revelation by this last card, too.</w:t>
      </w:r>
    </w:p>
    <w:p w14:paraId="4335DAB3" w14:textId="5AE6F558" w:rsidR="00B82215" w:rsidRDefault="00B82215" w:rsidP="00D84E75">
      <w:pPr>
        <w:rPr>
          <w:lang w:val="en-GB"/>
        </w:rPr>
      </w:pPr>
      <w:r>
        <w:rPr>
          <w:lang w:val="en-GB"/>
        </w:rPr>
        <w:t>[Example]</w:t>
      </w:r>
    </w:p>
    <w:p w14:paraId="427C2066" w14:textId="282E5E76" w:rsidR="005554AE" w:rsidRDefault="005554AE" w:rsidP="00BD0F42">
      <w:pPr>
        <w:pStyle w:val="berschrift5"/>
        <w:rPr>
          <w:lang w:val="en-GB"/>
        </w:rPr>
      </w:pPr>
      <w:r>
        <w:rPr>
          <w:lang w:val="en-GB"/>
        </w:rPr>
        <w:t>Inverted cards</w:t>
      </w:r>
    </w:p>
    <w:p w14:paraId="33C104C9" w14:textId="449030EE" w:rsidR="00F3142E" w:rsidRDefault="001C5F71" w:rsidP="00D84E75">
      <w:pPr>
        <w:rPr>
          <w:lang w:val="en-GB"/>
        </w:rPr>
        <w:sectPr w:rsidR="00F3142E" w:rsidSect="006749A6">
          <w:type w:val="continuous"/>
          <w:pgSz w:w="11906" w:h="16838"/>
          <w:pgMar w:top="1417" w:right="1417" w:bottom="1134" w:left="1417" w:header="708" w:footer="708" w:gutter="0"/>
          <w:cols w:num="2" w:space="708"/>
          <w:docGrid w:linePitch="360"/>
        </w:sectPr>
      </w:pPr>
      <w:r>
        <w:rPr>
          <w:lang w:val="en-GB"/>
        </w:rPr>
        <w:t>Y</w:t>
      </w:r>
      <w:r w:rsidR="005554AE">
        <w:rPr>
          <w:lang w:val="en-GB"/>
        </w:rPr>
        <w:t xml:space="preserve">ou may </w:t>
      </w:r>
      <w:r w:rsidR="00D92705">
        <w:rPr>
          <w:lang w:val="en-GB"/>
        </w:rPr>
        <w:t>decide</w:t>
      </w:r>
      <w:r>
        <w:rPr>
          <w:lang w:val="en-GB"/>
        </w:rPr>
        <w:t xml:space="preserve"> to </w:t>
      </w:r>
      <w:r w:rsidR="005554AE">
        <w:rPr>
          <w:lang w:val="en-GB"/>
        </w:rPr>
        <w:t>interpret if a card has been placed down the wrong way around.</w:t>
      </w:r>
      <w:r w:rsidR="00BD0F42">
        <w:rPr>
          <w:lang w:val="en-GB"/>
        </w:rPr>
        <w:t xml:space="preserve"> You can subvert tropes on inverted cards and take the trope at face value if the card is not inverted. This reading gives you even more starting points for your inspiration, but might start to restrict you, especially with more cards, as in the Celtic cros</w:t>
      </w:r>
      <w:r w:rsidR="00F3142E">
        <w:rPr>
          <w:lang w:val="en-GB"/>
        </w:rPr>
        <w:t>s</w:t>
      </w:r>
      <w:r w:rsidR="00A312BC">
        <w:rPr>
          <w:lang w:val="en-GB"/>
        </w:rPr>
        <w:t>.</w:t>
      </w:r>
    </w:p>
    <w:tbl>
      <w:tblPr>
        <w:tblStyle w:val="Tabellenraster"/>
        <w:tblW w:w="0" w:type="auto"/>
        <w:tblLook w:val="04A0" w:firstRow="1" w:lastRow="0" w:firstColumn="1" w:lastColumn="0" w:noHBand="0" w:noVBand="1"/>
      </w:tblPr>
      <w:tblGrid>
        <w:gridCol w:w="704"/>
        <w:gridCol w:w="3826"/>
        <w:gridCol w:w="568"/>
        <w:gridCol w:w="3964"/>
      </w:tblGrid>
      <w:tr w:rsidR="00A312BC" w14:paraId="05A11C46" w14:textId="77777777" w:rsidTr="00A312BC">
        <w:tc>
          <w:tcPr>
            <w:tcW w:w="704" w:type="dxa"/>
          </w:tcPr>
          <w:p w14:paraId="762B0E6A" w14:textId="77777777" w:rsidR="00A312BC" w:rsidRDefault="00A312BC" w:rsidP="00A312BC">
            <w:pPr>
              <w:rPr>
                <w:lang w:val="en-GB"/>
              </w:rPr>
            </w:pPr>
          </w:p>
        </w:tc>
        <w:tc>
          <w:tcPr>
            <w:tcW w:w="3826" w:type="dxa"/>
          </w:tcPr>
          <w:p w14:paraId="6CD4FCE7" w14:textId="1B074F02" w:rsidR="00A312BC" w:rsidRDefault="00A312BC" w:rsidP="00A312BC">
            <w:pPr>
              <w:rPr>
                <w:lang w:val="en-GB"/>
              </w:rPr>
            </w:pPr>
            <w:r w:rsidRPr="00E12C97">
              <w:rPr>
                <w:b/>
                <w:bCs/>
                <w:lang w:val="en-GB"/>
              </w:rPr>
              <w:t>Talecard</w:t>
            </w:r>
          </w:p>
        </w:tc>
        <w:tc>
          <w:tcPr>
            <w:tcW w:w="568" w:type="dxa"/>
          </w:tcPr>
          <w:p w14:paraId="41F7289F" w14:textId="77777777" w:rsidR="00A312BC" w:rsidRDefault="00A312BC" w:rsidP="00A312BC">
            <w:pPr>
              <w:rPr>
                <w:lang w:val="en-GB"/>
              </w:rPr>
            </w:pPr>
          </w:p>
        </w:tc>
        <w:tc>
          <w:tcPr>
            <w:tcW w:w="3964" w:type="dxa"/>
          </w:tcPr>
          <w:p w14:paraId="41DE3B98" w14:textId="026EC411" w:rsidR="00A312BC" w:rsidRDefault="00A312BC" w:rsidP="00A312BC">
            <w:pPr>
              <w:rPr>
                <w:lang w:val="en-GB"/>
              </w:rPr>
            </w:pPr>
            <w:r w:rsidRPr="00E12C97">
              <w:rPr>
                <w:b/>
                <w:bCs/>
                <w:lang w:val="en-GB"/>
              </w:rPr>
              <w:t>Talecard</w:t>
            </w:r>
          </w:p>
        </w:tc>
      </w:tr>
      <w:tr w:rsidR="00A312BC" w14:paraId="2D9170A5" w14:textId="77777777" w:rsidTr="00A312BC">
        <w:tc>
          <w:tcPr>
            <w:tcW w:w="704" w:type="dxa"/>
          </w:tcPr>
          <w:p w14:paraId="10C66C0B" w14:textId="6E646676" w:rsidR="00A312BC" w:rsidRDefault="00A312BC" w:rsidP="00A312BC">
            <w:pPr>
              <w:rPr>
                <w:lang w:val="en-GB"/>
              </w:rPr>
            </w:pPr>
            <w:r>
              <w:rPr>
                <w:lang w:val="en-GB"/>
              </w:rPr>
              <w:t>1</w:t>
            </w:r>
          </w:p>
        </w:tc>
        <w:tc>
          <w:tcPr>
            <w:tcW w:w="3826" w:type="dxa"/>
          </w:tcPr>
          <w:p w14:paraId="272BA7D5" w14:textId="1CBBB61B" w:rsidR="00A312BC" w:rsidRDefault="00A312BC" w:rsidP="00A312BC">
            <w:pPr>
              <w:rPr>
                <w:lang w:val="en-GB"/>
              </w:rPr>
            </w:pPr>
            <w:r>
              <w:rPr>
                <w:lang w:val="en-GB"/>
              </w:rPr>
              <w:t>3</w:t>
            </w:r>
          </w:p>
        </w:tc>
        <w:tc>
          <w:tcPr>
            <w:tcW w:w="568" w:type="dxa"/>
          </w:tcPr>
          <w:p w14:paraId="50D254F1" w14:textId="6845F050" w:rsidR="00A312BC" w:rsidRDefault="00A312BC" w:rsidP="00A312BC">
            <w:pPr>
              <w:rPr>
                <w:lang w:val="en-GB"/>
              </w:rPr>
            </w:pPr>
            <w:r>
              <w:rPr>
                <w:lang w:val="en-GB"/>
              </w:rPr>
              <w:t>26</w:t>
            </w:r>
          </w:p>
        </w:tc>
        <w:tc>
          <w:tcPr>
            <w:tcW w:w="3964" w:type="dxa"/>
          </w:tcPr>
          <w:p w14:paraId="30119517" w14:textId="5E212A57" w:rsidR="00A312BC" w:rsidRDefault="00A312BC" w:rsidP="00A312BC">
            <w:pPr>
              <w:rPr>
                <w:lang w:val="en-GB"/>
              </w:rPr>
            </w:pPr>
            <w:r w:rsidRPr="00076E2D">
              <w:rPr>
                <w:lang w:val="en-GB"/>
              </w:rPr>
              <w:t>Journey</w:t>
            </w:r>
          </w:p>
        </w:tc>
      </w:tr>
      <w:tr w:rsidR="00A312BC" w14:paraId="458AC9FD" w14:textId="77777777" w:rsidTr="00A312BC">
        <w:tc>
          <w:tcPr>
            <w:tcW w:w="704" w:type="dxa"/>
          </w:tcPr>
          <w:p w14:paraId="3F9B22E3" w14:textId="3962406B" w:rsidR="00A312BC" w:rsidRDefault="00A312BC" w:rsidP="00A312BC">
            <w:pPr>
              <w:rPr>
                <w:lang w:val="en-GB"/>
              </w:rPr>
            </w:pPr>
            <w:r>
              <w:rPr>
                <w:lang w:val="en-GB"/>
              </w:rPr>
              <w:t>2</w:t>
            </w:r>
          </w:p>
        </w:tc>
        <w:tc>
          <w:tcPr>
            <w:tcW w:w="3826" w:type="dxa"/>
          </w:tcPr>
          <w:p w14:paraId="3D963A1A" w14:textId="094E2988" w:rsidR="00A312BC" w:rsidRDefault="00A312BC" w:rsidP="00A312BC">
            <w:pPr>
              <w:rPr>
                <w:lang w:val="en-GB"/>
              </w:rPr>
            </w:pPr>
            <w:r>
              <w:rPr>
                <w:lang w:val="en-GB"/>
              </w:rPr>
              <w:t>4</w:t>
            </w:r>
          </w:p>
        </w:tc>
        <w:tc>
          <w:tcPr>
            <w:tcW w:w="568" w:type="dxa"/>
          </w:tcPr>
          <w:p w14:paraId="473FD6E7" w14:textId="169C0606" w:rsidR="00A312BC" w:rsidRDefault="00A312BC" w:rsidP="00A312BC">
            <w:pPr>
              <w:rPr>
                <w:lang w:val="en-GB"/>
              </w:rPr>
            </w:pPr>
            <w:r>
              <w:rPr>
                <w:lang w:val="en-GB"/>
              </w:rPr>
              <w:t>27</w:t>
            </w:r>
          </w:p>
        </w:tc>
        <w:tc>
          <w:tcPr>
            <w:tcW w:w="3964" w:type="dxa"/>
          </w:tcPr>
          <w:p w14:paraId="7724457D" w14:textId="7A9FCFD2" w:rsidR="00A312BC" w:rsidRDefault="00A312BC" w:rsidP="00A312BC">
            <w:pPr>
              <w:rPr>
                <w:lang w:val="en-GB"/>
              </w:rPr>
            </w:pPr>
            <w:r w:rsidRPr="00076E2D">
              <w:rPr>
                <w:lang w:val="en-GB"/>
              </w:rPr>
              <w:t>Lie to spouse</w:t>
            </w:r>
          </w:p>
        </w:tc>
      </w:tr>
      <w:tr w:rsidR="00A312BC" w14:paraId="13665C69" w14:textId="77777777" w:rsidTr="00A312BC">
        <w:tc>
          <w:tcPr>
            <w:tcW w:w="704" w:type="dxa"/>
          </w:tcPr>
          <w:p w14:paraId="7873D93B" w14:textId="5FF49B9B" w:rsidR="00A312BC" w:rsidRDefault="00A312BC" w:rsidP="00A312BC">
            <w:pPr>
              <w:rPr>
                <w:lang w:val="en-GB"/>
              </w:rPr>
            </w:pPr>
            <w:r>
              <w:rPr>
                <w:lang w:val="en-GB"/>
              </w:rPr>
              <w:t>3</w:t>
            </w:r>
          </w:p>
        </w:tc>
        <w:tc>
          <w:tcPr>
            <w:tcW w:w="3826" w:type="dxa"/>
          </w:tcPr>
          <w:p w14:paraId="0F61A2F9" w14:textId="46026DF0" w:rsidR="00A312BC" w:rsidRDefault="00A312BC" w:rsidP="00A312BC">
            <w:pPr>
              <w:rPr>
                <w:lang w:val="en-GB"/>
              </w:rPr>
            </w:pPr>
            <w:r>
              <w:rPr>
                <w:lang w:val="en-GB"/>
              </w:rPr>
              <w:t>7</w:t>
            </w:r>
          </w:p>
        </w:tc>
        <w:tc>
          <w:tcPr>
            <w:tcW w:w="568" w:type="dxa"/>
          </w:tcPr>
          <w:p w14:paraId="2FB5EBB9" w14:textId="664067DA" w:rsidR="00A312BC" w:rsidRDefault="00A312BC" w:rsidP="00A312BC">
            <w:pPr>
              <w:rPr>
                <w:lang w:val="en-GB"/>
              </w:rPr>
            </w:pPr>
            <w:r>
              <w:rPr>
                <w:lang w:val="en-GB"/>
              </w:rPr>
              <w:t>28</w:t>
            </w:r>
          </w:p>
        </w:tc>
        <w:tc>
          <w:tcPr>
            <w:tcW w:w="3964" w:type="dxa"/>
          </w:tcPr>
          <w:p w14:paraId="7120D3B3" w14:textId="4FDD03F7" w:rsidR="00A312BC" w:rsidRDefault="00A312BC" w:rsidP="00A312BC">
            <w:pPr>
              <w:rPr>
                <w:lang w:val="en-GB"/>
              </w:rPr>
            </w:pPr>
            <w:r w:rsidRPr="00BA5669">
              <w:rPr>
                <w:lang w:val="en-GB"/>
              </w:rPr>
              <w:t>Magical sleep</w:t>
            </w:r>
          </w:p>
        </w:tc>
      </w:tr>
      <w:tr w:rsidR="00A312BC" w14:paraId="1BBD443C" w14:textId="77777777" w:rsidTr="00A312BC">
        <w:tc>
          <w:tcPr>
            <w:tcW w:w="704" w:type="dxa"/>
          </w:tcPr>
          <w:p w14:paraId="58F3EEA7" w14:textId="6CEDF88A" w:rsidR="00A312BC" w:rsidRDefault="00A312BC" w:rsidP="00A312BC">
            <w:pPr>
              <w:rPr>
                <w:lang w:val="en-GB"/>
              </w:rPr>
            </w:pPr>
            <w:r>
              <w:rPr>
                <w:lang w:val="en-GB"/>
              </w:rPr>
              <w:t>4</w:t>
            </w:r>
          </w:p>
        </w:tc>
        <w:tc>
          <w:tcPr>
            <w:tcW w:w="3826" w:type="dxa"/>
          </w:tcPr>
          <w:p w14:paraId="21175396" w14:textId="0064AFDC" w:rsidR="00A312BC" w:rsidRDefault="00A312BC" w:rsidP="00A312BC">
            <w:pPr>
              <w:rPr>
                <w:lang w:val="en-GB"/>
              </w:rPr>
            </w:pPr>
            <w:r>
              <w:rPr>
                <w:lang w:val="en-GB"/>
              </w:rPr>
              <w:t>12</w:t>
            </w:r>
          </w:p>
        </w:tc>
        <w:tc>
          <w:tcPr>
            <w:tcW w:w="568" w:type="dxa"/>
          </w:tcPr>
          <w:p w14:paraId="16EE6FF2" w14:textId="31BB49CA" w:rsidR="00A312BC" w:rsidRDefault="00A312BC" w:rsidP="00A312BC">
            <w:pPr>
              <w:rPr>
                <w:lang w:val="en-GB"/>
              </w:rPr>
            </w:pPr>
            <w:r>
              <w:rPr>
                <w:lang w:val="en-GB"/>
              </w:rPr>
              <w:t>29</w:t>
            </w:r>
          </w:p>
        </w:tc>
        <w:tc>
          <w:tcPr>
            <w:tcW w:w="3964" w:type="dxa"/>
          </w:tcPr>
          <w:p w14:paraId="54495135" w14:textId="790A8D11" w:rsidR="00A312BC" w:rsidRDefault="00A312BC" w:rsidP="00A312BC">
            <w:pPr>
              <w:rPr>
                <w:lang w:val="en-GB"/>
              </w:rPr>
            </w:pPr>
            <w:r w:rsidRPr="00076E2D">
              <w:rPr>
                <w:lang w:val="en-GB"/>
              </w:rPr>
              <w:t>McGuffin</w:t>
            </w:r>
          </w:p>
        </w:tc>
      </w:tr>
      <w:tr w:rsidR="00A312BC" w14:paraId="09C0DA12" w14:textId="77777777" w:rsidTr="00A312BC">
        <w:tc>
          <w:tcPr>
            <w:tcW w:w="704" w:type="dxa"/>
          </w:tcPr>
          <w:p w14:paraId="46EF6D71" w14:textId="24D2C6BB" w:rsidR="00A312BC" w:rsidRDefault="00A312BC" w:rsidP="00A312BC">
            <w:pPr>
              <w:rPr>
                <w:lang w:val="en-GB"/>
              </w:rPr>
            </w:pPr>
            <w:r>
              <w:rPr>
                <w:lang w:val="en-GB"/>
              </w:rPr>
              <w:t>5</w:t>
            </w:r>
          </w:p>
        </w:tc>
        <w:tc>
          <w:tcPr>
            <w:tcW w:w="3826" w:type="dxa"/>
          </w:tcPr>
          <w:p w14:paraId="6A465201" w14:textId="451EA9A8" w:rsidR="00A312BC" w:rsidRDefault="00A312BC" w:rsidP="00A312BC">
            <w:pPr>
              <w:rPr>
                <w:lang w:val="en-GB"/>
              </w:rPr>
            </w:pPr>
            <w:r>
              <w:rPr>
                <w:lang w:val="en-GB"/>
              </w:rPr>
              <w:t>13</w:t>
            </w:r>
          </w:p>
        </w:tc>
        <w:tc>
          <w:tcPr>
            <w:tcW w:w="568" w:type="dxa"/>
          </w:tcPr>
          <w:p w14:paraId="26C4D4EB" w14:textId="445F74F0" w:rsidR="00A312BC" w:rsidRDefault="00A312BC" w:rsidP="00A312BC">
            <w:pPr>
              <w:rPr>
                <w:lang w:val="en-GB"/>
              </w:rPr>
            </w:pPr>
            <w:r>
              <w:rPr>
                <w:lang w:val="en-GB"/>
              </w:rPr>
              <w:t>30</w:t>
            </w:r>
          </w:p>
        </w:tc>
        <w:tc>
          <w:tcPr>
            <w:tcW w:w="3964" w:type="dxa"/>
          </w:tcPr>
          <w:p w14:paraId="68290C11" w14:textId="1D15EC0A" w:rsidR="00A312BC" w:rsidRDefault="00A312BC" w:rsidP="00A312BC">
            <w:pPr>
              <w:rPr>
                <w:lang w:val="en-GB"/>
              </w:rPr>
            </w:pPr>
            <w:r w:rsidRPr="00BA5669">
              <w:rPr>
                <w:lang w:val="en-GB"/>
              </w:rPr>
              <w:t>Mentor</w:t>
            </w:r>
          </w:p>
        </w:tc>
      </w:tr>
      <w:tr w:rsidR="00A312BC" w14:paraId="1E3C67AD" w14:textId="77777777" w:rsidTr="00A312BC">
        <w:tc>
          <w:tcPr>
            <w:tcW w:w="704" w:type="dxa"/>
          </w:tcPr>
          <w:p w14:paraId="467A9B9C" w14:textId="6D0CEEBB" w:rsidR="00A312BC" w:rsidRDefault="00A312BC" w:rsidP="00A312BC">
            <w:pPr>
              <w:rPr>
                <w:lang w:val="en-GB"/>
              </w:rPr>
            </w:pPr>
            <w:r>
              <w:rPr>
                <w:lang w:val="en-GB"/>
              </w:rPr>
              <w:t>6</w:t>
            </w:r>
          </w:p>
        </w:tc>
        <w:tc>
          <w:tcPr>
            <w:tcW w:w="3826" w:type="dxa"/>
          </w:tcPr>
          <w:p w14:paraId="68B09CEA" w14:textId="242F777E" w:rsidR="00A312BC" w:rsidRDefault="00A312BC" w:rsidP="00A312BC">
            <w:pPr>
              <w:rPr>
                <w:lang w:val="en-GB"/>
              </w:rPr>
            </w:pPr>
            <w:r>
              <w:rPr>
                <w:lang w:val="en-GB"/>
              </w:rPr>
              <w:t>Amnesia</w:t>
            </w:r>
          </w:p>
        </w:tc>
        <w:tc>
          <w:tcPr>
            <w:tcW w:w="568" w:type="dxa"/>
          </w:tcPr>
          <w:p w14:paraId="5A80B6C4" w14:textId="4C07E47B" w:rsidR="00A312BC" w:rsidRDefault="00A312BC" w:rsidP="00A312BC">
            <w:pPr>
              <w:rPr>
                <w:lang w:val="en-GB"/>
              </w:rPr>
            </w:pPr>
            <w:r>
              <w:rPr>
                <w:lang w:val="en-GB"/>
              </w:rPr>
              <w:t>31</w:t>
            </w:r>
          </w:p>
        </w:tc>
        <w:tc>
          <w:tcPr>
            <w:tcW w:w="3964" w:type="dxa"/>
          </w:tcPr>
          <w:p w14:paraId="16F05D6A" w14:textId="65D51600" w:rsidR="00A312BC" w:rsidRDefault="00A312BC" w:rsidP="00A312BC">
            <w:pPr>
              <w:rPr>
                <w:lang w:val="en-GB"/>
              </w:rPr>
            </w:pPr>
            <w:r w:rsidRPr="00076E2D">
              <w:rPr>
                <w:lang w:val="en-GB"/>
              </w:rPr>
              <w:t>Monkey's Paw</w:t>
            </w:r>
          </w:p>
        </w:tc>
      </w:tr>
      <w:tr w:rsidR="00A312BC" w14:paraId="0A9F4574" w14:textId="77777777" w:rsidTr="00A312BC">
        <w:tc>
          <w:tcPr>
            <w:tcW w:w="704" w:type="dxa"/>
          </w:tcPr>
          <w:p w14:paraId="0E622C38" w14:textId="3AB9FD9B" w:rsidR="00A312BC" w:rsidRDefault="00A312BC" w:rsidP="00A312BC">
            <w:pPr>
              <w:rPr>
                <w:lang w:val="en-GB"/>
              </w:rPr>
            </w:pPr>
            <w:r>
              <w:rPr>
                <w:lang w:val="en-GB"/>
              </w:rPr>
              <w:t>7</w:t>
            </w:r>
          </w:p>
        </w:tc>
        <w:tc>
          <w:tcPr>
            <w:tcW w:w="3826" w:type="dxa"/>
          </w:tcPr>
          <w:p w14:paraId="6747280C" w14:textId="0C42E39A" w:rsidR="00A312BC" w:rsidRDefault="00A312BC" w:rsidP="00A312BC">
            <w:pPr>
              <w:rPr>
                <w:lang w:val="en-GB"/>
              </w:rPr>
            </w:pPr>
            <w:r w:rsidRPr="00076E2D">
              <w:rPr>
                <w:lang w:val="en-GB"/>
              </w:rPr>
              <w:t>Beauty beyond compare</w:t>
            </w:r>
          </w:p>
        </w:tc>
        <w:tc>
          <w:tcPr>
            <w:tcW w:w="568" w:type="dxa"/>
          </w:tcPr>
          <w:p w14:paraId="2FD84E0B" w14:textId="7D223893" w:rsidR="00A312BC" w:rsidRDefault="00A312BC" w:rsidP="00A312BC">
            <w:pPr>
              <w:rPr>
                <w:lang w:val="en-GB"/>
              </w:rPr>
            </w:pPr>
            <w:r>
              <w:rPr>
                <w:lang w:val="en-GB"/>
              </w:rPr>
              <w:t>32</w:t>
            </w:r>
          </w:p>
        </w:tc>
        <w:tc>
          <w:tcPr>
            <w:tcW w:w="3964" w:type="dxa"/>
          </w:tcPr>
          <w:p w14:paraId="1836D53D" w14:textId="24E150FF" w:rsidR="00A312BC" w:rsidRDefault="00A312BC" w:rsidP="00A312BC">
            <w:pPr>
              <w:rPr>
                <w:lang w:val="en-GB"/>
              </w:rPr>
            </w:pPr>
            <w:r w:rsidRPr="00076E2D">
              <w:rPr>
                <w:lang w:val="en-GB"/>
              </w:rPr>
              <w:t>Power corrupts</w:t>
            </w:r>
          </w:p>
        </w:tc>
      </w:tr>
      <w:tr w:rsidR="00A312BC" w14:paraId="5E73C90F" w14:textId="77777777" w:rsidTr="00A312BC">
        <w:tc>
          <w:tcPr>
            <w:tcW w:w="704" w:type="dxa"/>
          </w:tcPr>
          <w:p w14:paraId="1B3820C6" w14:textId="72ED0832" w:rsidR="00A312BC" w:rsidRDefault="00A312BC" w:rsidP="00A312BC">
            <w:pPr>
              <w:rPr>
                <w:lang w:val="en-GB"/>
              </w:rPr>
            </w:pPr>
            <w:r>
              <w:rPr>
                <w:lang w:val="en-GB"/>
              </w:rPr>
              <w:t>8</w:t>
            </w:r>
          </w:p>
        </w:tc>
        <w:tc>
          <w:tcPr>
            <w:tcW w:w="3826" w:type="dxa"/>
          </w:tcPr>
          <w:p w14:paraId="534E1728" w14:textId="0A6063E6" w:rsidR="00A312BC" w:rsidRDefault="00A312BC" w:rsidP="00A312BC">
            <w:pPr>
              <w:rPr>
                <w:lang w:val="en-GB"/>
              </w:rPr>
            </w:pPr>
            <w:r w:rsidRPr="00076E2D">
              <w:rPr>
                <w:lang w:val="en-GB"/>
              </w:rPr>
              <w:t>Birthright</w:t>
            </w:r>
          </w:p>
        </w:tc>
        <w:tc>
          <w:tcPr>
            <w:tcW w:w="568" w:type="dxa"/>
          </w:tcPr>
          <w:p w14:paraId="75DB4174" w14:textId="2EE51A3D" w:rsidR="00A312BC" w:rsidRDefault="00A312BC" w:rsidP="00A312BC">
            <w:pPr>
              <w:rPr>
                <w:lang w:val="en-GB"/>
              </w:rPr>
            </w:pPr>
            <w:r>
              <w:rPr>
                <w:lang w:val="en-GB"/>
              </w:rPr>
              <w:t>33</w:t>
            </w:r>
          </w:p>
        </w:tc>
        <w:tc>
          <w:tcPr>
            <w:tcW w:w="3964" w:type="dxa"/>
          </w:tcPr>
          <w:p w14:paraId="776AFCDE" w14:textId="262C6C08" w:rsidR="00A312BC" w:rsidRDefault="00A312BC" w:rsidP="00A312BC">
            <w:pPr>
              <w:rPr>
                <w:lang w:val="en-GB"/>
              </w:rPr>
            </w:pPr>
            <w:r w:rsidRPr="00BA5669">
              <w:rPr>
                <w:lang w:val="en-GB"/>
              </w:rPr>
              <w:t>Power of Names</w:t>
            </w:r>
          </w:p>
        </w:tc>
      </w:tr>
      <w:tr w:rsidR="00A312BC" w14:paraId="47360FED" w14:textId="77777777" w:rsidTr="00A312BC">
        <w:tc>
          <w:tcPr>
            <w:tcW w:w="704" w:type="dxa"/>
          </w:tcPr>
          <w:p w14:paraId="1AF51A65" w14:textId="11392887" w:rsidR="00A312BC" w:rsidRDefault="00A312BC" w:rsidP="00A312BC">
            <w:pPr>
              <w:rPr>
                <w:lang w:val="en-GB"/>
              </w:rPr>
            </w:pPr>
            <w:r>
              <w:rPr>
                <w:lang w:val="en-GB"/>
              </w:rPr>
              <w:t>9</w:t>
            </w:r>
          </w:p>
        </w:tc>
        <w:tc>
          <w:tcPr>
            <w:tcW w:w="3826" w:type="dxa"/>
          </w:tcPr>
          <w:p w14:paraId="48025548" w14:textId="58D490AB" w:rsidR="00A312BC" w:rsidRDefault="00A312BC" w:rsidP="00A312BC">
            <w:pPr>
              <w:rPr>
                <w:lang w:val="en-GB"/>
              </w:rPr>
            </w:pPr>
            <w:r w:rsidRPr="00076E2D">
              <w:rPr>
                <w:lang w:val="en-GB"/>
              </w:rPr>
              <w:t>Birth Sign/Defect</w:t>
            </w:r>
          </w:p>
        </w:tc>
        <w:tc>
          <w:tcPr>
            <w:tcW w:w="568" w:type="dxa"/>
          </w:tcPr>
          <w:p w14:paraId="1C8E74AA" w14:textId="6DBED0DA" w:rsidR="00A312BC" w:rsidRDefault="00A312BC" w:rsidP="00A312BC">
            <w:pPr>
              <w:rPr>
                <w:lang w:val="en-GB"/>
              </w:rPr>
            </w:pPr>
            <w:r>
              <w:rPr>
                <w:lang w:val="en-GB"/>
              </w:rPr>
              <w:t>34</w:t>
            </w:r>
          </w:p>
        </w:tc>
        <w:tc>
          <w:tcPr>
            <w:tcW w:w="3964" w:type="dxa"/>
          </w:tcPr>
          <w:p w14:paraId="201E5881" w14:textId="4C5F2824" w:rsidR="00A312BC" w:rsidRDefault="00A312BC" w:rsidP="00A312BC">
            <w:pPr>
              <w:rPr>
                <w:lang w:val="en-GB"/>
              </w:rPr>
            </w:pPr>
            <w:r w:rsidRPr="00BA5669">
              <w:rPr>
                <w:lang w:val="en-GB"/>
              </w:rPr>
              <w:t>Refusal of the call</w:t>
            </w:r>
          </w:p>
        </w:tc>
      </w:tr>
      <w:tr w:rsidR="00A312BC" w14:paraId="19DDAEA1" w14:textId="77777777" w:rsidTr="00A312BC">
        <w:tc>
          <w:tcPr>
            <w:tcW w:w="704" w:type="dxa"/>
          </w:tcPr>
          <w:p w14:paraId="000DC062" w14:textId="7993CB1C" w:rsidR="00A312BC" w:rsidRDefault="00A312BC" w:rsidP="00A312BC">
            <w:pPr>
              <w:rPr>
                <w:lang w:val="en-GB"/>
              </w:rPr>
            </w:pPr>
            <w:r>
              <w:rPr>
                <w:lang w:val="en-GB"/>
              </w:rPr>
              <w:t>10</w:t>
            </w:r>
          </w:p>
        </w:tc>
        <w:tc>
          <w:tcPr>
            <w:tcW w:w="3826" w:type="dxa"/>
          </w:tcPr>
          <w:p w14:paraId="2A9A1571" w14:textId="35E3EFCD" w:rsidR="00A312BC" w:rsidRDefault="00A312BC" w:rsidP="00A312BC">
            <w:pPr>
              <w:rPr>
                <w:lang w:val="en-GB"/>
              </w:rPr>
            </w:pPr>
            <w:r w:rsidRPr="00BA5669">
              <w:rPr>
                <w:lang w:val="en-GB"/>
              </w:rPr>
              <w:t>Call to adventure</w:t>
            </w:r>
          </w:p>
        </w:tc>
        <w:tc>
          <w:tcPr>
            <w:tcW w:w="568" w:type="dxa"/>
          </w:tcPr>
          <w:p w14:paraId="74355F79" w14:textId="0473646B" w:rsidR="00A312BC" w:rsidRDefault="00A312BC" w:rsidP="00A312BC">
            <w:pPr>
              <w:rPr>
                <w:lang w:val="en-GB"/>
              </w:rPr>
            </w:pPr>
            <w:r>
              <w:rPr>
                <w:lang w:val="en-GB"/>
              </w:rPr>
              <w:t>35</w:t>
            </w:r>
          </w:p>
        </w:tc>
        <w:tc>
          <w:tcPr>
            <w:tcW w:w="3964" w:type="dxa"/>
          </w:tcPr>
          <w:p w14:paraId="3E9CA11D" w14:textId="59E00149" w:rsidR="00A312BC" w:rsidRDefault="00A312BC" w:rsidP="00A312BC">
            <w:pPr>
              <w:rPr>
                <w:lang w:val="en-GB"/>
              </w:rPr>
            </w:pPr>
            <w:r w:rsidRPr="00BA5669">
              <w:rPr>
                <w:lang w:val="en-GB"/>
              </w:rPr>
              <w:t>Secret helper</w:t>
            </w:r>
          </w:p>
        </w:tc>
      </w:tr>
      <w:tr w:rsidR="00A312BC" w14:paraId="5BA333E4" w14:textId="77777777" w:rsidTr="00A312BC">
        <w:tc>
          <w:tcPr>
            <w:tcW w:w="704" w:type="dxa"/>
          </w:tcPr>
          <w:p w14:paraId="688108D7" w14:textId="019E3201" w:rsidR="00A312BC" w:rsidRDefault="00A312BC" w:rsidP="00A312BC">
            <w:pPr>
              <w:rPr>
                <w:lang w:val="en-GB"/>
              </w:rPr>
            </w:pPr>
            <w:r>
              <w:rPr>
                <w:lang w:val="en-GB"/>
              </w:rPr>
              <w:t>11</w:t>
            </w:r>
          </w:p>
        </w:tc>
        <w:tc>
          <w:tcPr>
            <w:tcW w:w="3826" w:type="dxa"/>
          </w:tcPr>
          <w:p w14:paraId="393CFC58" w14:textId="2CF0F3BB" w:rsidR="00A312BC" w:rsidRDefault="00A312BC" w:rsidP="00A312BC">
            <w:pPr>
              <w:rPr>
                <w:lang w:val="en-GB"/>
              </w:rPr>
            </w:pPr>
            <w:r w:rsidRPr="00BA5669">
              <w:rPr>
                <w:lang w:val="en-GB"/>
              </w:rPr>
              <w:t>Chosen one</w:t>
            </w:r>
          </w:p>
        </w:tc>
        <w:tc>
          <w:tcPr>
            <w:tcW w:w="568" w:type="dxa"/>
          </w:tcPr>
          <w:p w14:paraId="73A98672" w14:textId="32C31C96" w:rsidR="00A312BC" w:rsidRDefault="00A312BC" w:rsidP="00A312BC">
            <w:pPr>
              <w:rPr>
                <w:lang w:val="en-GB"/>
              </w:rPr>
            </w:pPr>
            <w:r>
              <w:rPr>
                <w:lang w:val="en-GB"/>
              </w:rPr>
              <w:t>36</w:t>
            </w:r>
          </w:p>
        </w:tc>
        <w:tc>
          <w:tcPr>
            <w:tcW w:w="3964" w:type="dxa"/>
          </w:tcPr>
          <w:p w14:paraId="4997B262" w14:textId="022C68B2" w:rsidR="00A312BC" w:rsidRDefault="00A312BC" w:rsidP="00A312BC">
            <w:pPr>
              <w:rPr>
                <w:lang w:val="en-GB"/>
              </w:rPr>
            </w:pPr>
            <w:r w:rsidRPr="00BA5669">
              <w:rPr>
                <w:lang w:val="en-GB"/>
              </w:rPr>
              <w:t>Shapechanger</w:t>
            </w:r>
          </w:p>
        </w:tc>
      </w:tr>
      <w:tr w:rsidR="00A312BC" w14:paraId="6772E1CC" w14:textId="77777777" w:rsidTr="00A312BC">
        <w:tc>
          <w:tcPr>
            <w:tcW w:w="704" w:type="dxa"/>
          </w:tcPr>
          <w:p w14:paraId="1F0A86F3" w14:textId="7CB9275A" w:rsidR="00A312BC" w:rsidRDefault="00A312BC" w:rsidP="00A312BC">
            <w:pPr>
              <w:rPr>
                <w:lang w:val="en-GB"/>
              </w:rPr>
            </w:pPr>
            <w:r>
              <w:rPr>
                <w:lang w:val="en-GB"/>
              </w:rPr>
              <w:t>12</w:t>
            </w:r>
          </w:p>
        </w:tc>
        <w:tc>
          <w:tcPr>
            <w:tcW w:w="3826" w:type="dxa"/>
          </w:tcPr>
          <w:p w14:paraId="71E7D8F0" w14:textId="6627901C" w:rsidR="00A312BC" w:rsidRDefault="00A312BC" w:rsidP="00A312BC">
            <w:pPr>
              <w:rPr>
                <w:lang w:val="en-GB"/>
              </w:rPr>
            </w:pPr>
            <w:r w:rsidRPr="00076E2D">
              <w:rPr>
                <w:lang w:val="en-GB"/>
              </w:rPr>
              <w:t>Cunning solution</w:t>
            </w:r>
          </w:p>
        </w:tc>
        <w:tc>
          <w:tcPr>
            <w:tcW w:w="568" w:type="dxa"/>
          </w:tcPr>
          <w:p w14:paraId="667A6606" w14:textId="16D06468" w:rsidR="00A312BC" w:rsidRDefault="00A312BC" w:rsidP="00A312BC">
            <w:pPr>
              <w:rPr>
                <w:lang w:val="en-GB"/>
              </w:rPr>
            </w:pPr>
            <w:r>
              <w:rPr>
                <w:lang w:val="en-GB"/>
              </w:rPr>
              <w:t>37</w:t>
            </w:r>
          </w:p>
        </w:tc>
        <w:tc>
          <w:tcPr>
            <w:tcW w:w="3964" w:type="dxa"/>
          </w:tcPr>
          <w:p w14:paraId="00A8D152" w14:textId="53A8A247" w:rsidR="00A312BC" w:rsidRDefault="00A312BC" w:rsidP="00A312BC">
            <w:pPr>
              <w:rPr>
                <w:lang w:val="en-GB"/>
              </w:rPr>
            </w:pPr>
            <w:r w:rsidRPr="00BA5669">
              <w:rPr>
                <w:lang w:val="en-GB"/>
              </w:rPr>
              <w:t>Sleeping guardian</w:t>
            </w:r>
          </w:p>
        </w:tc>
      </w:tr>
      <w:tr w:rsidR="00A312BC" w14:paraId="08792CA2" w14:textId="77777777" w:rsidTr="00A312BC">
        <w:tc>
          <w:tcPr>
            <w:tcW w:w="704" w:type="dxa"/>
          </w:tcPr>
          <w:p w14:paraId="3D4D32FE" w14:textId="076655FD" w:rsidR="00A312BC" w:rsidRDefault="00A312BC" w:rsidP="00A312BC">
            <w:pPr>
              <w:rPr>
                <w:lang w:val="en-GB"/>
              </w:rPr>
            </w:pPr>
            <w:r>
              <w:rPr>
                <w:lang w:val="en-GB"/>
              </w:rPr>
              <w:t>13</w:t>
            </w:r>
          </w:p>
        </w:tc>
        <w:tc>
          <w:tcPr>
            <w:tcW w:w="3826" w:type="dxa"/>
          </w:tcPr>
          <w:p w14:paraId="55A9FE15" w14:textId="7BFD765E" w:rsidR="00A312BC" w:rsidRDefault="00A312BC" w:rsidP="00A312BC">
            <w:pPr>
              <w:rPr>
                <w:lang w:val="en-GB"/>
              </w:rPr>
            </w:pPr>
            <w:r>
              <w:rPr>
                <w:lang w:val="en-GB"/>
              </w:rPr>
              <w:t>Consuming Folk</w:t>
            </w:r>
          </w:p>
        </w:tc>
        <w:tc>
          <w:tcPr>
            <w:tcW w:w="568" w:type="dxa"/>
          </w:tcPr>
          <w:p w14:paraId="7585543A" w14:textId="45B2DB79" w:rsidR="00A312BC" w:rsidRDefault="00A312BC" w:rsidP="00A312BC">
            <w:pPr>
              <w:rPr>
                <w:lang w:val="en-GB"/>
              </w:rPr>
            </w:pPr>
            <w:r>
              <w:rPr>
                <w:lang w:val="en-GB"/>
              </w:rPr>
              <w:t>38</w:t>
            </w:r>
          </w:p>
        </w:tc>
        <w:tc>
          <w:tcPr>
            <w:tcW w:w="3964" w:type="dxa"/>
          </w:tcPr>
          <w:p w14:paraId="16FD24CB" w14:textId="799A9D60" w:rsidR="00A312BC" w:rsidRDefault="00A312BC" w:rsidP="00A312BC">
            <w:pPr>
              <w:rPr>
                <w:lang w:val="en-GB"/>
              </w:rPr>
            </w:pPr>
            <w:r w:rsidRPr="00076E2D">
              <w:rPr>
                <w:lang w:val="en-GB"/>
              </w:rPr>
              <w:t>Spirits</w:t>
            </w:r>
          </w:p>
        </w:tc>
      </w:tr>
      <w:tr w:rsidR="00A312BC" w14:paraId="1DC53D16" w14:textId="77777777" w:rsidTr="00A312BC">
        <w:tc>
          <w:tcPr>
            <w:tcW w:w="704" w:type="dxa"/>
          </w:tcPr>
          <w:p w14:paraId="2BB1EEC3" w14:textId="3B9465B6" w:rsidR="00A312BC" w:rsidRDefault="00A312BC" w:rsidP="00A312BC">
            <w:pPr>
              <w:rPr>
                <w:lang w:val="en-GB"/>
              </w:rPr>
            </w:pPr>
            <w:r>
              <w:rPr>
                <w:lang w:val="en-GB"/>
              </w:rPr>
              <w:t>14</w:t>
            </w:r>
          </w:p>
        </w:tc>
        <w:tc>
          <w:tcPr>
            <w:tcW w:w="3826" w:type="dxa"/>
          </w:tcPr>
          <w:p w14:paraId="6421733F" w14:textId="470EB814" w:rsidR="00A312BC" w:rsidRDefault="00A312BC" w:rsidP="00A312BC">
            <w:pPr>
              <w:rPr>
                <w:lang w:val="en-GB"/>
              </w:rPr>
            </w:pPr>
            <w:r>
              <w:rPr>
                <w:lang w:val="en-GB"/>
              </w:rPr>
              <w:t>Curse</w:t>
            </w:r>
          </w:p>
        </w:tc>
        <w:tc>
          <w:tcPr>
            <w:tcW w:w="568" w:type="dxa"/>
          </w:tcPr>
          <w:p w14:paraId="724F31DE" w14:textId="1AB8C39D" w:rsidR="00A312BC" w:rsidRDefault="00A312BC" w:rsidP="00A312BC">
            <w:pPr>
              <w:rPr>
                <w:lang w:val="en-GB"/>
              </w:rPr>
            </w:pPr>
            <w:r>
              <w:rPr>
                <w:lang w:val="en-GB"/>
              </w:rPr>
              <w:t>39</w:t>
            </w:r>
          </w:p>
        </w:tc>
        <w:tc>
          <w:tcPr>
            <w:tcW w:w="3964" w:type="dxa"/>
          </w:tcPr>
          <w:p w14:paraId="633906C2" w14:textId="3D352A8A" w:rsidR="00A312BC" w:rsidRDefault="00A312BC" w:rsidP="00A312BC">
            <w:pPr>
              <w:rPr>
                <w:lang w:val="en-GB"/>
              </w:rPr>
            </w:pPr>
            <w:r w:rsidRPr="00076E2D">
              <w:rPr>
                <w:lang w:val="en-GB"/>
              </w:rPr>
              <w:t>Surrogate Parents</w:t>
            </w:r>
          </w:p>
        </w:tc>
      </w:tr>
      <w:tr w:rsidR="00A312BC" w14:paraId="59901295" w14:textId="77777777" w:rsidTr="00A312BC">
        <w:tc>
          <w:tcPr>
            <w:tcW w:w="704" w:type="dxa"/>
          </w:tcPr>
          <w:p w14:paraId="32C52B17" w14:textId="3BADB511" w:rsidR="00A312BC" w:rsidRDefault="00A312BC" w:rsidP="00A312BC">
            <w:pPr>
              <w:rPr>
                <w:lang w:val="en-GB"/>
              </w:rPr>
            </w:pPr>
            <w:r>
              <w:rPr>
                <w:lang w:val="en-GB"/>
              </w:rPr>
              <w:t>15</w:t>
            </w:r>
          </w:p>
        </w:tc>
        <w:tc>
          <w:tcPr>
            <w:tcW w:w="3826" w:type="dxa"/>
          </w:tcPr>
          <w:p w14:paraId="5112F0BD" w14:textId="12082B37" w:rsidR="00A312BC" w:rsidRDefault="00A312BC" w:rsidP="00A312BC">
            <w:pPr>
              <w:rPr>
                <w:lang w:val="en-GB"/>
              </w:rPr>
            </w:pPr>
            <w:r w:rsidRPr="00076E2D">
              <w:rPr>
                <w:lang w:val="en-GB"/>
              </w:rPr>
              <w:t>Damsel in distress</w:t>
            </w:r>
          </w:p>
        </w:tc>
        <w:tc>
          <w:tcPr>
            <w:tcW w:w="568" w:type="dxa"/>
          </w:tcPr>
          <w:p w14:paraId="5EAA6544" w14:textId="5E6E8EE2" w:rsidR="00A312BC" w:rsidRDefault="00A312BC" w:rsidP="00A312BC">
            <w:pPr>
              <w:rPr>
                <w:lang w:val="en-GB"/>
              </w:rPr>
            </w:pPr>
            <w:r>
              <w:rPr>
                <w:lang w:val="en-GB"/>
              </w:rPr>
              <w:t>40</w:t>
            </w:r>
          </w:p>
        </w:tc>
        <w:tc>
          <w:tcPr>
            <w:tcW w:w="3964" w:type="dxa"/>
          </w:tcPr>
          <w:p w14:paraId="49FBBD0A" w14:textId="526C4CE4" w:rsidR="00A312BC" w:rsidRDefault="00A312BC" w:rsidP="00A312BC">
            <w:pPr>
              <w:rPr>
                <w:lang w:val="en-GB"/>
              </w:rPr>
            </w:pPr>
            <w:r w:rsidRPr="00BA5669">
              <w:rPr>
                <w:lang w:val="en-GB"/>
              </w:rPr>
              <w:t>Switched children</w:t>
            </w:r>
          </w:p>
        </w:tc>
      </w:tr>
      <w:tr w:rsidR="00A312BC" w14:paraId="3E9F4BE9" w14:textId="77777777" w:rsidTr="00A312BC">
        <w:tc>
          <w:tcPr>
            <w:tcW w:w="704" w:type="dxa"/>
          </w:tcPr>
          <w:p w14:paraId="0725B1D4" w14:textId="1FCEAA09" w:rsidR="00A312BC" w:rsidRDefault="00A312BC" w:rsidP="00A312BC">
            <w:pPr>
              <w:rPr>
                <w:lang w:val="en-GB"/>
              </w:rPr>
            </w:pPr>
            <w:r>
              <w:rPr>
                <w:lang w:val="en-GB"/>
              </w:rPr>
              <w:t>16</w:t>
            </w:r>
          </w:p>
        </w:tc>
        <w:tc>
          <w:tcPr>
            <w:tcW w:w="3826" w:type="dxa"/>
          </w:tcPr>
          <w:p w14:paraId="4C23C15F" w14:textId="565DE1A0" w:rsidR="00A312BC" w:rsidRDefault="00A312BC" w:rsidP="00A312BC">
            <w:pPr>
              <w:rPr>
                <w:lang w:val="en-GB"/>
              </w:rPr>
            </w:pPr>
            <w:r w:rsidRPr="00BA5669">
              <w:rPr>
                <w:lang w:val="en-GB"/>
              </w:rPr>
              <w:t>Enthralling Music/Song</w:t>
            </w:r>
          </w:p>
        </w:tc>
        <w:tc>
          <w:tcPr>
            <w:tcW w:w="568" w:type="dxa"/>
          </w:tcPr>
          <w:p w14:paraId="12BE2B90" w14:textId="6AA5A677" w:rsidR="00A312BC" w:rsidRDefault="00A312BC" w:rsidP="00A312BC">
            <w:pPr>
              <w:rPr>
                <w:lang w:val="en-GB"/>
              </w:rPr>
            </w:pPr>
            <w:r>
              <w:rPr>
                <w:lang w:val="en-GB"/>
              </w:rPr>
              <w:t>41</w:t>
            </w:r>
          </w:p>
        </w:tc>
        <w:tc>
          <w:tcPr>
            <w:tcW w:w="3964" w:type="dxa"/>
          </w:tcPr>
          <w:p w14:paraId="2499E2D2" w14:textId="6FF02048" w:rsidR="00A312BC" w:rsidRDefault="00A312BC" w:rsidP="00A312BC">
            <w:pPr>
              <w:rPr>
                <w:lang w:val="en-GB"/>
              </w:rPr>
            </w:pPr>
            <w:r w:rsidRPr="00076E2D">
              <w:rPr>
                <w:lang w:val="en-GB"/>
              </w:rPr>
              <w:t>Test of virtue</w:t>
            </w:r>
          </w:p>
        </w:tc>
      </w:tr>
      <w:tr w:rsidR="00A312BC" w14:paraId="302CD0F5" w14:textId="77777777" w:rsidTr="00A312BC">
        <w:tc>
          <w:tcPr>
            <w:tcW w:w="704" w:type="dxa"/>
          </w:tcPr>
          <w:p w14:paraId="002FF746" w14:textId="6A13706D" w:rsidR="00A312BC" w:rsidRDefault="00A312BC" w:rsidP="00A312BC">
            <w:pPr>
              <w:rPr>
                <w:lang w:val="en-GB"/>
              </w:rPr>
            </w:pPr>
            <w:r>
              <w:rPr>
                <w:lang w:val="en-GB"/>
              </w:rPr>
              <w:t>17</w:t>
            </w:r>
          </w:p>
        </w:tc>
        <w:tc>
          <w:tcPr>
            <w:tcW w:w="3826" w:type="dxa"/>
          </w:tcPr>
          <w:p w14:paraId="4B2DF2CC" w14:textId="06CCF29F" w:rsidR="00A312BC" w:rsidRDefault="00A312BC" w:rsidP="00A312BC">
            <w:pPr>
              <w:rPr>
                <w:lang w:val="en-GB"/>
              </w:rPr>
            </w:pPr>
            <w:r w:rsidRPr="00BA5669">
              <w:rPr>
                <w:lang w:val="en-GB"/>
              </w:rPr>
              <w:t>Evil Witch</w:t>
            </w:r>
          </w:p>
        </w:tc>
        <w:tc>
          <w:tcPr>
            <w:tcW w:w="568" w:type="dxa"/>
          </w:tcPr>
          <w:p w14:paraId="3CC8690F" w14:textId="7F847C40" w:rsidR="00A312BC" w:rsidRDefault="00A312BC" w:rsidP="00A312BC">
            <w:pPr>
              <w:rPr>
                <w:lang w:val="en-GB"/>
              </w:rPr>
            </w:pPr>
            <w:r>
              <w:rPr>
                <w:lang w:val="en-GB"/>
              </w:rPr>
              <w:t>42</w:t>
            </w:r>
          </w:p>
        </w:tc>
        <w:tc>
          <w:tcPr>
            <w:tcW w:w="3964" w:type="dxa"/>
          </w:tcPr>
          <w:p w14:paraId="6F732A5B" w14:textId="189F8FD3" w:rsidR="00A312BC" w:rsidRDefault="00A312BC" w:rsidP="00A312BC">
            <w:pPr>
              <w:rPr>
                <w:lang w:val="en-GB"/>
              </w:rPr>
            </w:pPr>
            <w:r w:rsidRPr="00BA5669">
              <w:rPr>
                <w:lang w:val="en-GB"/>
              </w:rPr>
              <w:t>The just monarchy</w:t>
            </w:r>
          </w:p>
        </w:tc>
      </w:tr>
      <w:tr w:rsidR="00A312BC" w14:paraId="21957456" w14:textId="77777777" w:rsidTr="00A312BC">
        <w:tc>
          <w:tcPr>
            <w:tcW w:w="704" w:type="dxa"/>
          </w:tcPr>
          <w:p w14:paraId="4259100F" w14:textId="3C5D4CC5" w:rsidR="00A312BC" w:rsidRDefault="00A312BC" w:rsidP="00A312BC">
            <w:pPr>
              <w:rPr>
                <w:lang w:val="en-GB"/>
              </w:rPr>
            </w:pPr>
            <w:r>
              <w:rPr>
                <w:lang w:val="en-GB"/>
              </w:rPr>
              <w:t>18</w:t>
            </w:r>
          </w:p>
        </w:tc>
        <w:tc>
          <w:tcPr>
            <w:tcW w:w="3826" w:type="dxa"/>
          </w:tcPr>
          <w:p w14:paraId="6DC9ED1B" w14:textId="62570778" w:rsidR="00A312BC" w:rsidRDefault="00A312BC" w:rsidP="00A312BC">
            <w:pPr>
              <w:rPr>
                <w:lang w:val="en-GB"/>
              </w:rPr>
            </w:pPr>
            <w:r>
              <w:rPr>
                <w:lang w:val="en-GB"/>
              </w:rPr>
              <w:t>Fate</w:t>
            </w:r>
          </w:p>
        </w:tc>
        <w:tc>
          <w:tcPr>
            <w:tcW w:w="568" w:type="dxa"/>
          </w:tcPr>
          <w:p w14:paraId="769A26F5" w14:textId="3FC661A2" w:rsidR="00A312BC" w:rsidRDefault="00A312BC" w:rsidP="00A312BC">
            <w:pPr>
              <w:rPr>
                <w:lang w:val="en-GB"/>
              </w:rPr>
            </w:pPr>
            <w:r>
              <w:rPr>
                <w:lang w:val="en-GB"/>
              </w:rPr>
              <w:t>43</w:t>
            </w:r>
          </w:p>
        </w:tc>
        <w:tc>
          <w:tcPr>
            <w:tcW w:w="3964" w:type="dxa"/>
          </w:tcPr>
          <w:p w14:paraId="12D5727A" w14:textId="389C51ED" w:rsidR="00A312BC" w:rsidRDefault="00A312BC" w:rsidP="00A312BC">
            <w:pPr>
              <w:rPr>
                <w:lang w:val="en-GB"/>
              </w:rPr>
            </w:pPr>
            <w:r w:rsidRPr="00BA5669">
              <w:rPr>
                <w:lang w:val="en-GB"/>
              </w:rPr>
              <w:t>Timeless Fey</w:t>
            </w:r>
          </w:p>
        </w:tc>
      </w:tr>
      <w:tr w:rsidR="00A312BC" w14:paraId="73DA2C1A" w14:textId="77777777" w:rsidTr="00A312BC">
        <w:tc>
          <w:tcPr>
            <w:tcW w:w="704" w:type="dxa"/>
          </w:tcPr>
          <w:p w14:paraId="7D9CBBB0" w14:textId="5FFFD546" w:rsidR="00A312BC" w:rsidRDefault="00A312BC" w:rsidP="00A312BC">
            <w:pPr>
              <w:rPr>
                <w:lang w:val="en-GB"/>
              </w:rPr>
            </w:pPr>
            <w:r>
              <w:rPr>
                <w:lang w:val="en-GB"/>
              </w:rPr>
              <w:lastRenderedPageBreak/>
              <w:t>19</w:t>
            </w:r>
          </w:p>
        </w:tc>
        <w:tc>
          <w:tcPr>
            <w:tcW w:w="3826" w:type="dxa"/>
          </w:tcPr>
          <w:p w14:paraId="00D954D7" w14:textId="74A5D902" w:rsidR="00A312BC" w:rsidRDefault="00A312BC" w:rsidP="00A312BC">
            <w:pPr>
              <w:rPr>
                <w:lang w:val="en-GB"/>
              </w:rPr>
            </w:pPr>
            <w:r w:rsidRPr="00076E2D">
              <w:rPr>
                <w:lang w:val="en-GB"/>
              </w:rPr>
              <w:t>Fate worse than death</w:t>
            </w:r>
          </w:p>
        </w:tc>
        <w:tc>
          <w:tcPr>
            <w:tcW w:w="568" w:type="dxa"/>
          </w:tcPr>
          <w:p w14:paraId="2C985FFF" w14:textId="1983283A" w:rsidR="00A312BC" w:rsidRDefault="00A312BC" w:rsidP="00A312BC">
            <w:pPr>
              <w:rPr>
                <w:lang w:val="en-GB"/>
              </w:rPr>
            </w:pPr>
            <w:r>
              <w:rPr>
                <w:lang w:val="en-GB"/>
              </w:rPr>
              <w:t>44</w:t>
            </w:r>
          </w:p>
        </w:tc>
        <w:tc>
          <w:tcPr>
            <w:tcW w:w="3964" w:type="dxa"/>
          </w:tcPr>
          <w:p w14:paraId="6CA793B3" w14:textId="57AAEE58" w:rsidR="00A312BC" w:rsidRDefault="00A312BC" w:rsidP="00A312BC">
            <w:pPr>
              <w:rPr>
                <w:lang w:val="en-GB"/>
              </w:rPr>
            </w:pPr>
            <w:r w:rsidRPr="00076E2D">
              <w:rPr>
                <w:lang w:val="en-GB"/>
              </w:rPr>
              <w:t>Treasure Island</w:t>
            </w:r>
          </w:p>
        </w:tc>
      </w:tr>
      <w:tr w:rsidR="00A312BC" w14:paraId="2E328105" w14:textId="77777777" w:rsidTr="00A312BC">
        <w:tc>
          <w:tcPr>
            <w:tcW w:w="704" w:type="dxa"/>
          </w:tcPr>
          <w:p w14:paraId="13DAE399" w14:textId="5386856D" w:rsidR="00A312BC" w:rsidRDefault="00A312BC" w:rsidP="00A312BC">
            <w:pPr>
              <w:rPr>
                <w:lang w:val="en-GB"/>
              </w:rPr>
            </w:pPr>
            <w:r>
              <w:rPr>
                <w:lang w:val="en-GB"/>
              </w:rPr>
              <w:t>20</w:t>
            </w:r>
          </w:p>
        </w:tc>
        <w:tc>
          <w:tcPr>
            <w:tcW w:w="3826" w:type="dxa"/>
          </w:tcPr>
          <w:p w14:paraId="4F5A2BB0" w14:textId="6AB9902B" w:rsidR="00A312BC" w:rsidRDefault="00A312BC" w:rsidP="00A312BC">
            <w:pPr>
              <w:rPr>
                <w:lang w:val="en-GB"/>
              </w:rPr>
            </w:pPr>
            <w:r>
              <w:rPr>
                <w:lang w:val="en-GB"/>
              </w:rPr>
              <w:t>Foundling</w:t>
            </w:r>
          </w:p>
        </w:tc>
        <w:tc>
          <w:tcPr>
            <w:tcW w:w="568" w:type="dxa"/>
          </w:tcPr>
          <w:p w14:paraId="514AE73D" w14:textId="6BDCBF33" w:rsidR="00A312BC" w:rsidRDefault="00A312BC" w:rsidP="00A312BC">
            <w:pPr>
              <w:rPr>
                <w:lang w:val="en-GB"/>
              </w:rPr>
            </w:pPr>
            <w:r>
              <w:rPr>
                <w:lang w:val="en-GB"/>
              </w:rPr>
              <w:t>45</w:t>
            </w:r>
          </w:p>
        </w:tc>
        <w:tc>
          <w:tcPr>
            <w:tcW w:w="3964" w:type="dxa"/>
          </w:tcPr>
          <w:p w14:paraId="4195E301" w14:textId="0E9FF1DB" w:rsidR="00A312BC" w:rsidRDefault="00A312BC" w:rsidP="00A312BC">
            <w:pPr>
              <w:rPr>
                <w:lang w:val="en-GB"/>
              </w:rPr>
            </w:pPr>
            <w:r w:rsidRPr="00076E2D">
              <w:rPr>
                <w:lang w:val="en-GB"/>
              </w:rPr>
              <w:t>Uncontrollable/Wild Magic</w:t>
            </w:r>
          </w:p>
        </w:tc>
      </w:tr>
      <w:tr w:rsidR="00A312BC" w14:paraId="774ABCE3" w14:textId="77777777" w:rsidTr="00A312BC">
        <w:tc>
          <w:tcPr>
            <w:tcW w:w="704" w:type="dxa"/>
          </w:tcPr>
          <w:p w14:paraId="628C669E" w14:textId="290E0872" w:rsidR="00A312BC" w:rsidRDefault="00A312BC" w:rsidP="00A312BC">
            <w:pPr>
              <w:rPr>
                <w:lang w:val="en-GB"/>
              </w:rPr>
            </w:pPr>
            <w:r>
              <w:rPr>
                <w:lang w:val="en-GB"/>
              </w:rPr>
              <w:t>21</w:t>
            </w:r>
          </w:p>
        </w:tc>
        <w:tc>
          <w:tcPr>
            <w:tcW w:w="3826" w:type="dxa"/>
          </w:tcPr>
          <w:p w14:paraId="3F49B861" w14:textId="1A66C57F" w:rsidR="00A312BC" w:rsidRDefault="00A312BC" w:rsidP="00A312BC">
            <w:pPr>
              <w:rPr>
                <w:lang w:val="en-GB"/>
              </w:rPr>
            </w:pPr>
            <w:r>
              <w:rPr>
                <w:lang w:val="en-GB"/>
              </w:rPr>
              <w:t>Greed</w:t>
            </w:r>
          </w:p>
        </w:tc>
        <w:tc>
          <w:tcPr>
            <w:tcW w:w="568" w:type="dxa"/>
          </w:tcPr>
          <w:p w14:paraId="0A333A2F" w14:textId="73B368EF" w:rsidR="00A312BC" w:rsidRDefault="00A312BC" w:rsidP="00A312BC">
            <w:pPr>
              <w:rPr>
                <w:lang w:val="en-GB"/>
              </w:rPr>
            </w:pPr>
            <w:r>
              <w:rPr>
                <w:lang w:val="en-GB"/>
              </w:rPr>
              <w:t>46</w:t>
            </w:r>
          </w:p>
        </w:tc>
        <w:tc>
          <w:tcPr>
            <w:tcW w:w="3964" w:type="dxa"/>
          </w:tcPr>
          <w:p w14:paraId="6A4BC17D" w14:textId="44CD83D2" w:rsidR="00A312BC" w:rsidRDefault="00A312BC" w:rsidP="00A312BC">
            <w:pPr>
              <w:rPr>
                <w:lang w:val="en-GB"/>
              </w:rPr>
            </w:pPr>
            <w:r w:rsidRPr="00076E2D">
              <w:rPr>
                <w:lang w:val="en-GB"/>
              </w:rPr>
              <w:t>Undeath</w:t>
            </w:r>
          </w:p>
        </w:tc>
      </w:tr>
      <w:tr w:rsidR="00A312BC" w14:paraId="38A316F8" w14:textId="77777777" w:rsidTr="00A312BC">
        <w:tc>
          <w:tcPr>
            <w:tcW w:w="704" w:type="dxa"/>
          </w:tcPr>
          <w:p w14:paraId="093D4090" w14:textId="1B46F7D1" w:rsidR="00A312BC" w:rsidRDefault="00A312BC" w:rsidP="00A312BC">
            <w:pPr>
              <w:rPr>
                <w:lang w:val="en-GB"/>
              </w:rPr>
            </w:pPr>
            <w:r>
              <w:rPr>
                <w:lang w:val="en-GB"/>
              </w:rPr>
              <w:t>22</w:t>
            </w:r>
          </w:p>
        </w:tc>
        <w:tc>
          <w:tcPr>
            <w:tcW w:w="3826" w:type="dxa"/>
          </w:tcPr>
          <w:p w14:paraId="0DE27D9A" w14:textId="0C9DCF51" w:rsidR="00A312BC" w:rsidRDefault="00A312BC" w:rsidP="00A312BC">
            <w:pPr>
              <w:rPr>
                <w:lang w:val="en-GB"/>
              </w:rPr>
            </w:pPr>
            <w:r w:rsidRPr="00076E2D">
              <w:rPr>
                <w:lang w:val="en-GB"/>
              </w:rPr>
              <w:t>Hidden (true) Beauty</w:t>
            </w:r>
          </w:p>
        </w:tc>
        <w:tc>
          <w:tcPr>
            <w:tcW w:w="568" w:type="dxa"/>
          </w:tcPr>
          <w:p w14:paraId="44F933A5" w14:textId="1D27075B" w:rsidR="00A312BC" w:rsidRDefault="00A312BC" w:rsidP="00A312BC">
            <w:pPr>
              <w:rPr>
                <w:lang w:val="en-GB"/>
              </w:rPr>
            </w:pPr>
            <w:r>
              <w:rPr>
                <w:lang w:val="en-GB"/>
              </w:rPr>
              <w:t>47</w:t>
            </w:r>
          </w:p>
        </w:tc>
        <w:tc>
          <w:tcPr>
            <w:tcW w:w="3964" w:type="dxa"/>
          </w:tcPr>
          <w:p w14:paraId="273F0B59" w14:textId="7D51F8FC" w:rsidR="00A312BC" w:rsidRDefault="00A312BC" w:rsidP="00A312BC">
            <w:pPr>
              <w:rPr>
                <w:lang w:val="en-GB"/>
              </w:rPr>
            </w:pPr>
            <w:r w:rsidRPr="00BA5669">
              <w:rPr>
                <w:lang w:val="en-GB"/>
              </w:rPr>
              <w:t>Unexpected Guest/Contender</w:t>
            </w:r>
          </w:p>
        </w:tc>
      </w:tr>
      <w:tr w:rsidR="00A312BC" w14:paraId="05F485F6" w14:textId="77777777" w:rsidTr="00A312BC">
        <w:tc>
          <w:tcPr>
            <w:tcW w:w="704" w:type="dxa"/>
          </w:tcPr>
          <w:p w14:paraId="63B5066D" w14:textId="4CC9CDF6" w:rsidR="00A312BC" w:rsidRDefault="00A312BC" w:rsidP="00A312BC">
            <w:pPr>
              <w:rPr>
                <w:lang w:val="en-GB"/>
              </w:rPr>
            </w:pPr>
            <w:r>
              <w:rPr>
                <w:lang w:val="en-GB"/>
              </w:rPr>
              <w:t>23</w:t>
            </w:r>
          </w:p>
        </w:tc>
        <w:tc>
          <w:tcPr>
            <w:tcW w:w="3826" w:type="dxa"/>
          </w:tcPr>
          <w:p w14:paraId="32C477BD" w14:textId="74EF3E4A" w:rsidR="00A312BC" w:rsidRDefault="00A312BC" w:rsidP="00A312BC">
            <w:pPr>
              <w:rPr>
                <w:lang w:val="en-GB"/>
              </w:rPr>
            </w:pPr>
            <w:r>
              <w:rPr>
                <w:lang w:val="en-GB"/>
              </w:rPr>
              <w:t>Hubris</w:t>
            </w:r>
          </w:p>
        </w:tc>
        <w:tc>
          <w:tcPr>
            <w:tcW w:w="568" w:type="dxa"/>
          </w:tcPr>
          <w:p w14:paraId="363255F8" w14:textId="19359A9D" w:rsidR="00A312BC" w:rsidRDefault="00A312BC" w:rsidP="00A312BC">
            <w:pPr>
              <w:rPr>
                <w:lang w:val="en-GB"/>
              </w:rPr>
            </w:pPr>
            <w:r>
              <w:rPr>
                <w:lang w:val="en-GB"/>
              </w:rPr>
              <w:t>48</w:t>
            </w:r>
          </w:p>
        </w:tc>
        <w:tc>
          <w:tcPr>
            <w:tcW w:w="3964" w:type="dxa"/>
          </w:tcPr>
          <w:p w14:paraId="4418C96F" w14:textId="38794B15" w:rsidR="00A312BC" w:rsidRDefault="00A312BC" w:rsidP="00A312BC">
            <w:pPr>
              <w:rPr>
                <w:lang w:val="en-GB"/>
              </w:rPr>
            </w:pPr>
            <w:r w:rsidRPr="00BA5669">
              <w:rPr>
                <w:lang w:val="en-GB"/>
              </w:rPr>
              <w:t>Uninvited Guest/Contender</w:t>
            </w:r>
          </w:p>
        </w:tc>
      </w:tr>
      <w:tr w:rsidR="00A312BC" w14:paraId="7DAF1AE5" w14:textId="77777777" w:rsidTr="00A312BC">
        <w:tc>
          <w:tcPr>
            <w:tcW w:w="704" w:type="dxa"/>
          </w:tcPr>
          <w:p w14:paraId="10C3F1A8" w14:textId="20423A80" w:rsidR="00A312BC" w:rsidRDefault="00A312BC" w:rsidP="00A312BC">
            <w:pPr>
              <w:rPr>
                <w:lang w:val="en-GB"/>
              </w:rPr>
            </w:pPr>
            <w:r>
              <w:rPr>
                <w:lang w:val="en-GB"/>
              </w:rPr>
              <w:t>24</w:t>
            </w:r>
          </w:p>
        </w:tc>
        <w:tc>
          <w:tcPr>
            <w:tcW w:w="3826" w:type="dxa"/>
          </w:tcPr>
          <w:p w14:paraId="481A71DA" w14:textId="27CAFA1F" w:rsidR="00A312BC" w:rsidRDefault="00A312BC" w:rsidP="00A312BC">
            <w:pPr>
              <w:rPr>
                <w:lang w:val="en-GB"/>
              </w:rPr>
            </w:pPr>
            <w:r w:rsidRPr="00076E2D">
              <w:rPr>
                <w:lang w:val="en-GB"/>
              </w:rPr>
              <w:t>Immortality/Undying</w:t>
            </w:r>
          </w:p>
        </w:tc>
        <w:tc>
          <w:tcPr>
            <w:tcW w:w="568" w:type="dxa"/>
          </w:tcPr>
          <w:p w14:paraId="398E9E66" w14:textId="30EA44E4" w:rsidR="00A312BC" w:rsidRDefault="00A312BC" w:rsidP="00A312BC">
            <w:pPr>
              <w:rPr>
                <w:lang w:val="en-GB"/>
              </w:rPr>
            </w:pPr>
            <w:r>
              <w:rPr>
                <w:lang w:val="en-GB"/>
              </w:rPr>
              <w:t>49</w:t>
            </w:r>
          </w:p>
        </w:tc>
        <w:tc>
          <w:tcPr>
            <w:tcW w:w="3964" w:type="dxa"/>
          </w:tcPr>
          <w:p w14:paraId="2F5F7F9B" w14:textId="26619933" w:rsidR="00A312BC" w:rsidRDefault="00A312BC" w:rsidP="00A312BC">
            <w:pPr>
              <w:rPr>
                <w:lang w:val="en-GB"/>
              </w:rPr>
            </w:pPr>
            <w:r w:rsidRPr="00BA5669">
              <w:rPr>
                <w:lang w:val="en-GB"/>
              </w:rPr>
              <w:t>Unknown identity</w:t>
            </w:r>
          </w:p>
        </w:tc>
      </w:tr>
      <w:tr w:rsidR="00A312BC" w14:paraId="6B99B3A8" w14:textId="77777777" w:rsidTr="00A312BC">
        <w:tc>
          <w:tcPr>
            <w:tcW w:w="704" w:type="dxa"/>
          </w:tcPr>
          <w:p w14:paraId="41A7CF3C" w14:textId="093F001D" w:rsidR="00A312BC" w:rsidRDefault="00A312BC" w:rsidP="00A312BC">
            <w:pPr>
              <w:rPr>
                <w:lang w:val="en-GB"/>
              </w:rPr>
            </w:pPr>
            <w:r>
              <w:rPr>
                <w:lang w:val="en-GB"/>
              </w:rPr>
              <w:t>25</w:t>
            </w:r>
          </w:p>
        </w:tc>
        <w:tc>
          <w:tcPr>
            <w:tcW w:w="3826" w:type="dxa"/>
          </w:tcPr>
          <w:p w14:paraId="5DC5F701" w14:textId="50F4100E" w:rsidR="00A312BC" w:rsidRDefault="00A312BC" w:rsidP="00A312BC">
            <w:pPr>
              <w:rPr>
                <w:lang w:val="en-GB"/>
              </w:rPr>
            </w:pPr>
            <w:r w:rsidRPr="00076E2D">
              <w:rPr>
                <w:lang w:val="en-GB"/>
              </w:rPr>
              <w:t>Invention</w:t>
            </w:r>
          </w:p>
        </w:tc>
        <w:tc>
          <w:tcPr>
            <w:tcW w:w="568" w:type="dxa"/>
          </w:tcPr>
          <w:p w14:paraId="0EA1C2C6" w14:textId="3E18D9C7" w:rsidR="00A312BC" w:rsidRDefault="00A312BC" w:rsidP="00A312BC">
            <w:pPr>
              <w:rPr>
                <w:lang w:val="en-GB"/>
              </w:rPr>
            </w:pPr>
            <w:r>
              <w:rPr>
                <w:lang w:val="en-GB"/>
              </w:rPr>
              <w:t>50</w:t>
            </w:r>
          </w:p>
        </w:tc>
        <w:tc>
          <w:tcPr>
            <w:tcW w:w="3964" w:type="dxa"/>
          </w:tcPr>
          <w:p w14:paraId="6EB9DE7F" w14:textId="5A678853" w:rsidR="00A312BC" w:rsidRDefault="00A312BC" w:rsidP="00A312BC">
            <w:pPr>
              <w:rPr>
                <w:lang w:val="en-GB"/>
              </w:rPr>
            </w:pPr>
            <w:r w:rsidRPr="00BA5669">
              <w:rPr>
                <w:lang w:val="en-GB"/>
              </w:rPr>
              <w:t>Weapon of the lake</w:t>
            </w:r>
          </w:p>
        </w:tc>
      </w:tr>
    </w:tbl>
    <w:p w14:paraId="5CEC5B2E" w14:textId="77777777" w:rsidR="00A312BC" w:rsidRPr="00A312BC" w:rsidRDefault="00A312BC" w:rsidP="00A312BC">
      <w:pPr>
        <w:rPr>
          <w:lang w:val="en-GB"/>
        </w:rPr>
      </w:pPr>
    </w:p>
    <w:p w14:paraId="15018D21" w14:textId="2B062E64" w:rsidR="00B34E47" w:rsidRPr="00B34E47" w:rsidRDefault="00F3142E" w:rsidP="00B34E47">
      <w:pPr>
        <w:pStyle w:val="berschrift5"/>
        <w:rPr>
          <w:lang w:val="en-GB"/>
        </w:rPr>
      </w:pPr>
      <w:r w:rsidRPr="00B34E47">
        <w:rPr>
          <w:lang w:val="en-GB"/>
        </w:rPr>
        <w:lastRenderedPageBreak/>
        <w:t xml:space="preserve"> </w:t>
      </w:r>
      <w:r w:rsidR="00B34E47" w:rsidRPr="00B34E47">
        <w:rPr>
          <w:lang w:val="en-GB"/>
        </w:rPr>
        <w:t>3</w:t>
      </w:r>
    </w:p>
    <w:p w14:paraId="778FF623" w14:textId="77777777" w:rsidR="00B34E47" w:rsidRPr="00B34E47" w:rsidRDefault="00B34E47" w:rsidP="00B34E47">
      <w:pPr>
        <w:pStyle w:val="berschrift5"/>
        <w:rPr>
          <w:lang w:val="en-GB"/>
        </w:rPr>
      </w:pPr>
      <w:r w:rsidRPr="00B34E47">
        <w:rPr>
          <w:lang w:val="en-GB"/>
        </w:rPr>
        <w:t>4</w:t>
      </w:r>
    </w:p>
    <w:p w14:paraId="68E2A408" w14:textId="77777777" w:rsidR="00B34E47" w:rsidRPr="00B34E47" w:rsidRDefault="00B34E47" w:rsidP="00B34E47">
      <w:pPr>
        <w:pStyle w:val="berschrift5"/>
        <w:rPr>
          <w:lang w:val="en-GB"/>
        </w:rPr>
      </w:pPr>
      <w:r w:rsidRPr="00B34E47">
        <w:rPr>
          <w:lang w:val="en-GB"/>
        </w:rPr>
        <w:t>7</w:t>
      </w:r>
    </w:p>
    <w:p w14:paraId="59BBC8E8" w14:textId="77777777" w:rsidR="00B34E47" w:rsidRPr="00B34E47" w:rsidRDefault="00B34E47" w:rsidP="00B34E47">
      <w:pPr>
        <w:pStyle w:val="berschrift5"/>
        <w:rPr>
          <w:lang w:val="en-GB"/>
        </w:rPr>
      </w:pPr>
      <w:r w:rsidRPr="00B34E47">
        <w:rPr>
          <w:lang w:val="en-GB"/>
        </w:rPr>
        <w:t>12</w:t>
      </w:r>
    </w:p>
    <w:p w14:paraId="14174BBE" w14:textId="77777777" w:rsidR="00B34E47" w:rsidRPr="00B34E47" w:rsidRDefault="00B34E47" w:rsidP="00B34E47">
      <w:pPr>
        <w:pStyle w:val="berschrift5"/>
        <w:rPr>
          <w:lang w:val="en-GB"/>
        </w:rPr>
      </w:pPr>
      <w:r w:rsidRPr="00B34E47">
        <w:rPr>
          <w:lang w:val="en-GB"/>
        </w:rPr>
        <w:t>13</w:t>
      </w:r>
    </w:p>
    <w:p w14:paraId="5CC17B3C" w14:textId="77777777" w:rsidR="00B34E47" w:rsidRPr="00B34E47" w:rsidRDefault="00B34E47" w:rsidP="00B34E47">
      <w:pPr>
        <w:pStyle w:val="berschrift5"/>
        <w:rPr>
          <w:lang w:val="en-GB"/>
        </w:rPr>
      </w:pPr>
      <w:r w:rsidRPr="00B34E47">
        <w:rPr>
          <w:lang w:val="en-GB"/>
        </w:rPr>
        <w:t>Amnesia</w:t>
      </w:r>
    </w:p>
    <w:p w14:paraId="05A18404" w14:textId="77777777" w:rsidR="00B34E47" w:rsidRPr="00B34E47" w:rsidRDefault="00B34E47" w:rsidP="00B34E47">
      <w:pPr>
        <w:pStyle w:val="berschrift5"/>
        <w:rPr>
          <w:lang w:val="en-GB"/>
        </w:rPr>
      </w:pPr>
      <w:r w:rsidRPr="00B34E47">
        <w:rPr>
          <w:lang w:val="en-GB"/>
        </w:rPr>
        <w:t>Beauty beyond compare</w:t>
      </w:r>
    </w:p>
    <w:p w14:paraId="2052516A" w14:textId="77777777" w:rsidR="00B34E47" w:rsidRPr="00B34E47" w:rsidRDefault="00B34E47" w:rsidP="00B34E47">
      <w:pPr>
        <w:pStyle w:val="berschrift5"/>
        <w:rPr>
          <w:lang w:val="en-GB"/>
        </w:rPr>
      </w:pPr>
      <w:r w:rsidRPr="00B34E47">
        <w:rPr>
          <w:lang w:val="en-GB"/>
        </w:rPr>
        <w:t>Birthright</w:t>
      </w:r>
    </w:p>
    <w:p w14:paraId="110A1FAF" w14:textId="77777777" w:rsidR="00B34E47" w:rsidRPr="00B34E47" w:rsidRDefault="00B34E47" w:rsidP="00B34E47">
      <w:pPr>
        <w:pStyle w:val="berschrift5"/>
        <w:rPr>
          <w:lang w:val="en-GB"/>
        </w:rPr>
      </w:pPr>
      <w:r w:rsidRPr="00B34E47">
        <w:rPr>
          <w:lang w:val="en-GB"/>
        </w:rPr>
        <w:t>Birth Sign/Defect</w:t>
      </w:r>
    </w:p>
    <w:p w14:paraId="4C6E3DB0" w14:textId="77777777" w:rsidR="00B34E47" w:rsidRPr="00B34E47" w:rsidRDefault="00B34E47" w:rsidP="00B34E47">
      <w:pPr>
        <w:pStyle w:val="berschrift5"/>
        <w:rPr>
          <w:lang w:val="en-GB"/>
        </w:rPr>
      </w:pPr>
      <w:r w:rsidRPr="00B34E47">
        <w:rPr>
          <w:lang w:val="en-GB"/>
        </w:rPr>
        <w:t>Call to adventure</w:t>
      </w:r>
    </w:p>
    <w:p w14:paraId="3C415CDC" w14:textId="77777777" w:rsidR="00B34E47" w:rsidRPr="00B34E47" w:rsidRDefault="00B34E47" w:rsidP="00B34E47">
      <w:pPr>
        <w:pStyle w:val="berschrift5"/>
        <w:rPr>
          <w:lang w:val="en-GB"/>
        </w:rPr>
      </w:pPr>
      <w:r w:rsidRPr="00B34E47">
        <w:rPr>
          <w:lang w:val="en-GB"/>
        </w:rPr>
        <w:t>Chosen one</w:t>
      </w:r>
    </w:p>
    <w:p w14:paraId="3294282F" w14:textId="77777777" w:rsidR="00B34E47" w:rsidRPr="00B34E47" w:rsidRDefault="00B34E47" w:rsidP="00B34E47">
      <w:pPr>
        <w:pStyle w:val="berschrift5"/>
        <w:rPr>
          <w:lang w:val="en-GB"/>
        </w:rPr>
      </w:pPr>
      <w:r w:rsidRPr="00B34E47">
        <w:rPr>
          <w:lang w:val="en-GB"/>
        </w:rPr>
        <w:t>Cunning solution</w:t>
      </w:r>
    </w:p>
    <w:p w14:paraId="78D658C1" w14:textId="77777777" w:rsidR="00B34E47" w:rsidRPr="00B34E47" w:rsidRDefault="00B34E47" w:rsidP="00B34E47">
      <w:pPr>
        <w:pStyle w:val="berschrift5"/>
        <w:rPr>
          <w:lang w:val="en-GB"/>
        </w:rPr>
      </w:pPr>
      <w:r w:rsidRPr="00B34E47">
        <w:rPr>
          <w:lang w:val="en-GB"/>
        </w:rPr>
        <w:t>Consuming Folk</w:t>
      </w:r>
    </w:p>
    <w:p w14:paraId="5217E178" w14:textId="77777777" w:rsidR="00B34E47" w:rsidRPr="00B34E47" w:rsidRDefault="00B34E47" w:rsidP="00B34E47">
      <w:pPr>
        <w:pStyle w:val="berschrift5"/>
        <w:rPr>
          <w:lang w:val="en-GB"/>
        </w:rPr>
      </w:pPr>
      <w:r w:rsidRPr="00B34E47">
        <w:rPr>
          <w:lang w:val="en-GB"/>
        </w:rPr>
        <w:t>Curse</w:t>
      </w:r>
    </w:p>
    <w:p w14:paraId="79318E15" w14:textId="77777777" w:rsidR="00B34E47" w:rsidRPr="00B34E47" w:rsidRDefault="00B34E47" w:rsidP="00B34E47">
      <w:pPr>
        <w:pStyle w:val="berschrift5"/>
        <w:rPr>
          <w:lang w:val="en-GB"/>
        </w:rPr>
      </w:pPr>
      <w:r w:rsidRPr="00B34E47">
        <w:rPr>
          <w:lang w:val="en-GB"/>
        </w:rPr>
        <w:t>Damsel in distress</w:t>
      </w:r>
    </w:p>
    <w:p w14:paraId="7D24C57E" w14:textId="77777777" w:rsidR="00B34E47" w:rsidRPr="00B34E47" w:rsidRDefault="00B34E47" w:rsidP="00B34E47">
      <w:pPr>
        <w:pStyle w:val="berschrift5"/>
        <w:rPr>
          <w:lang w:val="en-GB"/>
        </w:rPr>
      </w:pPr>
      <w:r w:rsidRPr="00B34E47">
        <w:rPr>
          <w:lang w:val="en-GB"/>
        </w:rPr>
        <w:t>Enthralling Music/Song</w:t>
      </w:r>
    </w:p>
    <w:p w14:paraId="06B97B5F" w14:textId="77777777" w:rsidR="00B34E47" w:rsidRPr="00B34E47" w:rsidRDefault="00B34E47" w:rsidP="00B34E47">
      <w:pPr>
        <w:pStyle w:val="berschrift5"/>
        <w:rPr>
          <w:lang w:val="en-GB"/>
        </w:rPr>
      </w:pPr>
      <w:r w:rsidRPr="00B34E47">
        <w:rPr>
          <w:lang w:val="en-GB"/>
        </w:rPr>
        <w:t>Evil Witch</w:t>
      </w:r>
    </w:p>
    <w:p w14:paraId="14BEA416" w14:textId="77777777" w:rsidR="00B34E47" w:rsidRPr="00B34E47" w:rsidRDefault="00B34E47" w:rsidP="00B34E47">
      <w:pPr>
        <w:pStyle w:val="berschrift5"/>
        <w:rPr>
          <w:lang w:val="en-GB"/>
        </w:rPr>
      </w:pPr>
      <w:r w:rsidRPr="00B34E47">
        <w:rPr>
          <w:lang w:val="en-GB"/>
        </w:rPr>
        <w:t>Fate</w:t>
      </w:r>
    </w:p>
    <w:p w14:paraId="70A998C9" w14:textId="77777777" w:rsidR="00B34E47" w:rsidRPr="00B34E47" w:rsidRDefault="00B34E47" w:rsidP="00B34E47">
      <w:pPr>
        <w:pStyle w:val="berschrift5"/>
        <w:rPr>
          <w:lang w:val="en-GB"/>
        </w:rPr>
      </w:pPr>
      <w:r w:rsidRPr="00B34E47">
        <w:rPr>
          <w:lang w:val="en-GB"/>
        </w:rPr>
        <w:t>Fate worse than death</w:t>
      </w:r>
    </w:p>
    <w:p w14:paraId="35574B16" w14:textId="77777777" w:rsidR="00B34E47" w:rsidRPr="00B34E47" w:rsidRDefault="00B34E47" w:rsidP="00B34E47">
      <w:pPr>
        <w:pStyle w:val="berschrift5"/>
        <w:rPr>
          <w:lang w:val="en-GB"/>
        </w:rPr>
      </w:pPr>
      <w:r w:rsidRPr="00B34E47">
        <w:rPr>
          <w:lang w:val="en-GB"/>
        </w:rPr>
        <w:t>Foundling</w:t>
      </w:r>
    </w:p>
    <w:p w14:paraId="70E84C67" w14:textId="77777777" w:rsidR="00B34E47" w:rsidRPr="00B34E47" w:rsidRDefault="00B34E47" w:rsidP="00B34E47">
      <w:pPr>
        <w:pStyle w:val="berschrift5"/>
        <w:rPr>
          <w:lang w:val="en-GB"/>
        </w:rPr>
      </w:pPr>
      <w:r w:rsidRPr="00B34E47">
        <w:rPr>
          <w:lang w:val="en-GB"/>
        </w:rPr>
        <w:t>Greed</w:t>
      </w:r>
    </w:p>
    <w:p w14:paraId="1AC7FB37" w14:textId="77777777" w:rsidR="00B34E47" w:rsidRPr="00B34E47" w:rsidRDefault="00B34E47" w:rsidP="00B34E47">
      <w:pPr>
        <w:pStyle w:val="berschrift5"/>
        <w:rPr>
          <w:lang w:val="en-GB"/>
        </w:rPr>
      </w:pPr>
      <w:r w:rsidRPr="00B34E47">
        <w:rPr>
          <w:lang w:val="en-GB"/>
        </w:rPr>
        <w:t>Hidden (true) Beauty</w:t>
      </w:r>
    </w:p>
    <w:p w14:paraId="04FD20C3" w14:textId="77777777" w:rsidR="00B34E47" w:rsidRPr="00B34E47" w:rsidRDefault="00B34E47" w:rsidP="00B34E47">
      <w:pPr>
        <w:pStyle w:val="berschrift5"/>
        <w:rPr>
          <w:lang w:val="en-GB"/>
        </w:rPr>
      </w:pPr>
      <w:r w:rsidRPr="00B34E47">
        <w:rPr>
          <w:lang w:val="en-GB"/>
        </w:rPr>
        <w:t>Hubris</w:t>
      </w:r>
    </w:p>
    <w:p w14:paraId="7DDE79A8" w14:textId="77777777" w:rsidR="00B34E47" w:rsidRPr="00B34E47" w:rsidRDefault="00B34E47" w:rsidP="00B34E47">
      <w:pPr>
        <w:pStyle w:val="berschrift5"/>
        <w:rPr>
          <w:lang w:val="en-GB"/>
        </w:rPr>
      </w:pPr>
      <w:r w:rsidRPr="00B34E47">
        <w:rPr>
          <w:lang w:val="en-GB"/>
        </w:rPr>
        <w:t>Immortality/Undying</w:t>
      </w:r>
    </w:p>
    <w:p w14:paraId="1882955D" w14:textId="5AEE114C" w:rsidR="00BA5669" w:rsidRDefault="00B34E47" w:rsidP="00B34E47">
      <w:pPr>
        <w:pStyle w:val="berschrift5"/>
        <w:rPr>
          <w:lang w:val="en-GB"/>
        </w:rPr>
      </w:pPr>
      <w:r w:rsidRPr="00B34E47">
        <w:rPr>
          <w:lang w:val="en-GB"/>
        </w:rPr>
        <w:t>Invention</w:t>
      </w:r>
    </w:p>
    <w:p w14:paraId="1F57A6EB" w14:textId="77777777" w:rsidR="00B34E47" w:rsidRPr="00B34E47" w:rsidRDefault="00B34E47" w:rsidP="00B34E47">
      <w:pPr>
        <w:pStyle w:val="berschrift5"/>
        <w:rPr>
          <w:lang w:val="en-GB"/>
        </w:rPr>
      </w:pPr>
      <w:r w:rsidRPr="00B34E47">
        <w:rPr>
          <w:lang w:val="en-GB"/>
        </w:rPr>
        <w:t>Journey</w:t>
      </w:r>
    </w:p>
    <w:p w14:paraId="00AB565F" w14:textId="77777777" w:rsidR="00B34E47" w:rsidRPr="00B34E47" w:rsidRDefault="00B34E47" w:rsidP="00B34E47">
      <w:pPr>
        <w:pStyle w:val="berschrift5"/>
        <w:rPr>
          <w:lang w:val="en-GB"/>
        </w:rPr>
      </w:pPr>
      <w:r w:rsidRPr="00B34E47">
        <w:rPr>
          <w:lang w:val="en-GB"/>
        </w:rPr>
        <w:t>Lie to spouse</w:t>
      </w:r>
    </w:p>
    <w:p w14:paraId="481D3B8D" w14:textId="77777777" w:rsidR="00B34E47" w:rsidRPr="00B34E47" w:rsidRDefault="00B34E47" w:rsidP="00B34E47">
      <w:pPr>
        <w:pStyle w:val="berschrift5"/>
        <w:rPr>
          <w:lang w:val="en-GB"/>
        </w:rPr>
      </w:pPr>
      <w:r w:rsidRPr="00B34E47">
        <w:rPr>
          <w:lang w:val="en-GB"/>
        </w:rPr>
        <w:t>Magical sleep</w:t>
      </w:r>
    </w:p>
    <w:p w14:paraId="24825D2D" w14:textId="77777777" w:rsidR="00B34E47" w:rsidRPr="00B34E47" w:rsidRDefault="00B34E47" w:rsidP="00B34E47">
      <w:pPr>
        <w:pStyle w:val="berschrift5"/>
        <w:rPr>
          <w:lang w:val="en-GB"/>
        </w:rPr>
      </w:pPr>
      <w:r w:rsidRPr="00B34E47">
        <w:rPr>
          <w:lang w:val="en-GB"/>
        </w:rPr>
        <w:t>McGuffin</w:t>
      </w:r>
    </w:p>
    <w:p w14:paraId="383D5B31" w14:textId="77777777" w:rsidR="00B34E47" w:rsidRPr="00B34E47" w:rsidRDefault="00B34E47" w:rsidP="00B34E47">
      <w:pPr>
        <w:pStyle w:val="berschrift5"/>
        <w:rPr>
          <w:lang w:val="en-GB"/>
        </w:rPr>
      </w:pPr>
      <w:r w:rsidRPr="00B34E47">
        <w:rPr>
          <w:lang w:val="en-GB"/>
        </w:rPr>
        <w:t>Mentor</w:t>
      </w:r>
    </w:p>
    <w:p w14:paraId="24E04A75" w14:textId="77777777" w:rsidR="00B34E47" w:rsidRPr="00B34E47" w:rsidRDefault="00B34E47" w:rsidP="00B34E47">
      <w:pPr>
        <w:pStyle w:val="berschrift5"/>
        <w:rPr>
          <w:lang w:val="en-GB"/>
        </w:rPr>
      </w:pPr>
      <w:r w:rsidRPr="00B34E47">
        <w:rPr>
          <w:lang w:val="en-GB"/>
        </w:rPr>
        <w:t>Monkey's Paw</w:t>
      </w:r>
    </w:p>
    <w:p w14:paraId="4B95344F" w14:textId="77777777" w:rsidR="00B34E47" w:rsidRPr="00B34E47" w:rsidRDefault="00B34E47" w:rsidP="00B34E47">
      <w:pPr>
        <w:pStyle w:val="berschrift5"/>
        <w:rPr>
          <w:lang w:val="en-GB"/>
        </w:rPr>
      </w:pPr>
      <w:r w:rsidRPr="00B34E47">
        <w:rPr>
          <w:lang w:val="en-GB"/>
        </w:rPr>
        <w:t>Power corrupts</w:t>
      </w:r>
    </w:p>
    <w:p w14:paraId="36049151" w14:textId="77777777" w:rsidR="00B34E47" w:rsidRPr="00B34E47" w:rsidRDefault="00B34E47" w:rsidP="00B34E47">
      <w:pPr>
        <w:pStyle w:val="berschrift5"/>
        <w:rPr>
          <w:lang w:val="en-GB"/>
        </w:rPr>
      </w:pPr>
      <w:r w:rsidRPr="00B34E47">
        <w:rPr>
          <w:lang w:val="en-GB"/>
        </w:rPr>
        <w:t>Power of Names</w:t>
      </w:r>
    </w:p>
    <w:p w14:paraId="6847A95D" w14:textId="77777777" w:rsidR="00B34E47" w:rsidRPr="00B34E47" w:rsidRDefault="00B34E47" w:rsidP="00B34E47">
      <w:pPr>
        <w:pStyle w:val="berschrift5"/>
        <w:rPr>
          <w:lang w:val="en-GB"/>
        </w:rPr>
      </w:pPr>
      <w:r w:rsidRPr="00B34E47">
        <w:rPr>
          <w:lang w:val="en-GB"/>
        </w:rPr>
        <w:t>Refusal of the call</w:t>
      </w:r>
    </w:p>
    <w:p w14:paraId="203945EE" w14:textId="77777777" w:rsidR="00B34E47" w:rsidRPr="00B34E47" w:rsidRDefault="00B34E47" w:rsidP="00B34E47">
      <w:pPr>
        <w:pStyle w:val="berschrift5"/>
        <w:rPr>
          <w:lang w:val="en-GB"/>
        </w:rPr>
      </w:pPr>
      <w:r w:rsidRPr="00B34E47">
        <w:rPr>
          <w:lang w:val="en-GB"/>
        </w:rPr>
        <w:t>Secret helper</w:t>
      </w:r>
    </w:p>
    <w:p w14:paraId="503C7993" w14:textId="77777777" w:rsidR="00B34E47" w:rsidRPr="00B34E47" w:rsidRDefault="00B34E47" w:rsidP="00B34E47">
      <w:pPr>
        <w:pStyle w:val="berschrift5"/>
        <w:rPr>
          <w:lang w:val="en-GB"/>
        </w:rPr>
      </w:pPr>
      <w:r w:rsidRPr="00B34E47">
        <w:rPr>
          <w:lang w:val="en-GB"/>
        </w:rPr>
        <w:t>Shapechanger</w:t>
      </w:r>
    </w:p>
    <w:p w14:paraId="3B10EC7F" w14:textId="77777777" w:rsidR="00B34E47" w:rsidRPr="00B34E47" w:rsidRDefault="00B34E47" w:rsidP="00B34E47">
      <w:pPr>
        <w:pStyle w:val="berschrift5"/>
        <w:rPr>
          <w:lang w:val="en-GB"/>
        </w:rPr>
      </w:pPr>
      <w:r w:rsidRPr="00B34E47">
        <w:rPr>
          <w:lang w:val="en-GB"/>
        </w:rPr>
        <w:t>Sleeping guardian</w:t>
      </w:r>
    </w:p>
    <w:p w14:paraId="134D93CA" w14:textId="77777777" w:rsidR="00B34E47" w:rsidRPr="00B34E47" w:rsidRDefault="00B34E47" w:rsidP="00B34E47">
      <w:pPr>
        <w:pStyle w:val="berschrift5"/>
        <w:rPr>
          <w:lang w:val="en-GB"/>
        </w:rPr>
      </w:pPr>
      <w:r w:rsidRPr="00B34E47">
        <w:rPr>
          <w:lang w:val="en-GB"/>
        </w:rPr>
        <w:t>Spirits</w:t>
      </w:r>
    </w:p>
    <w:p w14:paraId="222B6315" w14:textId="77777777" w:rsidR="00B34E47" w:rsidRPr="00B34E47" w:rsidRDefault="00B34E47" w:rsidP="00B34E47">
      <w:pPr>
        <w:pStyle w:val="berschrift5"/>
        <w:rPr>
          <w:lang w:val="en-GB"/>
        </w:rPr>
      </w:pPr>
      <w:r w:rsidRPr="00B34E47">
        <w:rPr>
          <w:lang w:val="en-GB"/>
        </w:rPr>
        <w:t>Surrogate Parents</w:t>
      </w:r>
    </w:p>
    <w:p w14:paraId="7584E708" w14:textId="77777777" w:rsidR="00B34E47" w:rsidRPr="00B34E47" w:rsidRDefault="00B34E47" w:rsidP="00B34E47">
      <w:pPr>
        <w:pStyle w:val="berschrift5"/>
        <w:rPr>
          <w:lang w:val="en-GB"/>
        </w:rPr>
      </w:pPr>
      <w:r w:rsidRPr="00B34E47">
        <w:rPr>
          <w:lang w:val="en-GB"/>
        </w:rPr>
        <w:lastRenderedPageBreak/>
        <w:t>Switched children</w:t>
      </w:r>
    </w:p>
    <w:p w14:paraId="06A005E9" w14:textId="77777777" w:rsidR="00B34E47" w:rsidRPr="00B34E47" w:rsidRDefault="00B34E47" w:rsidP="00B34E47">
      <w:pPr>
        <w:pStyle w:val="berschrift5"/>
        <w:rPr>
          <w:lang w:val="en-GB"/>
        </w:rPr>
      </w:pPr>
      <w:r w:rsidRPr="00B34E47">
        <w:rPr>
          <w:lang w:val="en-GB"/>
        </w:rPr>
        <w:t>Test of virtue</w:t>
      </w:r>
    </w:p>
    <w:p w14:paraId="440F739E" w14:textId="77777777" w:rsidR="00B34E47" w:rsidRPr="00B34E47" w:rsidRDefault="00B34E47" w:rsidP="00B34E47">
      <w:pPr>
        <w:pStyle w:val="berschrift5"/>
        <w:rPr>
          <w:lang w:val="en-GB"/>
        </w:rPr>
      </w:pPr>
      <w:r w:rsidRPr="00B34E47">
        <w:rPr>
          <w:lang w:val="en-GB"/>
        </w:rPr>
        <w:t>The just monarchy</w:t>
      </w:r>
    </w:p>
    <w:p w14:paraId="1FD3422D" w14:textId="77777777" w:rsidR="00B34E47" w:rsidRPr="00B34E47" w:rsidRDefault="00B34E47" w:rsidP="00B34E47">
      <w:pPr>
        <w:pStyle w:val="berschrift5"/>
        <w:rPr>
          <w:lang w:val="en-GB"/>
        </w:rPr>
      </w:pPr>
      <w:r w:rsidRPr="00B34E47">
        <w:rPr>
          <w:lang w:val="en-GB"/>
        </w:rPr>
        <w:t>Timeless Fey</w:t>
      </w:r>
    </w:p>
    <w:p w14:paraId="069E80A8" w14:textId="77777777" w:rsidR="00B34E47" w:rsidRPr="00B34E47" w:rsidRDefault="00B34E47" w:rsidP="00B34E47">
      <w:pPr>
        <w:pStyle w:val="berschrift5"/>
        <w:rPr>
          <w:lang w:val="en-GB"/>
        </w:rPr>
      </w:pPr>
      <w:r w:rsidRPr="00B34E47">
        <w:rPr>
          <w:lang w:val="en-GB"/>
        </w:rPr>
        <w:t>Treasure Island</w:t>
      </w:r>
    </w:p>
    <w:p w14:paraId="09BA6B60" w14:textId="77777777" w:rsidR="00B34E47" w:rsidRPr="00B34E47" w:rsidRDefault="00B34E47" w:rsidP="00B34E47">
      <w:pPr>
        <w:pStyle w:val="berschrift5"/>
        <w:rPr>
          <w:lang w:val="en-GB"/>
        </w:rPr>
      </w:pPr>
      <w:r w:rsidRPr="00B34E47">
        <w:rPr>
          <w:lang w:val="en-GB"/>
        </w:rPr>
        <w:t>Uncontrollable/Wild Magic</w:t>
      </w:r>
    </w:p>
    <w:p w14:paraId="4FB5FA25" w14:textId="77777777" w:rsidR="00B34E47" w:rsidRPr="00B34E47" w:rsidRDefault="00B34E47" w:rsidP="00B34E47">
      <w:pPr>
        <w:pStyle w:val="berschrift5"/>
        <w:rPr>
          <w:lang w:val="en-GB"/>
        </w:rPr>
      </w:pPr>
      <w:r w:rsidRPr="00B34E47">
        <w:rPr>
          <w:lang w:val="en-GB"/>
        </w:rPr>
        <w:t>Undeath</w:t>
      </w:r>
    </w:p>
    <w:p w14:paraId="134A4718" w14:textId="77777777" w:rsidR="00B34E47" w:rsidRPr="00B34E47" w:rsidRDefault="00B34E47" w:rsidP="00B34E47">
      <w:pPr>
        <w:pStyle w:val="berschrift5"/>
        <w:rPr>
          <w:lang w:val="en-GB"/>
        </w:rPr>
      </w:pPr>
      <w:r w:rsidRPr="00B34E47">
        <w:rPr>
          <w:lang w:val="en-GB"/>
        </w:rPr>
        <w:t>Unexpected Guest/Contender</w:t>
      </w:r>
    </w:p>
    <w:p w14:paraId="23961B8B" w14:textId="77777777" w:rsidR="00B34E47" w:rsidRPr="00B34E47" w:rsidRDefault="00B34E47" w:rsidP="00B34E47">
      <w:pPr>
        <w:pStyle w:val="berschrift5"/>
        <w:rPr>
          <w:lang w:val="en-GB"/>
        </w:rPr>
      </w:pPr>
      <w:r w:rsidRPr="00B34E47">
        <w:rPr>
          <w:lang w:val="en-GB"/>
        </w:rPr>
        <w:t>Uninvited Guest/Contender</w:t>
      </w:r>
    </w:p>
    <w:p w14:paraId="50AB6356" w14:textId="77777777" w:rsidR="00B34E47" w:rsidRPr="00B34E47" w:rsidRDefault="00B34E47" w:rsidP="00B34E47">
      <w:pPr>
        <w:pStyle w:val="berschrift5"/>
        <w:rPr>
          <w:lang w:val="en-GB"/>
        </w:rPr>
      </w:pPr>
      <w:r w:rsidRPr="00B34E47">
        <w:rPr>
          <w:lang w:val="en-GB"/>
        </w:rPr>
        <w:t>Unknown identity</w:t>
      </w:r>
    </w:p>
    <w:p w14:paraId="650A7B14" w14:textId="5A0EAACA" w:rsidR="00B34E47" w:rsidRPr="00B34E47" w:rsidRDefault="00B34E47" w:rsidP="00B34E47">
      <w:pPr>
        <w:pStyle w:val="berschrift5"/>
        <w:rPr>
          <w:lang w:val="en-GB"/>
        </w:rPr>
      </w:pPr>
      <w:r w:rsidRPr="00B34E47">
        <w:rPr>
          <w:lang w:val="en-GB"/>
        </w:rPr>
        <w:t>Weapon of the lake</w:t>
      </w:r>
    </w:p>
    <w:p w14:paraId="5A773A58" w14:textId="77777777" w:rsidR="00A312BC" w:rsidRDefault="00A312BC" w:rsidP="00341560">
      <w:pPr>
        <w:pStyle w:val="berschrift2"/>
        <w:rPr>
          <w:lang w:val="en-GB"/>
        </w:rPr>
        <w:sectPr w:rsidR="00A312BC" w:rsidSect="00A312BC">
          <w:type w:val="continuous"/>
          <w:pgSz w:w="11906" w:h="16838"/>
          <w:pgMar w:top="1417" w:right="1417" w:bottom="1134" w:left="1417" w:header="708" w:footer="708" w:gutter="0"/>
          <w:cols w:space="708"/>
          <w:docGrid w:linePitch="360"/>
        </w:sectPr>
      </w:pPr>
    </w:p>
    <w:p w14:paraId="3644A089" w14:textId="77777777" w:rsidR="00A312BC" w:rsidRDefault="00A312BC">
      <w:pPr>
        <w:rPr>
          <w:rFonts w:asciiTheme="majorHAnsi" w:eastAsiaTheme="majorEastAsia" w:hAnsiTheme="majorHAnsi" w:cstheme="majorBidi"/>
          <w:color w:val="0F4761" w:themeColor="accent1" w:themeShade="BF"/>
          <w:sz w:val="32"/>
          <w:szCs w:val="32"/>
          <w:lang w:val="en-GB"/>
        </w:rPr>
      </w:pPr>
      <w:r>
        <w:rPr>
          <w:lang w:val="en-GB"/>
        </w:rPr>
        <w:br w:type="page"/>
      </w:r>
    </w:p>
    <w:p w14:paraId="489BB996" w14:textId="13AB861C" w:rsidR="00341560" w:rsidRDefault="00341560" w:rsidP="00341560">
      <w:pPr>
        <w:pStyle w:val="berschrift2"/>
        <w:rPr>
          <w:lang w:val="en-GB"/>
        </w:rPr>
      </w:pPr>
      <w:r>
        <w:rPr>
          <w:lang w:val="en-GB"/>
        </w:rPr>
        <w:lastRenderedPageBreak/>
        <w:t>Build the World</w:t>
      </w:r>
    </w:p>
    <w:p w14:paraId="29DD965B" w14:textId="1A12574D" w:rsidR="005554AE" w:rsidRDefault="00BD0F42" w:rsidP="005554AE">
      <w:pPr>
        <w:rPr>
          <w:lang w:val="en-GB"/>
        </w:rPr>
      </w:pPr>
      <w:r>
        <w:rPr>
          <w:lang w:val="en-GB"/>
        </w:rPr>
        <w:t xml:space="preserve">Writing and building the world your adventure and story take place in is a difficult task, but it does not need to be that way. There are </w:t>
      </w:r>
      <w:r w:rsidR="001C5F71">
        <w:rPr>
          <w:lang w:val="en-GB"/>
        </w:rPr>
        <w:t>many ways</w:t>
      </w:r>
      <w:r>
        <w:rPr>
          <w:lang w:val="en-GB"/>
        </w:rPr>
        <w:t xml:space="preserve"> </w:t>
      </w:r>
      <w:r w:rsidR="001C5F71">
        <w:rPr>
          <w:lang w:val="en-GB"/>
        </w:rPr>
        <w:t xml:space="preserve">of </w:t>
      </w:r>
      <w:r>
        <w:rPr>
          <w:lang w:val="en-GB"/>
        </w:rPr>
        <w:t>how to write a fictional world, but to start it is completely fine for you to just write the places important to your narrative and leave the rest blank. Maybe your players can help you with filling these blanks or you will come around to it later, but the only necessary part</w:t>
      </w:r>
      <w:r w:rsidR="001C5F71">
        <w:rPr>
          <w:lang w:val="en-GB"/>
        </w:rPr>
        <w:t>s</w:t>
      </w:r>
      <w:r>
        <w:rPr>
          <w:lang w:val="en-GB"/>
        </w:rPr>
        <w:t xml:space="preserve"> to prepare are the actual locations your </w:t>
      </w:r>
      <w:r w:rsidR="00160BA8">
        <w:rPr>
          <w:lang w:val="en-GB"/>
        </w:rPr>
        <w:t>players are going to explore or witness. Each of those locations can fulfil one or more purposes and is defined by many different perspectives. Not all perspectives have to be completely explored for a location to fulfil any purpose, but you should at least consider exploring them.</w:t>
      </w:r>
    </w:p>
    <w:p w14:paraId="1831521F" w14:textId="4CABE590" w:rsidR="00F056AC" w:rsidRDefault="001C5F71" w:rsidP="00F056AC">
      <w:pPr>
        <w:pStyle w:val="berschrift3"/>
        <w:rPr>
          <w:lang w:val="en-GB"/>
        </w:rPr>
      </w:pPr>
      <w:r>
        <w:rPr>
          <w:lang w:val="en-GB"/>
        </w:rPr>
        <w:t xml:space="preserve">Conceits </w:t>
      </w:r>
      <w:r w:rsidR="00F056AC">
        <w:rPr>
          <w:lang w:val="en-GB"/>
        </w:rPr>
        <w:t>of Talebones’ World</w:t>
      </w:r>
    </w:p>
    <w:p w14:paraId="0F0EA811" w14:textId="09F04155" w:rsidR="00F056AC" w:rsidRDefault="00F056AC" w:rsidP="00F056AC">
      <w:pPr>
        <w:rPr>
          <w:lang w:val="en-GB"/>
        </w:rPr>
      </w:pPr>
      <w:r>
        <w:rPr>
          <w:lang w:val="en-GB"/>
        </w:rPr>
        <w:t xml:space="preserve">Talebone as a roleplaying game, assumes some basic </w:t>
      </w:r>
      <w:r w:rsidR="001C5F71">
        <w:rPr>
          <w:lang w:val="en-GB"/>
        </w:rPr>
        <w:t xml:space="preserve">conceits </w:t>
      </w:r>
      <w:r>
        <w:rPr>
          <w:lang w:val="en-GB"/>
        </w:rPr>
        <w:t xml:space="preserve">about any setting, world or place. These </w:t>
      </w:r>
      <w:r w:rsidR="001C5F71">
        <w:rPr>
          <w:lang w:val="en-GB"/>
        </w:rPr>
        <w:t xml:space="preserve">conceits </w:t>
      </w:r>
      <w:r>
        <w:rPr>
          <w:lang w:val="en-GB"/>
        </w:rPr>
        <w:t xml:space="preserve">should be followed, so the </w:t>
      </w:r>
      <w:r w:rsidR="001C5F71">
        <w:rPr>
          <w:lang w:val="en-GB"/>
        </w:rPr>
        <w:t xml:space="preserve">mechanical </w:t>
      </w:r>
      <w:r>
        <w:rPr>
          <w:lang w:val="en-GB"/>
        </w:rPr>
        <w:t>rules do not detract from your writing.</w:t>
      </w:r>
    </w:p>
    <w:p w14:paraId="71025C8F" w14:textId="6A7D462E" w:rsidR="00F056AC" w:rsidRDefault="009E2502" w:rsidP="00F056AC">
      <w:pPr>
        <w:pStyle w:val="Listenabsatz"/>
        <w:numPr>
          <w:ilvl w:val="0"/>
          <w:numId w:val="5"/>
        </w:numPr>
        <w:rPr>
          <w:lang w:val="en-GB"/>
        </w:rPr>
      </w:pPr>
      <w:r>
        <w:rPr>
          <w:lang w:val="en-GB"/>
        </w:rPr>
        <w:t>Stories and superstition are widespread and magical in of themselves.</w:t>
      </w:r>
    </w:p>
    <w:p w14:paraId="2DEFD67C" w14:textId="45E1EBAC" w:rsidR="009E2502" w:rsidRDefault="009E2502" w:rsidP="00F056AC">
      <w:pPr>
        <w:pStyle w:val="Listenabsatz"/>
        <w:numPr>
          <w:ilvl w:val="0"/>
          <w:numId w:val="5"/>
        </w:numPr>
        <w:rPr>
          <w:lang w:val="en-GB"/>
        </w:rPr>
      </w:pPr>
      <w:r>
        <w:rPr>
          <w:lang w:val="en-GB"/>
        </w:rPr>
        <w:t>All Characters may use magic by severely hurting themselves.</w:t>
      </w:r>
    </w:p>
    <w:p w14:paraId="5ADD0A05" w14:textId="771A67DF" w:rsidR="009E2502" w:rsidRDefault="009E2502" w:rsidP="00F056AC">
      <w:pPr>
        <w:pStyle w:val="Listenabsatz"/>
        <w:numPr>
          <w:ilvl w:val="0"/>
          <w:numId w:val="5"/>
        </w:numPr>
        <w:rPr>
          <w:lang w:val="en-GB"/>
        </w:rPr>
      </w:pPr>
      <w:r>
        <w:rPr>
          <w:lang w:val="en-GB"/>
        </w:rPr>
        <w:t>Being fast is more significant than being sturdy.</w:t>
      </w:r>
    </w:p>
    <w:p w14:paraId="4D7D570E" w14:textId="01E54DCD" w:rsidR="009E2502" w:rsidRDefault="009E2502" w:rsidP="00F056AC">
      <w:pPr>
        <w:pStyle w:val="Listenabsatz"/>
        <w:numPr>
          <w:ilvl w:val="0"/>
          <w:numId w:val="5"/>
        </w:numPr>
        <w:rPr>
          <w:lang w:val="en-GB"/>
        </w:rPr>
      </w:pPr>
      <w:r>
        <w:rPr>
          <w:lang w:val="en-GB"/>
        </w:rPr>
        <w:t>Being experienced is more significant than being physically capable.</w:t>
      </w:r>
    </w:p>
    <w:p w14:paraId="28BBA746" w14:textId="315EF7D7" w:rsidR="009E2502" w:rsidRDefault="009E2502" w:rsidP="00F056AC">
      <w:pPr>
        <w:pStyle w:val="Listenabsatz"/>
        <w:numPr>
          <w:ilvl w:val="0"/>
          <w:numId w:val="5"/>
        </w:numPr>
        <w:rPr>
          <w:lang w:val="en-GB"/>
        </w:rPr>
      </w:pPr>
      <w:r>
        <w:rPr>
          <w:lang w:val="en-GB"/>
        </w:rPr>
        <w:t>Most things are achievable with a good plan.</w:t>
      </w:r>
    </w:p>
    <w:p w14:paraId="2A79F510" w14:textId="588C79F8" w:rsidR="009E2502" w:rsidRPr="00F056AC" w:rsidRDefault="009E2502" w:rsidP="00F056AC">
      <w:pPr>
        <w:pStyle w:val="Listenabsatz"/>
        <w:numPr>
          <w:ilvl w:val="0"/>
          <w:numId w:val="5"/>
        </w:numPr>
        <w:rPr>
          <w:lang w:val="en-GB"/>
        </w:rPr>
      </w:pPr>
      <w:r>
        <w:rPr>
          <w:lang w:val="en-GB"/>
        </w:rPr>
        <w:t>Antagonistic forces make frequent use of mental attacks on characters (e.g. fear, panic, mystery)</w:t>
      </w:r>
    </w:p>
    <w:p w14:paraId="166F5649" w14:textId="77777777" w:rsidR="00160BA8" w:rsidRDefault="00160BA8" w:rsidP="00160BA8">
      <w:pPr>
        <w:pStyle w:val="berschrift3"/>
        <w:rPr>
          <w:lang w:val="en-GB"/>
        </w:rPr>
      </w:pPr>
      <w:r w:rsidRPr="00160BA8">
        <w:rPr>
          <w:lang w:val="en-GB"/>
        </w:rPr>
        <w:t>Isolated Places (Context)</w:t>
      </w:r>
    </w:p>
    <w:p w14:paraId="09725516" w14:textId="439ADED1" w:rsidR="00160BA8" w:rsidRDefault="00160BA8" w:rsidP="005554AE">
      <w:pPr>
        <w:rPr>
          <w:lang w:val="en-GB"/>
        </w:rPr>
      </w:pPr>
      <w:r>
        <w:rPr>
          <w:lang w:val="en-GB"/>
        </w:rPr>
        <w:t xml:space="preserve">Each place exists in context to all other places. Most are far enough away </w:t>
      </w:r>
      <w:r w:rsidR="00531D1A">
        <w:rPr>
          <w:lang w:val="en-GB"/>
        </w:rPr>
        <w:t>from each other to not meaningfully impact their appearance or feel, but even far away kingdoms can define the worries, wealth or fates of a small village the player characters visit.</w:t>
      </w:r>
    </w:p>
    <w:p w14:paraId="14472730" w14:textId="3BA23845" w:rsidR="00531D1A" w:rsidRDefault="00531D1A" w:rsidP="005554AE">
      <w:pPr>
        <w:rPr>
          <w:lang w:val="en-GB"/>
        </w:rPr>
      </w:pPr>
      <w:r>
        <w:rPr>
          <w:lang w:val="en-GB"/>
        </w:rPr>
        <w:t xml:space="preserve">When writing a place go through all plot-relevant places of your adventure and consider how </w:t>
      </w:r>
      <w:r>
        <w:rPr>
          <w:lang w:val="en-GB"/>
        </w:rPr>
        <w:t xml:space="preserve">these could affect the current location. A giant volcano will impact the climate and culture </w:t>
      </w:r>
      <w:r w:rsidR="001C5F71">
        <w:rPr>
          <w:lang w:val="en-GB"/>
        </w:rPr>
        <w:t xml:space="preserve">of </w:t>
      </w:r>
      <w:r>
        <w:rPr>
          <w:lang w:val="en-GB"/>
        </w:rPr>
        <w:t>communities for miles and a village of goblinoid Folk will litter the forest around them with traps to catch careless travellers.</w:t>
      </w:r>
    </w:p>
    <w:p w14:paraId="236B59D5" w14:textId="595582FC" w:rsidR="00531D1A" w:rsidRDefault="00531D1A" w:rsidP="005554AE">
      <w:pPr>
        <w:rPr>
          <w:lang w:val="en-GB"/>
        </w:rPr>
      </w:pPr>
      <w:r>
        <w:rPr>
          <w:lang w:val="en-GB"/>
        </w:rPr>
        <w:t xml:space="preserve">Isolated places </w:t>
      </w:r>
      <w:r w:rsidR="002E1D2E">
        <w:rPr>
          <w:lang w:val="en-GB"/>
        </w:rPr>
        <w:t>technically</w:t>
      </w:r>
      <w:r>
        <w:rPr>
          <w:lang w:val="en-GB"/>
        </w:rPr>
        <w:t xml:space="preserve"> do not have other places affecting them physically, but the context</w:t>
      </w:r>
      <w:r w:rsidR="00800A98">
        <w:rPr>
          <w:lang w:val="en-GB"/>
        </w:rPr>
        <w:t xml:space="preserve"> of the surrounding or similar places is still important. Describe to your players what they notice is different. What </w:t>
      </w:r>
      <w:r w:rsidR="001C5F71">
        <w:rPr>
          <w:lang w:val="en-GB"/>
        </w:rPr>
        <w:t>are</w:t>
      </w:r>
      <w:r w:rsidR="00800A98">
        <w:rPr>
          <w:lang w:val="en-GB"/>
        </w:rPr>
        <w:t xml:space="preserve"> sign</w:t>
      </w:r>
      <w:r w:rsidR="001C5F71">
        <w:rPr>
          <w:lang w:val="en-GB"/>
        </w:rPr>
        <w:t>s</w:t>
      </w:r>
      <w:r w:rsidR="00800A98">
        <w:rPr>
          <w:lang w:val="en-GB"/>
        </w:rPr>
        <w:t xml:space="preserve"> of the isolated lifestyle of these people?</w:t>
      </w:r>
      <w:r w:rsidR="002E1D2E">
        <w:rPr>
          <w:lang w:val="en-GB"/>
        </w:rPr>
        <w:t xml:space="preserve"> Is the culture significantly different and how do they spend their days?</w:t>
      </w:r>
    </w:p>
    <w:p w14:paraId="59A9C78E" w14:textId="7A1E039F" w:rsidR="002E1D2E" w:rsidRDefault="002E1D2E" w:rsidP="002E1D2E">
      <w:pPr>
        <w:pStyle w:val="berschrift3"/>
        <w:rPr>
          <w:lang w:val="en-GB"/>
        </w:rPr>
      </w:pPr>
      <w:r>
        <w:rPr>
          <w:lang w:val="en-GB"/>
        </w:rPr>
        <w:t>Wonderful Places (Appearance)</w:t>
      </w:r>
    </w:p>
    <w:p w14:paraId="10FD736D" w14:textId="1A79681E" w:rsidR="002E1D2E" w:rsidRDefault="002E1D2E" w:rsidP="002E1D2E">
      <w:pPr>
        <w:rPr>
          <w:lang w:val="en-GB"/>
        </w:rPr>
      </w:pPr>
      <w:r>
        <w:rPr>
          <w:lang w:val="en-GB"/>
        </w:rPr>
        <w:t xml:space="preserve">The first impression </w:t>
      </w:r>
      <w:r w:rsidR="001C5F71">
        <w:rPr>
          <w:lang w:val="en-GB"/>
        </w:rPr>
        <w:t xml:space="preserve">of </w:t>
      </w:r>
      <w:r>
        <w:rPr>
          <w:lang w:val="en-GB"/>
        </w:rPr>
        <w:t xml:space="preserve">your players of most places is by your description of it. Appearance </w:t>
      </w:r>
      <w:r w:rsidR="0007694C">
        <w:rPr>
          <w:lang w:val="en-GB"/>
        </w:rPr>
        <w:t>is more than visuals, the smells, sounds and feel of a place are as important to describe as t</w:t>
      </w:r>
      <w:r w:rsidR="001C5F71">
        <w:rPr>
          <w:lang w:val="en-GB"/>
        </w:rPr>
        <w:t>what is apparent by sight</w:t>
      </w:r>
      <w:r w:rsidR="0007694C">
        <w:rPr>
          <w:lang w:val="en-GB"/>
        </w:rPr>
        <w:t>. Try to always include at least one more sense than sight for any description of a new place, especially if you have characters that perceive differently.</w:t>
      </w:r>
    </w:p>
    <w:p w14:paraId="52123665" w14:textId="3E9BF5F4" w:rsidR="0007694C" w:rsidRDefault="0007694C" w:rsidP="002E1D2E">
      <w:pPr>
        <w:rPr>
          <w:lang w:val="en-GB"/>
        </w:rPr>
      </w:pPr>
      <w:r>
        <w:rPr>
          <w:lang w:val="en-GB"/>
        </w:rPr>
        <w:t xml:space="preserve">The description of a place usually sets the tone for any scenes taking place there. A </w:t>
      </w:r>
      <w:r w:rsidR="001C5F71">
        <w:rPr>
          <w:lang w:val="en-GB"/>
        </w:rPr>
        <w:t xml:space="preserve">daunting </w:t>
      </w:r>
      <w:r>
        <w:rPr>
          <w:lang w:val="en-GB"/>
        </w:rPr>
        <w:t>village will most likely have a tense and dreary atmosphere in any interactions with villagers, a bustling marketplace is a more inviting place for exciting hijinks, and a graveyard by night is naturally spooky and scary. Whenever you create a place for a story or a story for a place, keep in mind how the tones of each interact. It is not impossible to subvert a dark place with a hopeful scene, interaction or plot beat</w:t>
      </w:r>
      <w:r w:rsidR="00ED65D7">
        <w:rPr>
          <w:lang w:val="en-GB"/>
        </w:rPr>
        <w:t>, but it should be a conscious decision</w:t>
      </w:r>
      <w:r>
        <w:rPr>
          <w:lang w:val="en-GB"/>
        </w:rPr>
        <w:t>.</w:t>
      </w:r>
    </w:p>
    <w:p w14:paraId="54FA151B" w14:textId="0572E507" w:rsidR="008A24DC" w:rsidRDefault="008A24DC" w:rsidP="008A24DC">
      <w:pPr>
        <w:pStyle w:val="berschrift3"/>
        <w:rPr>
          <w:lang w:val="en-GB"/>
        </w:rPr>
      </w:pPr>
      <w:r>
        <w:rPr>
          <w:lang w:val="en-GB"/>
        </w:rPr>
        <w:t>Narrative Places (Purpose)</w:t>
      </w:r>
    </w:p>
    <w:p w14:paraId="6F239ADD" w14:textId="055DA384" w:rsidR="008A24DC" w:rsidRDefault="008A24DC" w:rsidP="002E1D2E">
      <w:pPr>
        <w:rPr>
          <w:lang w:val="en-GB"/>
        </w:rPr>
      </w:pPr>
      <w:r>
        <w:rPr>
          <w:lang w:val="en-GB"/>
        </w:rPr>
        <w:t xml:space="preserve">Not every location you describe has to be necessitated by the narrative of the adventure. Nonetheless locations without any reason to be included can feel unnecessary to the players, if they don’t have </w:t>
      </w:r>
      <w:r w:rsidR="001C5F71">
        <w:rPr>
          <w:lang w:val="en-GB"/>
        </w:rPr>
        <w:t>something</w:t>
      </w:r>
      <w:r>
        <w:rPr>
          <w:lang w:val="en-GB"/>
        </w:rPr>
        <w:t xml:space="preserve"> to </w:t>
      </w:r>
      <w:r w:rsidR="001C5F71">
        <w:rPr>
          <w:lang w:val="en-GB"/>
        </w:rPr>
        <w:t xml:space="preserve">capture </w:t>
      </w:r>
      <w:r>
        <w:rPr>
          <w:lang w:val="en-GB"/>
        </w:rPr>
        <w:t>their attention. Due to that it is always beneficial to include some piece of evidence or plot beat the players may discover</w:t>
      </w:r>
      <w:r w:rsidR="001C5F71">
        <w:rPr>
          <w:lang w:val="en-GB"/>
        </w:rPr>
        <w:t>,</w:t>
      </w:r>
      <w:r>
        <w:rPr>
          <w:lang w:val="en-GB"/>
        </w:rPr>
        <w:t xml:space="preserve"> if they look for it. Do consider what role the location takes in your narrative and pacing of the adventure and include it into your writing.</w:t>
      </w:r>
    </w:p>
    <w:p w14:paraId="513FCCD7" w14:textId="572F5753" w:rsidR="008A24DC" w:rsidRDefault="008A24DC" w:rsidP="008A24DC">
      <w:pPr>
        <w:pStyle w:val="berschrift3"/>
        <w:rPr>
          <w:lang w:val="en-GB"/>
        </w:rPr>
      </w:pPr>
      <w:r>
        <w:rPr>
          <w:lang w:val="en-GB"/>
        </w:rPr>
        <w:lastRenderedPageBreak/>
        <w:t>Homely Places (</w:t>
      </w:r>
      <w:r w:rsidR="006934B6">
        <w:rPr>
          <w:lang w:val="en-GB"/>
        </w:rPr>
        <w:t>C</w:t>
      </w:r>
      <w:r>
        <w:rPr>
          <w:lang w:val="en-GB"/>
        </w:rPr>
        <w:t>haracters)</w:t>
      </w:r>
    </w:p>
    <w:p w14:paraId="42FAF9B0" w14:textId="74A7FDE4" w:rsidR="008A24DC" w:rsidRDefault="008A24DC" w:rsidP="002E1D2E">
      <w:pPr>
        <w:rPr>
          <w:lang w:val="en-GB"/>
        </w:rPr>
      </w:pPr>
      <w:r>
        <w:rPr>
          <w:lang w:val="en-GB"/>
        </w:rPr>
        <w:t>The fewest places are completely abandoned by life. Most villages have denizens, most ruins harbour monster, and empty roads may have travellers</w:t>
      </w:r>
      <w:r w:rsidR="004D6DB9">
        <w:rPr>
          <w:lang w:val="en-GB"/>
        </w:rPr>
        <w:t xml:space="preserve"> wandering. By the rules everything is Folk, but you can consider who these Folk are in particular.</w:t>
      </w:r>
    </w:p>
    <w:p w14:paraId="5A447F9E" w14:textId="62EEB13F" w:rsidR="004D6DB9" w:rsidRDefault="004D6DB9" w:rsidP="002E1D2E">
      <w:pPr>
        <w:rPr>
          <w:lang w:val="en-GB"/>
        </w:rPr>
      </w:pPr>
      <w:r>
        <w:rPr>
          <w:lang w:val="en-GB"/>
        </w:rPr>
        <w:t>Any character has an appearance, wants and needs. Some have wondrous behaviours and some even supernatural abilities.</w:t>
      </w:r>
    </w:p>
    <w:p w14:paraId="639CBEB1" w14:textId="463CE7D9" w:rsidR="004D6DB9" w:rsidRDefault="004D6DB9" w:rsidP="004D6DB9">
      <w:pPr>
        <w:pStyle w:val="berschrift3"/>
        <w:rPr>
          <w:lang w:val="en-GB"/>
        </w:rPr>
      </w:pPr>
      <w:r>
        <w:rPr>
          <w:lang w:val="en-GB"/>
        </w:rPr>
        <w:t>Dark Places (Secrets and Drama)</w:t>
      </w:r>
    </w:p>
    <w:p w14:paraId="64EC64D8" w14:textId="12DC00CC" w:rsidR="006934B6" w:rsidRDefault="006934B6" w:rsidP="006934B6">
      <w:pPr>
        <w:rPr>
          <w:lang w:val="en-GB"/>
        </w:rPr>
      </w:pPr>
      <w:r>
        <w:rPr>
          <w:lang w:val="en-GB"/>
        </w:rPr>
        <w:t>Finally, there are aspects to a place that are not readily apparent to anyone newly arriving. There are secrets, mysteries and dark undercurrents permeating each small village, ruin and campsite. Characters have feuds, other villages send undercover spies, and dark alley deals relevant to the story are happening all over.</w:t>
      </w:r>
    </w:p>
    <w:p w14:paraId="239B5D39" w14:textId="6A29EDC6" w:rsidR="006934B6" w:rsidRDefault="006934B6" w:rsidP="006934B6">
      <w:pPr>
        <w:rPr>
          <w:lang w:val="en-GB"/>
        </w:rPr>
      </w:pPr>
      <w:r>
        <w:rPr>
          <w:lang w:val="en-GB"/>
        </w:rPr>
        <w:t>While writing a place, do not stop at the obvious, the first thing you describe to your players. Locations are as layered as characters, and one has to interact with them over a longer time to uncover all secrets, conflict and drama hidden just beneath the surface.</w:t>
      </w:r>
    </w:p>
    <w:p w14:paraId="6D4425F5" w14:textId="12D700F6" w:rsidR="006934B6" w:rsidRDefault="006934B6" w:rsidP="006934B6">
      <w:pPr>
        <w:pStyle w:val="berschrift3"/>
        <w:rPr>
          <w:lang w:val="en-GB"/>
        </w:rPr>
      </w:pPr>
      <w:r>
        <w:rPr>
          <w:lang w:val="en-GB"/>
        </w:rPr>
        <w:t>Side Quests</w:t>
      </w:r>
    </w:p>
    <w:p w14:paraId="08395233" w14:textId="3C7728AE" w:rsidR="006934B6" w:rsidRDefault="006934B6" w:rsidP="006934B6">
      <w:pPr>
        <w:rPr>
          <w:lang w:val="en-GB"/>
        </w:rPr>
      </w:pPr>
      <w:r>
        <w:rPr>
          <w:lang w:val="en-GB"/>
        </w:rPr>
        <w:t>Your narrative is front and centre to the adventure, but especially during a longer story, players need distractions and break ups of tension. Any of the aforementioned aspects of a location can serve as the basis of a small task or quest, the players may decide to tackle while actually having other things to do.</w:t>
      </w:r>
    </w:p>
    <w:p w14:paraId="09ADE2F1" w14:textId="7456C2AF" w:rsidR="006934B6" w:rsidRDefault="006934B6" w:rsidP="006934B6">
      <w:pPr>
        <w:rPr>
          <w:lang w:val="en-GB"/>
        </w:rPr>
      </w:pPr>
      <w:r>
        <w:rPr>
          <w:lang w:val="en-GB"/>
        </w:rPr>
        <w:t>Be it a Folk asking the characters for help, redecorating the market square, a child having run away from home or a small bounty on a creature outside the ruins of an old house inhabited by mites. Any of these tasks can be ignored by the players, if they are deemed uninteresting or unimportant, but if attempted, can offer a wide array of approaches and resolutions.</w:t>
      </w:r>
    </w:p>
    <w:p w14:paraId="35A03BF7" w14:textId="5DC156D6" w:rsidR="006934B6" w:rsidRDefault="006934B6" w:rsidP="006934B6">
      <w:pPr>
        <w:rPr>
          <w:lang w:val="en-GB"/>
        </w:rPr>
      </w:pPr>
      <w:r>
        <w:rPr>
          <w:lang w:val="en-GB"/>
        </w:rPr>
        <w:t>Side Quests are great tools to introduce a different tone to the rest of the adventure and hint or reveal secrets of the location you are currently in</w:t>
      </w:r>
      <w:r w:rsidR="003F1E7D">
        <w:rPr>
          <w:lang w:val="en-GB"/>
        </w:rPr>
        <w:t>.</w:t>
      </w:r>
    </w:p>
    <w:p w14:paraId="2BC5E697" w14:textId="1FD21B30" w:rsidR="003F1E7D" w:rsidRDefault="003F1E7D" w:rsidP="003F1E7D">
      <w:pPr>
        <w:pStyle w:val="berschrift3"/>
        <w:rPr>
          <w:lang w:val="en-GB"/>
        </w:rPr>
      </w:pPr>
      <w:r>
        <w:rPr>
          <w:lang w:val="en-GB"/>
        </w:rPr>
        <w:t>Locationcards</w:t>
      </w:r>
    </w:p>
    <w:p w14:paraId="5A190FB0" w14:textId="3F77BB92" w:rsidR="003F1E7D" w:rsidRDefault="003F1E7D" w:rsidP="003F1E7D">
      <w:pPr>
        <w:rPr>
          <w:lang w:val="en-GB"/>
        </w:rPr>
      </w:pPr>
      <w:r>
        <w:rPr>
          <w:lang w:val="en-GB"/>
        </w:rPr>
        <w:t xml:space="preserve">Same as Talecards, Locationcards are useful to inspire you or quickly fill a set piece with alluring locations. Locationcards </w:t>
      </w:r>
      <w:r w:rsidR="00A80014">
        <w:rPr>
          <w:lang w:val="en-GB"/>
        </w:rPr>
        <w:t xml:space="preserve">are </w:t>
      </w:r>
      <w:r>
        <w:rPr>
          <w:lang w:val="en-GB"/>
        </w:rPr>
        <w:t>a deck of 50 cards, each with a unique location and a short description. Each location comes with examples for small side quests and non-player characters.</w:t>
      </w:r>
    </w:p>
    <w:p w14:paraId="7CCCEE3D" w14:textId="53475E2E" w:rsidR="003F1E7D" w:rsidRDefault="003F1E7D" w:rsidP="003F1E7D">
      <w:pPr>
        <w:rPr>
          <w:lang w:val="en-GB"/>
        </w:rPr>
      </w:pPr>
      <w:r>
        <w:rPr>
          <w:lang w:val="en-GB"/>
        </w:rPr>
        <w:t>Whenever you need to fill a village with some notable locations for your players to explore and get to know the place, you can just draw that many cards and introduce these locations to the narrative.</w:t>
      </w:r>
    </w:p>
    <w:p w14:paraId="10D72D68" w14:textId="77777777" w:rsidR="00A312BC" w:rsidRDefault="00A312BC">
      <w:pPr>
        <w:rPr>
          <w:rFonts w:asciiTheme="majorHAnsi" w:eastAsiaTheme="majorEastAsia" w:hAnsiTheme="majorHAnsi" w:cstheme="majorBidi"/>
          <w:color w:val="0F4761" w:themeColor="accent1" w:themeShade="BF"/>
          <w:sz w:val="32"/>
          <w:szCs w:val="32"/>
          <w:lang w:val="en-GB"/>
        </w:rPr>
      </w:pPr>
      <w:r>
        <w:rPr>
          <w:lang w:val="en-GB"/>
        </w:rPr>
        <w:br w:type="page"/>
      </w:r>
    </w:p>
    <w:p w14:paraId="0B2A1A38" w14:textId="01CF82BD" w:rsidR="00E96428" w:rsidRDefault="00E96428" w:rsidP="00E96428">
      <w:pPr>
        <w:pStyle w:val="berschrift2"/>
        <w:rPr>
          <w:lang w:val="en-GB"/>
        </w:rPr>
      </w:pPr>
      <w:r>
        <w:rPr>
          <w:lang w:val="en-GB"/>
        </w:rPr>
        <w:lastRenderedPageBreak/>
        <w:t>Build the Game</w:t>
      </w:r>
    </w:p>
    <w:p w14:paraId="1BD666D0" w14:textId="7241B9E4" w:rsidR="00E96428" w:rsidRDefault="00E96428" w:rsidP="00E96428">
      <w:pPr>
        <w:pStyle w:val="berschrift3"/>
        <w:rPr>
          <w:lang w:val="en-GB"/>
        </w:rPr>
      </w:pPr>
      <w:r>
        <w:rPr>
          <w:lang w:val="en-GB"/>
        </w:rPr>
        <w:t>Crafting Artifacts</w:t>
      </w:r>
    </w:p>
    <w:p w14:paraId="1BE944E4" w14:textId="6F639D96" w:rsidR="000075D7" w:rsidRDefault="000075D7" w:rsidP="000075D7">
      <w:pPr>
        <w:rPr>
          <w:lang w:val="en-GB"/>
        </w:rPr>
      </w:pPr>
      <w:r>
        <w:rPr>
          <w:lang w:val="en-GB"/>
        </w:rPr>
        <w:t xml:space="preserve">Players tend to like gathering as much stuff as possible. The logical </w:t>
      </w:r>
      <w:r w:rsidR="00A80014">
        <w:rPr>
          <w:lang w:val="en-GB"/>
        </w:rPr>
        <w:t>conclusion</w:t>
      </w:r>
      <w:r>
        <w:rPr>
          <w:lang w:val="en-GB"/>
        </w:rPr>
        <w:t xml:space="preserve"> is for players to ask to create their own artifacts, inventions or signature weapons. There are generally two ways to approach such a request, both are based in the fact that crafting any artifact will take significant time and resource investments.</w:t>
      </w:r>
    </w:p>
    <w:p w14:paraId="047CB37A" w14:textId="06A45386" w:rsidR="000075D7" w:rsidRDefault="000075D7" w:rsidP="000075D7">
      <w:pPr>
        <w:pStyle w:val="berschrift4"/>
        <w:rPr>
          <w:lang w:val="en-GB"/>
        </w:rPr>
      </w:pPr>
      <w:r>
        <w:rPr>
          <w:lang w:val="en-GB"/>
        </w:rPr>
        <w:t>Crafting during Downtime</w:t>
      </w:r>
    </w:p>
    <w:p w14:paraId="4850EAB4" w14:textId="5D0F7DB9" w:rsidR="000075D7" w:rsidRDefault="000075D7" w:rsidP="000075D7">
      <w:pPr>
        <w:rPr>
          <w:lang w:val="en-GB"/>
        </w:rPr>
      </w:pPr>
      <w:r>
        <w:rPr>
          <w:lang w:val="en-GB"/>
        </w:rPr>
        <w:t xml:space="preserve">The least involved </w:t>
      </w:r>
      <w:r w:rsidR="000C18CD">
        <w:rPr>
          <w:lang w:val="en-GB"/>
        </w:rPr>
        <w:t>process is to craft an artifact in between adventures. The player character must have a prolonged time of rest, at least a month, in a secure location with sufficient tools and skill to be able to craft anything. This process lends itself best to Artifacts emulating Old World magic (see Chapter 5). Marrowing Artifacts created like this should only have very minor effects or the process should only produce the blank that can be further enchanted during the story.</w:t>
      </w:r>
    </w:p>
    <w:p w14:paraId="4191AFB9" w14:textId="0DE4D975" w:rsidR="000C18CD" w:rsidRDefault="000C18CD" w:rsidP="000C18CD">
      <w:pPr>
        <w:pStyle w:val="berschrift4"/>
        <w:rPr>
          <w:lang w:val="en-GB"/>
        </w:rPr>
      </w:pPr>
      <w:r>
        <w:rPr>
          <w:lang w:val="en-GB"/>
        </w:rPr>
        <w:t>Crafting during Adventure</w:t>
      </w:r>
    </w:p>
    <w:p w14:paraId="6F297562" w14:textId="5BA1839E" w:rsidR="000C18CD" w:rsidRDefault="00A80014" w:rsidP="000C18CD">
      <w:pPr>
        <w:rPr>
          <w:lang w:val="en-GB"/>
        </w:rPr>
      </w:pPr>
      <w:r>
        <w:rPr>
          <w:lang w:val="en-GB"/>
        </w:rPr>
        <w:t>A</w:t>
      </w:r>
      <w:r w:rsidR="000C18CD">
        <w:rPr>
          <w:lang w:val="en-GB"/>
        </w:rPr>
        <w:t xml:space="preserve">ny crafting ventures are great material for side quests or secondary plot lines during any story. If the desired Artifact is of exceptional value, it might even be possible to have a </w:t>
      </w:r>
      <w:r w:rsidR="00200686">
        <w:rPr>
          <w:lang w:val="en-GB"/>
        </w:rPr>
        <w:t>full storyline about hunting down a specific ingredient or Legend for either its Legend Vessel or possession.</w:t>
      </w:r>
    </w:p>
    <w:p w14:paraId="038D598E" w14:textId="334FDEB2" w:rsidR="00127355" w:rsidRPr="00127355" w:rsidRDefault="00200686" w:rsidP="00127355">
      <w:pPr>
        <w:rPr>
          <w:lang w:val="en-GB"/>
        </w:rPr>
      </w:pPr>
      <w:r>
        <w:rPr>
          <w:lang w:val="en-GB"/>
        </w:rPr>
        <w:t>Artifacts gained during a story can be whatever you allow the players to possess. If they turn out too powerful you may always communicate that with the players and change the rules of the item, break it or let it be stolen. The process of retrieving the Artifact can be another narrative</w:t>
      </w:r>
      <w:r w:rsidR="00121768" w:rsidRPr="00121768">
        <w:rPr>
          <w:lang w:val="en-GB"/>
        </w:rPr>
        <w:t xml:space="preserve"> </w:t>
      </w:r>
      <w:r w:rsidR="00121768">
        <w:rPr>
          <w:lang w:val="en-GB"/>
        </w:rPr>
        <w:t>in itself</w:t>
      </w:r>
      <w:r>
        <w:rPr>
          <w:lang w:val="en-GB"/>
        </w:rPr>
        <w:t>, that rewards the players with a reworked Artifact in the end.</w:t>
      </w:r>
    </w:p>
    <w:p w14:paraId="7E34CEF9" w14:textId="0602B9F1" w:rsidR="00CE0E4F" w:rsidRDefault="00CE0E4F" w:rsidP="00CE0E4F">
      <w:pPr>
        <w:pStyle w:val="berschrift3"/>
        <w:rPr>
          <w:lang w:val="en-GB"/>
        </w:rPr>
      </w:pPr>
      <w:r>
        <w:rPr>
          <w:lang w:val="en-GB"/>
        </w:rPr>
        <w:t>New Reactions</w:t>
      </w:r>
    </w:p>
    <w:p w14:paraId="63D1CF97" w14:textId="68524FF3" w:rsidR="00127355" w:rsidRDefault="00127355" w:rsidP="00127355">
      <w:pPr>
        <w:rPr>
          <w:lang w:val="en-GB"/>
        </w:rPr>
      </w:pPr>
      <w:r>
        <w:rPr>
          <w:lang w:val="en-GB"/>
        </w:rPr>
        <w:t>When creating new Reactions, you should follow these general rules.</w:t>
      </w:r>
    </w:p>
    <w:p w14:paraId="6B60BBCA" w14:textId="479C062B" w:rsidR="00127355" w:rsidRDefault="00127355" w:rsidP="00127355">
      <w:pPr>
        <w:rPr>
          <w:lang w:val="en-GB"/>
        </w:rPr>
      </w:pPr>
      <w:r>
        <w:rPr>
          <w:lang w:val="en-GB"/>
        </w:rPr>
        <w:t>If a Reaction includes multiple different normal Actions (e.g. Movement and Attack Action) the AP-cost</w:t>
      </w:r>
      <w:r w:rsidR="00770842">
        <w:rPr>
          <w:lang w:val="en-GB"/>
        </w:rPr>
        <w:t xml:space="preserve"> should reflect that. It should be roughly the same AP-cost as all included Actions’ AP-costs combined.</w:t>
      </w:r>
    </w:p>
    <w:p w14:paraId="30FDE361" w14:textId="3668EDC9" w:rsidR="00770842" w:rsidRDefault="00770842" w:rsidP="00127355">
      <w:pPr>
        <w:rPr>
          <w:lang w:val="en-GB"/>
        </w:rPr>
      </w:pPr>
      <w:r>
        <w:rPr>
          <w:lang w:val="en-GB"/>
        </w:rPr>
        <w:t>Do try to be specific with the trigger of the Reaction. General Reactions that can react to more than one Action type or event are immensely useful and will otherwise become the default choice of your players over any other more niche options. This reduces gameplay breadth and character customization options.</w:t>
      </w:r>
    </w:p>
    <w:p w14:paraId="58E1858A" w14:textId="4E2DB4C6" w:rsidR="00770842" w:rsidRPr="00127355" w:rsidRDefault="00770842" w:rsidP="00127355">
      <w:pPr>
        <w:rPr>
          <w:lang w:val="en-GB"/>
        </w:rPr>
      </w:pPr>
      <w:r>
        <w:rPr>
          <w:lang w:val="en-GB"/>
        </w:rPr>
        <w:t>Whenever a Reaction makes use of either a Weapon or moves the character voluntarily, do consider making the AP-cost dependant on which Weapon Talent or which Movement Action is used. You may add a flat cost to the variable value, but these types of calculations should be kept to a minimum.</w:t>
      </w:r>
    </w:p>
    <w:p w14:paraId="261E12D7" w14:textId="5C2877A6" w:rsidR="00E96428" w:rsidRDefault="00E96428" w:rsidP="00E96428">
      <w:pPr>
        <w:pStyle w:val="berschrift3"/>
        <w:rPr>
          <w:lang w:val="en-GB"/>
        </w:rPr>
      </w:pPr>
      <w:r>
        <w:rPr>
          <w:lang w:val="en-GB"/>
        </w:rPr>
        <w:t>New Weapon Talents</w:t>
      </w:r>
    </w:p>
    <w:p w14:paraId="1795CC03" w14:textId="5E43359D" w:rsidR="00E96428" w:rsidRDefault="00E96428" w:rsidP="00E96428">
      <w:pPr>
        <w:rPr>
          <w:lang w:val="en-GB"/>
        </w:rPr>
      </w:pPr>
      <w:r>
        <w:rPr>
          <w:lang w:val="en-GB"/>
        </w:rPr>
        <w:t xml:space="preserve">If you or a player miss a certain type of weapon to meet a certain character concept, you might resort to </w:t>
      </w:r>
      <w:r w:rsidR="00CE0E4F">
        <w:rPr>
          <w:lang w:val="en-GB"/>
        </w:rPr>
        <w:t>writ</w:t>
      </w:r>
      <w:r w:rsidR="005817B9">
        <w:rPr>
          <w:lang w:val="en-GB"/>
        </w:rPr>
        <w:t>ing</w:t>
      </w:r>
      <w:r w:rsidR="00CE0E4F">
        <w:rPr>
          <w:lang w:val="en-GB"/>
        </w:rPr>
        <w:t xml:space="preserve"> a new Weapon Talent. This section leads you through the creation process and explains the general steps necessary to make it unique.</w:t>
      </w:r>
    </w:p>
    <w:p w14:paraId="027CA892" w14:textId="55F62E69" w:rsidR="00CE0E4F" w:rsidRDefault="00CE0E4F" w:rsidP="00CE0E4F">
      <w:pPr>
        <w:pStyle w:val="berschrift4"/>
        <w:rPr>
          <w:lang w:val="en-GB"/>
        </w:rPr>
      </w:pPr>
      <w:r>
        <w:rPr>
          <w:lang w:val="en-GB"/>
        </w:rPr>
        <w:t>Identity</w:t>
      </w:r>
    </w:p>
    <w:p w14:paraId="1C808C30" w14:textId="13E533B5" w:rsidR="00CE0E4F" w:rsidRPr="00CE0E4F" w:rsidRDefault="00CE0E4F" w:rsidP="00CE0E4F">
      <w:pPr>
        <w:rPr>
          <w:lang w:val="en-GB"/>
        </w:rPr>
      </w:pPr>
      <w:r>
        <w:rPr>
          <w:lang w:val="en-GB"/>
        </w:rPr>
        <w:t>Any Weapon Talent should be notably different than all other Weapon Talents. Due to that the first step is to consider what you want from it that is currently not covered. Do you want to have a specific ability while using these types of weapons or do you have a specific reference in mind</w:t>
      </w:r>
      <w:r w:rsidR="00BD7520">
        <w:rPr>
          <w:lang w:val="en-GB"/>
        </w:rPr>
        <w:t xml:space="preserve"> that you </w:t>
      </w:r>
      <w:r w:rsidR="005817B9">
        <w:rPr>
          <w:lang w:val="en-GB"/>
        </w:rPr>
        <w:t>w</w:t>
      </w:r>
      <w:r w:rsidR="00BD7520">
        <w:rPr>
          <w:lang w:val="en-GB"/>
        </w:rPr>
        <w:t>ant to emulate. This identity of the Weapon Talent should be clear before you start putting rules to it, so you can make decisions that are contributing to that identity.</w:t>
      </w:r>
    </w:p>
    <w:p w14:paraId="6C0B45D0" w14:textId="605F6708" w:rsidR="00CE0E4F" w:rsidRDefault="00BD7520" w:rsidP="00CE0E4F">
      <w:pPr>
        <w:pStyle w:val="berschrift4"/>
        <w:rPr>
          <w:lang w:val="en-GB"/>
        </w:rPr>
      </w:pPr>
      <w:r w:rsidRPr="00CE0E4F">
        <w:rPr>
          <w:noProof/>
          <w:lang w:val="en-GB"/>
        </w:rPr>
        <mc:AlternateContent>
          <mc:Choice Requires="wps">
            <w:drawing>
              <wp:anchor distT="45720" distB="45720" distL="114300" distR="114300" simplePos="0" relativeHeight="251683840" behindDoc="0" locked="0" layoutInCell="1" allowOverlap="1" wp14:anchorId="3AA422AC" wp14:editId="47008588">
                <wp:simplePos x="0" y="0"/>
                <wp:positionH relativeFrom="margin">
                  <wp:align>right</wp:align>
                </wp:positionH>
                <wp:positionV relativeFrom="paragraph">
                  <wp:posOffset>12700</wp:posOffset>
                </wp:positionV>
                <wp:extent cx="2684780" cy="1404620"/>
                <wp:effectExtent l="0" t="0" r="20320" b="22225"/>
                <wp:wrapSquare wrapText="bothSides"/>
                <wp:docPr id="202371379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4780" cy="1404620"/>
                        </a:xfrm>
                        <a:prstGeom prst="rect">
                          <a:avLst/>
                        </a:prstGeom>
                        <a:solidFill>
                          <a:srgbClr val="FFFFFF"/>
                        </a:solidFill>
                        <a:ln w="9525">
                          <a:solidFill>
                            <a:srgbClr val="000000"/>
                          </a:solidFill>
                          <a:miter lim="800000"/>
                          <a:headEnd/>
                          <a:tailEnd/>
                        </a:ln>
                      </wps:spPr>
                      <wps:txbx>
                        <w:txbxContent>
                          <w:p w14:paraId="6ED7871F" w14:textId="29F5B0B9" w:rsidR="00CE0E4F" w:rsidRPr="00CE0E4F" w:rsidRDefault="00CE0E4F">
                            <w:pPr>
                              <w:rPr>
                                <w:lang w:val="en-US"/>
                              </w:rPr>
                            </w:pPr>
                            <w:r w:rsidRPr="00CE0E4F">
                              <w:rPr>
                                <w:lang w:val="en-US"/>
                              </w:rPr>
                              <w:t xml:space="preserve">The </w:t>
                            </w:r>
                            <w:r w:rsidRPr="00CE0E4F">
                              <w:rPr>
                                <w:b/>
                                <w:bCs/>
                                <w:lang w:val="en-US"/>
                              </w:rPr>
                              <w:t>shortsword</w:t>
                            </w:r>
                            <w:r w:rsidRPr="00CE0E4F">
                              <w:rPr>
                                <w:lang w:val="en-US"/>
                              </w:rPr>
                              <w:t xml:space="preserve"> Weapon Talent is considered the average base, for a weapon without </w:t>
                            </w:r>
                            <w:r>
                              <w:rPr>
                                <w:lang w:val="en-US"/>
                              </w:rPr>
                              <w:t xml:space="preserve">specific positives </w:t>
                            </w:r>
                            <w:r w:rsidR="005817B9">
                              <w:rPr>
                                <w:lang w:val="en-US"/>
                              </w:rPr>
                              <w:t xml:space="preserve">or </w:t>
                            </w:r>
                            <w:r>
                              <w:rPr>
                                <w:lang w:val="en-US"/>
                              </w:rPr>
                              <w:t>drawbacks (see chapter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A422AC" id="_x0000_s1050" type="#_x0000_t202" style="position:absolute;margin-left:160.2pt;margin-top:1pt;width:211.4pt;height:110.6pt;z-index:2516838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">
                <v:textbox style="mso-fit-shape-to-text:t">
                  <w:txbxContent>
                    <w:p w14:paraId="6ED7871F" w14:textId="29F5B0B9" w:rsidR="00CE0E4F" w:rsidRPr="00CE0E4F" w:rsidRDefault="00CE0E4F">
                      <w:pPr>
                        <w:rPr>
                          <w:lang w:val="en-US"/>
                        </w:rPr>
                      </w:pPr>
                      <w:r w:rsidRPr="00CE0E4F">
                        <w:rPr>
                          <w:lang w:val="en-US"/>
                        </w:rPr>
                        <w:t xml:space="preserve">The </w:t>
                      </w:r>
                      <w:r w:rsidRPr="00CE0E4F">
                        <w:rPr>
                          <w:b/>
                          <w:bCs/>
                          <w:lang w:val="en-US"/>
                        </w:rPr>
                        <w:t>shortsword</w:t>
                      </w:r>
                      <w:r w:rsidRPr="00CE0E4F">
                        <w:rPr>
                          <w:lang w:val="en-US"/>
                        </w:rPr>
                        <w:t xml:space="preserve"> Weapon Talent is considered the average base, for a weapon without </w:t>
                      </w:r>
                      <w:r>
                        <w:rPr>
                          <w:lang w:val="en-US"/>
                        </w:rPr>
                        <w:t xml:space="preserve">specific positives </w:t>
                      </w:r>
                      <w:r w:rsidR="005817B9">
                        <w:rPr>
                          <w:lang w:val="en-US"/>
                        </w:rPr>
                        <w:t xml:space="preserve">or </w:t>
                      </w:r>
                      <w:r>
                        <w:rPr>
                          <w:lang w:val="en-US"/>
                        </w:rPr>
                        <w:t>drawbacks (see chapter 3?).</w:t>
                      </w:r>
                    </w:p>
                  </w:txbxContent>
                </v:textbox>
                <w10:wrap type="square" anchorx="margin"/>
              </v:shape>
            </w:pict>
          </mc:Fallback>
        </mc:AlternateContent>
      </w:r>
      <w:r w:rsidR="00CE0E4F">
        <w:rPr>
          <w:lang w:val="en-GB"/>
        </w:rPr>
        <w:t>Positives</w:t>
      </w:r>
    </w:p>
    <w:p w14:paraId="5F5A080F" w14:textId="30760BE3" w:rsidR="00BD7520" w:rsidRDefault="00BD7520" w:rsidP="00BD7520">
      <w:pPr>
        <w:rPr>
          <w:lang w:val="en-GB"/>
        </w:rPr>
      </w:pPr>
      <w:r>
        <w:rPr>
          <w:lang w:val="en-GB"/>
        </w:rPr>
        <w:t>Each Weapon Talent has positives and drawbacks. Positives are things that make the use of these weapons more powerful, more versatile, or more attractive to players.</w:t>
      </w:r>
    </w:p>
    <w:p w14:paraId="548DF14A" w14:textId="51896DB1" w:rsidR="00BD7520" w:rsidRDefault="00BD7520" w:rsidP="00BD7520">
      <w:pPr>
        <w:rPr>
          <w:lang w:val="en-GB"/>
        </w:rPr>
      </w:pPr>
      <w:r>
        <w:rPr>
          <w:lang w:val="en-GB"/>
        </w:rPr>
        <w:t>A faster weapon might want to use a Weapon Talent with a low AP-cost for each attack</w:t>
      </w:r>
      <w:r w:rsidR="005817B9">
        <w:rPr>
          <w:lang w:val="en-GB"/>
        </w:rPr>
        <w:t>,</w:t>
      </w:r>
      <w:r>
        <w:rPr>
          <w:lang w:val="en-GB"/>
        </w:rPr>
        <w:t xml:space="preserve"> </w:t>
      </w:r>
      <w:r w:rsidR="005817B9">
        <w:rPr>
          <w:lang w:val="en-GB"/>
        </w:rPr>
        <w:t xml:space="preserve">a </w:t>
      </w:r>
      <w:r>
        <w:rPr>
          <w:lang w:val="en-GB"/>
        </w:rPr>
        <w:t xml:space="preserve">more </w:t>
      </w:r>
      <w:r w:rsidR="005817B9">
        <w:rPr>
          <w:lang w:val="en-GB"/>
        </w:rPr>
        <w:t xml:space="preserve">brute </w:t>
      </w:r>
      <w:r>
        <w:rPr>
          <w:lang w:val="en-GB"/>
        </w:rPr>
        <w:t xml:space="preserve">weapon might favour a larger Weapon Dice Pool. In Talebones a Weapon Talent usually has </w:t>
      </w:r>
      <w:r>
        <w:rPr>
          <w:lang w:val="en-GB"/>
        </w:rPr>
        <w:lastRenderedPageBreak/>
        <w:t xml:space="preserve">to decide </w:t>
      </w:r>
      <w:r w:rsidR="005817B9">
        <w:rPr>
          <w:lang w:val="en-GB"/>
        </w:rPr>
        <w:t xml:space="preserve">on </w:t>
      </w:r>
      <w:r>
        <w:rPr>
          <w:lang w:val="en-GB"/>
        </w:rPr>
        <w:t xml:space="preserve">one of these two aspects to focus on. If both the AP-cost is small and Weapon Dice Pool is large, the Properties of the Weapon Talent should be </w:t>
      </w:r>
      <w:r w:rsidR="005817B9">
        <w:rPr>
          <w:lang w:val="en-GB"/>
        </w:rPr>
        <w:t>severe and restrict its use most of the time.</w:t>
      </w:r>
    </w:p>
    <w:p w14:paraId="5849A04E" w14:textId="2A613B6B" w:rsidR="006327E1" w:rsidRDefault="006327E1" w:rsidP="00BD7520">
      <w:pPr>
        <w:rPr>
          <w:lang w:val="en-GB"/>
        </w:rPr>
      </w:pPr>
      <w:r>
        <w:rPr>
          <w:lang w:val="en-GB"/>
        </w:rPr>
        <w:t>A Weapon Talent should not cost less than 3 AP to use. The Weapon Dice Pool should not exceed 4 with weapons that can be used</w:t>
      </w:r>
      <w:r w:rsidR="005817B9">
        <w:rPr>
          <w:lang w:val="en-GB"/>
        </w:rPr>
        <w:t xml:space="preserve"> in most situations</w:t>
      </w:r>
      <w:r>
        <w:rPr>
          <w:lang w:val="en-GB"/>
        </w:rPr>
        <w:t>.</w:t>
      </w:r>
    </w:p>
    <w:p w14:paraId="54891198" w14:textId="04AE9EF0" w:rsidR="00BD7520" w:rsidRPr="00BD7520" w:rsidRDefault="00BD7520" w:rsidP="00BD7520">
      <w:pPr>
        <w:rPr>
          <w:lang w:val="en-GB"/>
        </w:rPr>
      </w:pPr>
      <w:r>
        <w:rPr>
          <w:lang w:val="en-GB"/>
        </w:rPr>
        <w:t>Additionally, you may decide to give a Weapon Talent specific Properties to improve the fighting using them. The</w:t>
      </w:r>
      <w:r w:rsidR="006327E1">
        <w:rPr>
          <w:lang w:val="en-GB"/>
        </w:rPr>
        <w:t xml:space="preserve"> advantageous</w:t>
      </w:r>
      <w:r>
        <w:rPr>
          <w:lang w:val="en-GB"/>
        </w:rPr>
        <w:t xml:space="preserve"> Properties already present are generally sorted in </w:t>
      </w:r>
      <w:r w:rsidR="006327E1">
        <w:rPr>
          <w:lang w:val="en-GB"/>
        </w:rPr>
        <w:t>two sections: Utility and Identity. Utility Properties allow weapons to be used differently in different situations. For example, by allowing players to choose the distance at which they attack from within a range or choose if they would like to do more damage or more consistent damage. Identity properties are conceits to bend the hard rules to allow for a certain fantasy to be played out. For example, by reducing AP-cost below 3 AP with Momentum.</w:t>
      </w:r>
    </w:p>
    <w:p w14:paraId="2EB2C949" w14:textId="46DA2235" w:rsidR="00CE0E4F" w:rsidRDefault="00CE0E4F" w:rsidP="00CE0E4F">
      <w:pPr>
        <w:pStyle w:val="berschrift4"/>
        <w:rPr>
          <w:lang w:val="en-GB"/>
        </w:rPr>
      </w:pPr>
      <w:r>
        <w:rPr>
          <w:lang w:val="en-GB"/>
        </w:rPr>
        <w:t>Drawbacks</w:t>
      </w:r>
    </w:p>
    <w:p w14:paraId="67B1F215" w14:textId="77777777" w:rsidR="006327E1" w:rsidRDefault="006327E1" w:rsidP="006327E1">
      <w:pPr>
        <w:rPr>
          <w:lang w:val="en-GB"/>
        </w:rPr>
      </w:pPr>
      <w:r>
        <w:rPr>
          <w:lang w:val="en-GB"/>
        </w:rPr>
        <w:t>Generally, each positive should get paired with an equivalent drawback. If the AP-cost gets reduced, you should decrease the Weapon Dice Pool as well and the other way around.</w:t>
      </w:r>
    </w:p>
    <w:p w14:paraId="1F178B09" w14:textId="11AB12ED" w:rsidR="006327E1" w:rsidRDefault="006327E1" w:rsidP="006327E1">
      <w:pPr>
        <w:rPr>
          <w:lang w:val="en-GB"/>
        </w:rPr>
      </w:pPr>
      <w:r>
        <w:rPr>
          <w:lang w:val="en-GB"/>
        </w:rPr>
        <w:t>Properties that act as drawbacks are either Restrictions or Risks. Restrictions force the player character to only use the weapon a certain way</w:t>
      </w:r>
      <w:r w:rsidR="0067179D">
        <w:rPr>
          <w:lang w:val="en-GB"/>
        </w:rPr>
        <w:t>, like using both hands</w:t>
      </w:r>
      <w:r w:rsidR="005817B9">
        <w:rPr>
          <w:lang w:val="en-GB"/>
        </w:rPr>
        <w:t xml:space="preserve"> and</w:t>
      </w:r>
      <w:r w:rsidR="0067179D">
        <w:rPr>
          <w:lang w:val="en-GB"/>
        </w:rPr>
        <w:t xml:space="preserve"> not using a side </w:t>
      </w:r>
      <w:r w:rsidR="005817B9">
        <w:rPr>
          <w:lang w:val="en-GB"/>
        </w:rPr>
        <w:t>weapon or</w:t>
      </w:r>
      <w:r w:rsidR="0067179D">
        <w:rPr>
          <w:lang w:val="en-GB"/>
        </w:rPr>
        <w:t xml:space="preserve"> only having one weapon of the Weapon Talent on them at a time. Risks of a weapon can be risks of using the weapon or most commonly, of the weapon breaking during use. This applies especially to any magic weapons made from bone.</w:t>
      </w:r>
    </w:p>
    <w:p w14:paraId="320DA0EF" w14:textId="7D5678B5" w:rsidR="006620ED" w:rsidRDefault="006620ED" w:rsidP="006620ED">
      <w:pPr>
        <w:pStyle w:val="berschrift2"/>
        <w:rPr>
          <w:lang w:val="en-GB"/>
        </w:rPr>
      </w:pPr>
      <w:r>
        <w:rPr>
          <w:lang w:val="en-GB"/>
        </w:rPr>
        <w:t>Create a Legend</w:t>
      </w:r>
    </w:p>
    <w:p w14:paraId="047B9A0D" w14:textId="6B01C3E5" w:rsidR="00770842" w:rsidRPr="00770842" w:rsidRDefault="005817B9" w:rsidP="00770842">
      <w:pPr>
        <w:rPr>
          <w:lang w:val="en-GB"/>
        </w:rPr>
      </w:pPr>
      <w:r>
        <w:rPr>
          <w:lang w:val="en-GB"/>
        </w:rPr>
        <w:t>One of t</w:t>
      </w:r>
      <w:r w:rsidR="00770842">
        <w:rPr>
          <w:lang w:val="en-GB"/>
        </w:rPr>
        <w:t>he most difficult task</w:t>
      </w:r>
      <w:r>
        <w:rPr>
          <w:lang w:val="en-GB"/>
        </w:rPr>
        <w:t>s</w:t>
      </w:r>
      <w:r w:rsidR="00770842">
        <w:rPr>
          <w:lang w:val="en-GB"/>
        </w:rPr>
        <w:t xml:space="preserve"> you have is designing and running Legend encounters. These climactic battles are often the highlight of </w:t>
      </w:r>
      <w:r w:rsidR="00AD331E">
        <w:rPr>
          <w:lang w:val="en-GB"/>
        </w:rPr>
        <w:t xml:space="preserve">an adventure and might seem daunting to plan out and design. With these </w:t>
      </w:r>
      <w:r>
        <w:rPr>
          <w:lang w:val="en-GB"/>
        </w:rPr>
        <w:t>advice</w:t>
      </w:r>
      <w:r w:rsidR="00AD331E">
        <w:rPr>
          <w:lang w:val="en-GB"/>
        </w:rPr>
        <w:t xml:space="preserve"> </w:t>
      </w:r>
      <w:r>
        <w:rPr>
          <w:lang w:val="en-GB"/>
        </w:rPr>
        <w:t>you are able</w:t>
      </w:r>
      <w:r w:rsidR="00AD331E">
        <w:rPr>
          <w:lang w:val="en-GB"/>
        </w:rPr>
        <w:t xml:space="preserve"> to write a compelling experience for your players though. </w:t>
      </w:r>
    </w:p>
    <w:p w14:paraId="71B14016" w14:textId="4B9C7F1D" w:rsidR="00AD331E" w:rsidRDefault="00AD331E" w:rsidP="006620ED">
      <w:pPr>
        <w:pStyle w:val="berschrift3"/>
        <w:rPr>
          <w:lang w:val="en-GB"/>
        </w:rPr>
      </w:pPr>
      <w:r>
        <w:rPr>
          <w:lang w:val="en-GB"/>
        </w:rPr>
        <w:t>Adapt an existing Legend Encounter</w:t>
      </w:r>
    </w:p>
    <w:p w14:paraId="6BBE64E4" w14:textId="70E84A6B" w:rsidR="00AD331E" w:rsidRPr="00AD331E" w:rsidRDefault="00AD331E" w:rsidP="00AD331E">
      <w:pPr>
        <w:rPr>
          <w:lang w:val="en-GB"/>
        </w:rPr>
      </w:pPr>
      <w:r>
        <w:rPr>
          <w:lang w:val="en-GB"/>
        </w:rPr>
        <w:t>The easiest way to run a Legend Encounter is for you to take an already Legend Encounter from Chapter 7? and only change superficial or single aspects of the Encounter according to the following steps.</w:t>
      </w:r>
    </w:p>
    <w:p w14:paraId="479F301C" w14:textId="5927D70E" w:rsidR="005817B9" w:rsidRDefault="005817B9" w:rsidP="006620ED">
      <w:pPr>
        <w:pStyle w:val="berschrift3"/>
        <w:rPr>
          <w:lang w:val="en-GB"/>
        </w:rPr>
      </w:pPr>
      <w:r>
        <w:rPr>
          <w:lang w:val="en-GB"/>
        </w:rPr>
        <w:t>Design your own Legend Encounter</w:t>
      </w:r>
    </w:p>
    <w:p w14:paraId="5A106FF6" w14:textId="2C01E39D" w:rsidR="005817B9" w:rsidRPr="005817B9" w:rsidRDefault="005817B9" w:rsidP="005817B9">
      <w:pPr>
        <w:rPr>
          <w:lang w:val="en-GB"/>
        </w:rPr>
      </w:pPr>
      <w:r>
        <w:rPr>
          <w:lang w:val="en-GB"/>
        </w:rPr>
        <w:t>If none of the existing Encounters are to your liking or you have played through all of them already, you may decide to design a Legend Encounter yourself. For the first time, try the following steps. Of course you may be inspired by any other games, movies or stories, especially concerning central themes and mechanics.</w:t>
      </w:r>
    </w:p>
    <w:p w14:paraId="679A6B40" w14:textId="742196B2" w:rsidR="006620ED" w:rsidRDefault="006620ED" w:rsidP="006620ED">
      <w:pPr>
        <w:pStyle w:val="berschrift3"/>
        <w:rPr>
          <w:lang w:val="en-GB"/>
        </w:rPr>
      </w:pPr>
      <w:r>
        <w:rPr>
          <w:lang w:val="en-GB"/>
        </w:rPr>
        <w:t>Identity</w:t>
      </w:r>
    </w:p>
    <w:p w14:paraId="1EF609A7" w14:textId="75EA2B62" w:rsidR="00AD331E" w:rsidRPr="00AD331E" w:rsidRDefault="00EC413B" w:rsidP="00AD331E">
      <w:pPr>
        <w:rPr>
          <w:lang w:val="en-GB"/>
        </w:rPr>
      </w:pPr>
      <w:r>
        <w:rPr>
          <w:lang w:val="en-GB"/>
        </w:rPr>
        <w:t xml:space="preserve">First define </w:t>
      </w:r>
      <w:r w:rsidR="005817B9">
        <w:rPr>
          <w:lang w:val="en-GB"/>
        </w:rPr>
        <w:t xml:space="preserve">a </w:t>
      </w:r>
      <w:r>
        <w:rPr>
          <w:lang w:val="en-GB"/>
        </w:rPr>
        <w:t>central personality and roleplaying aspects of the Legend. Who are they? What is their name? Are they naturally hostile or agitated by something? What is their favourite thing in the world? Consider how they look, what their emotional effect</w:t>
      </w:r>
      <w:r w:rsidR="006767AC">
        <w:rPr>
          <w:lang w:val="en-GB"/>
        </w:rPr>
        <w:t>s</w:t>
      </w:r>
      <w:r>
        <w:rPr>
          <w:lang w:val="en-GB"/>
        </w:rPr>
        <w:t xml:space="preserve"> on other characters </w:t>
      </w:r>
      <w:r w:rsidR="006767AC">
        <w:rPr>
          <w:lang w:val="en-GB"/>
        </w:rPr>
        <w:t>are</w:t>
      </w:r>
      <w:r>
        <w:rPr>
          <w:lang w:val="en-GB"/>
        </w:rPr>
        <w:t xml:space="preserve"> and how they fight.</w:t>
      </w:r>
    </w:p>
    <w:p w14:paraId="389D4DAC" w14:textId="5B392182" w:rsidR="006620ED" w:rsidRDefault="006620ED" w:rsidP="006620ED">
      <w:pPr>
        <w:pStyle w:val="berschrift3"/>
        <w:rPr>
          <w:lang w:val="en-GB"/>
        </w:rPr>
      </w:pPr>
      <w:r>
        <w:rPr>
          <w:lang w:val="en-GB"/>
        </w:rPr>
        <w:t>Purpose and Structure</w:t>
      </w:r>
    </w:p>
    <w:p w14:paraId="36F86708" w14:textId="3DC51211" w:rsidR="00770842" w:rsidRDefault="003707CD" w:rsidP="00770842">
      <w:pPr>
        <w:rPr>
          <w:lang w:val="en-GB"/>
        </w:rPr>
      </w:pPr>
      <w:r>
        <w:rPr>
          <w:lang w:val="en-GB"/>
        </w:rPr>
        <w:t>The purpose of a</w:t>
      </w:r>
      <w:r w:rsidR="00770842">
        <w:rPr>
          <w:lang w:val="en-GB"/>
        </w:rPr>
        <w:t xml:space="preserve"> Legend encounter </w:t>
      </w:r>
      <w:r>
        <w:rPr>
          <w:lang w:val="en-GB"/>
        </w:rPr>
        <w:t>is not always and solely to be a large action set piece for your players to enjoy. Do consider which optional endings exist to the fight, beyond murdering the Legend, and what the overarching narrative is and how the encounter contributes to it. The Legend may have motives themselves that can be exploited or pandered to by the players. As an example, the Legend might want to activate an Old-World Artifact to do something, and will surrender if the Artifact is destroyed, deactivated or threatened.</w:t>
      </w:r>
    </w:p>
    <w:p w14:paraId="192DD740" w14:textId="4C52E2FA" w:rsidR="003707CD" w:rsidRPr="00770842" w:rsidRDefault="003707CD" w:rsidP="00770842">
      <w:pPr>
        <w:rPr>
          <w:lang w:val="en-GB"/>
        </w:rPr>
      </w:pPr>
      <w:r>
        <w:rPr>
          <w:lang w:val="en-GB"/>
        </w:rPr>
        <w:t xml:space="preserve">A sign of powerful Legend encounters are mechanics that disable large parts of the player characters Initiative tools, for example by having far superior movement, resistances to damage or similar abilities. </w:t>
      </w:r>
      <w:r w:rsidR="006767AC">
        <w:rPr>
          <w:lang w:val="en-GB"/>
        </w:rPr>
        <w:t xml:space="preserve">Before </w:t>
      </w:r>
      <w:r>
        <w:rPr>
          <w:lang w:val="en-GB"/>
        </w:rPr>
        <w:t xml:space="preserve">handing these out, do consider what you can incorporate into the </w:t>
      </w:r>
      <w:r>
        <w:rPr>
          <w:lang w:val="en-GB"/>
        </w:rPr>
        <w:lastRenderedPageBreak/>
        <w:t>environment of the encounter to allow players to disable or prevent these abilities, for example destroying a power source or making the terrain difficult to move across.</w:t>
      </w:r>
    </w:p>
    <w:p w14:paraId="5849C9F3" w14:textId="4C1C9885" w:rsidR="00F37972" w:rsidRDefault="00233E1A" w:rsidP="006620ED">
      <w:pPr>
        <w:pStyle w:val="berschrift3"/>
        <w:rPr>
          <w:lang w:val="en-GB"/>
        </w:rPr>
      </w:pPr>
      <w:r>
        <w:rPr>
          <w:lang w:val="en-GB"/>
        </w:rPr>
        <w:t>Talebones</w:t>
      </w:r>
    </w:p>
    <w:p w14:paraId="672F9B97" w14:textId="22DA71A1" w:rsidR="00233E1A" w:rsidRDefault="00233E1A" w:rsidP="00233E1A">
      <w:pPr>
        <w:rPr>
          <w:lang w:val="en-GB"/>
        </w:rPr>
      </w:pPr>
      <w:r>
        <w:rPr>
          <w:lang w:val="en-GB"/>
        </w:rPr>
        <w:t xml:space="preserve">A Legend commonly has at least one Talebone, if not several. These act as the phases of combat. After the Legend gets reduced to 0 HP, it fractures a Talebone, except it regains all HP </w:t>
      </w:r>
      <w:r w:rsidR="006767AC">
        <w:rPr>
          <w:lang w:val="en-GB"/>
        </w:rPr>
        <w:t>instead of just one</w:t>
      </w:r>
      <w:r>
        <w:rPr>
          <w:lang w:val="en-GB"/>
        </w:rPr>
        <w:t>. Do try to think of daunting Epithets the player characters become aware</w:t>
      </w:r>
      <w:r w:rsidR="006767AC">
        <w:rPr>
          <w:lang w:val="en-GB"/>
        </w:rPr>
        <w:t xml:space="preserve"> of</w:t>
      </w:r>
      <w:r>
        <w:rPr>
          <w:lang w:val="en-GB"/>
        </w:rPr>
        <w:t xml:space="preserve"> as the encounter progresses.</w:t>
      </w:r>
    </w:p>
    <w:p w14:paraId="129F39BB" w14:textId="5EA899CE" w:rsidR="00233E1A" w:rsidRPr="00233E1A" w:rsidRDefault="00233E1A" w:rsidP="00233E1A">
      <w:pPr>
        <w:rPr>
          <w:lang w:val="en-GB"/>
        </w:rPr>
      </w:pPr>
      <w:r>
        <w:rPr>
          <w:lang w:val="en-GB"/>
        </w:rPr>
        <w:t>Each Phase should bring a change in Movement and Attack pattern of the Legend, usually by unlocking new Actions and Reactions.</w:t>
      </w:r>
    </w:p>
    <w:p w14:paraId="39117D14" w14:textId="737B3269" w:rsidR="006620ED" w:rsidRDefault="006620ED" w:rsidP="006620ED">
      <w:pPr>
        <w:pStyle w:val="berschrift3"/>
        <w:rPr>
          <w:lang w:val="en-GB"/>
        </w:rPr>
      </w:pPr>
      <w:r>
        <w:rPr>
          <w:lang w:val="en-GB"/>
        </w:rPr>
        <w:t>Statistics</w:t>
      </w:r>
    </w:p>
    <w:p w14:paraId="04993B6B" w14:textId="60D9BCCF" w:rsidR="003707CD" w:rsidRDefault="003707CD" w:rsidP="003707CD">
      <w:pPr>
        <w:rPr>
          <w:lang w:val="en-GB"/>
        </w:rPr>
      </w:pPr>
      <w:r>
        <w:rPr>
          <w:lang w:val="en-GB"/>
        </w:rPr>
        <w:t xml:space="preserve">A Legend should have a maximum of </w:t>
      </w:r>
      <w:r w:rsidRPr="00506516">
        <w:rPr>
          <w:b/>
          <w:bCs/>
          <w:lang w:val="en-GB"/>
        </w:rPr>
        <w:t>22</w:t>
      </w:r>
      <w:r>
        <w:rPr>
          <w:lang w:val="en-GB"/>
        </w:rPr>
        <w:t xml:space="preserve"> converted Poise per character fighting it</w:t>
      </w:r>
      <w:r w:rsidR="00A876FF">
        <w:rPr>
          <w:lang w:val="en-GB"/>
        </w:rPr>
        <w:t xml:space="preserve"> (converted Poise is the sum of all Poise plus one converted Poise per 11 HP)</w:t>
      </w:r>
      <w:r>
        <w:rPr>
          <w:lang w:val="en-GB"/>
        </w:rPr>
        <w:t>.</w:t>
      </w:r>
      <w:r w:rsidR="00506516">
        <w:rPr>
          <w:lang w:val="en-GB"/>
        </w:rPr>
        <w:t xml:space="preserve"> The maximum damage a character can deal does rarely increase significantly, character progression is rather defined by approaching a more consistent damage output.</w:t>
      </w:r>
    </w:p>
    <w:p w14:paraId="31A62484" w14:textId="3145FB0A" w:rsidR="00506516" w:rsidRDefault="00A876FF" w:rsidP="003707CD">
      <w:pPr>
        <w:rPr>
          <w:lang w:val="en-GB"/>
        </w:rPr>
      </w:pPr>
      <w:r>
        <w:rPr>
          <w:lang w:val="en-GB"/>
        </w:rPr>
        <w:t xml:space="preserve">If you want a sturdy combatant, you should lean towards giving the Legend more Poise </w:t>
      </w:r>
      <w:r w:rsidR="006767AC">
        <w:rPr>
          <w:lang w:val="en-GB"/>
        </w:rPr>
        <w:t xml:space="preserve">instead of </w:t>
      </w:r>
      <w:r>
        <w:rPr>
          <w:lang w:val="en-GB"/>
        </w:rPr>
        <w:t>more HP, as more HP leads to more adding up of Hit Point Damage during combat.</w:t>
      </w:r>
    </w:p>
    <w:p w14:paraId="32442BFA" w14:textId="64BC8865" w:rsidR="00A876FF" w:rsidRPr="003707CD" w:rsidRDefault="00A876FF" w:rsidP="003707CD">
      <w:pPr>
        <w:rPr>
          <w:lang w:val="en-GB"/>
        </w:rPr>
      </w:pPr>
      <w:r>
        <w:rPr>
          <w:lang w:val="en-GB"/>
        </w:rPr>
        <w:t xml:space="preserve">Action Points should be at least 10 + the number of characters fighting the Legend. If you wish to have a faster and more dangerous </w:t>
      </w:r>
      <w:r w:rsidR="006767AC">
        <w:rPr>
          <w:lang w:val="en-GB"/>
        </w:rPr>
        <w:t xml:space="preserve">Encounter, </w:t>
      </w:r>
      <w:r>
        <w:rPr>
          <w:lang w:val="en-GB"/>
        </w:rPr>
        <w:t>give them more.</w:t>
      </w:r>
    </w:p>
    <w:p w14:paraId="3CFFDD90" w14:textId="7F7EA875" w:rsidR="006620ED" w:rsidRDefault="006620ED" w:rsidP="006620ED">
      <w:pPr>
        <w:pStyle w:val="berschrift3"/>
        <w:rPr>
          <w:lang w:val="en-GB"/>
        </w:rPr>
      </w:pPr>
      <w:r>
        <w:rPr>
          <w:lang w:val="en-GB"/>
        </w:rPr>
        <w:t>Base Attributes</w:t>
      </w:r>
    </w:p>
    <w:p w14:paraId="58CE91DF" w14:textId="77777777" w:rsidR="00A876FF" w:rsidRDefault="00A876FF" w:rsidP="00A876FF">
      <w:pPr>
        <w:rPr>
          <w:lang w:val="en-GB"/>
        </w:rPr>
      </w:pPr>
      <w:r>
        <w:rPr>
          <w:lang w:val="en-GB"/>
        </w:rPr>
        <w:t xml:space="preserve">Pick one or two Base Attributes that define the Legend and give them points ranging from 5 to 10. A value more than 10 is godlike abilities in the Base Attribute and rarely achieved, even by Legends. </w:t>
      </w:r>
    </w:p>
    <w:p w14:paraId="5FEEE4FE" w14:textId="5F9D9EFC" w:rsidR="00A876FF" w:rsidRPr="00A876FF" w:rsidRDefault="00A876FF" w:rsidP="00A876FF">
      <w:pPr>
        <w:rPr>
          <w:lang w:val="en-GB"/>
        </w:rPr>
      </w:pPr>
      <w:r>
        <w:rPr>
          <w:lang w:val="en-GB"/>
        </w:rPr>
        <w:t>The other Base Attributes range somewhere between 2 and 5</w:t>
      </w:r>
      <w:r w:rsidR="006767AC">
        <w:rPr>
          <w:lang w:val="en-GB"/>
        </w:rPr>
        <w:t xml:space="preserve">. </w:t>
      </w:r>
      <w:r>
        <w:rPr>
          <w:lang w:val="en-GB"/>
        </w:rPr>
        <w:t>Legends rarely have Base Attributes</w:t>
      </w:r>
      <w:r w:rsidR="00FB45DC">
        <w:rPr>
          <w:lang w:val="en-GB"/>
        </w:rPr>
        <w:t xml:space="preserve"> with 1 point</w:t>
      </w:r>
      <w:r>
        <w:rPr>
          <w:lang w:val="en-GB"/>
        </w:rPr>
        <w:t xml:space="preserve">, except it is a specific weakness of theirs. You may pick Body and </w:t>
      </w:r>
      <w:r w:rsidR="00FB45DC">
        <w:rPr>
          <w:lang w:val="en-GB"/>
        </w:rPr>
        <w:t>Speed,</w:t>
      </w:r>
      <w:r>
        <w:rPr>
          <w:lang w:val="en-GB"/>
        </w:rPr>
        <w:t xml:space="preserve"> so the previously established Poise and HP make sense, but do not feel constricted to it.</w:t>
      </w:r>
    </w:p>
    <w:p w14:paraId="75830AB8" w14:textId="7D92A227" w:rsidR="006620ED" w:rsidRDefault="006620ED" w:rsidP="006620ED">
      <w:pPr>
        <w:pStyle w:val="berschrift3"/>
        <w:rPr>
          <w:lang w:val="en-GB"/>
        </w:rPr>
      </w:pPr>
      <w:r>
        <w:rPr>
          <w:lang w:val="en-GB"/>
        </w:rPr>
        <w:t>Attacks</w:t>
      </w:r>
    </w:p>
    <w:p w14:paraId="248C26C3" w14:textId="5627911D" w:rsidR="00EC413B" w:rsidRPr="00EC413B" w:rsidRDefault="00EC413B" w:rsidP="00EC413B">
      <w:pPr>
        <w:rPr>
          <w:lang w:val="en-GB"/>
        </w:rPr>
      </w:pPr>
      <w:r>
        <w:rPr>
          <w:lang w:val="en-GB"/>
        </w:rPr>
        <w:t>Is the Legend a melee brawler, a long distant tactician or maybe even a Marrow-Witch? Most Legends use</w:t>
      </w:r>
      <w:r w:rsidR="006767AC">
        <w:rPr>
          <w:lang w:val="en-GB"/>
        </w:rPr>
        <w:t xml:space="preserve"> Attacks with</w:t>
      </w:r>
      <w:r>
        <w:rPr>
          <w:lang w:val="en-GB"/>
        </w:rPr>
        <w:t xml:space="preserve"> at least one Weapon Talent to bridge pauses in their fighting or excel at using the </w:t>
      </w:r>
      <w:r w:rsidR="006767AC">
        <w:rPr>
          <w:lang w:val="en-GB"/>
        </w:rPr>
        <w:t xml:space="preserve">Weapon </w:t>
      </w:r>
      <w:r>
        <w:rPr>
          <w:lang w:val="en-GB"/>
        </w:rPr>
        <w:t>beyond mortal means.</w:t>
      </w:r>
    </w:p>
    <w:p w14:paraId="75BC324D" w14:textId="0F40DCA4" w:rsidR="006620ED" w:rsidRDefault="006620ED" w:rsidP="006620ED">
      <w:pPr>
        <w:pStyle w:val="berschrift3"/>
        <w:rPr>
          <w:lang w:val="en-GB"/>
        </w:rPr>
      </w:pPr>
      <w:r>
        <w:rPr>
          <w:lang w:val="en-GB"/>
        </w:rPr>
        <w:t>Reactions and Incantations</w:t>
      </w:r>
    </w:p>
    <w:p w14:paraId="1C2F078C" w14:textId="0022338C" w:rsidR="00EC413B" w:rsidRDefault="00EC413B" w:rsidP="00EC413B">
      <w:pPr>
        <w:rPr>
          <w:lang w:val="en-GB"/>
        </w:rPr>
      </w:pPr>
      <w:r>
        <w:rPr>
          <w:lang w:val="en-GB"/>
        </w:rPr>
        <w:t xml:space="preserve">The Legend should have at least one Reaction </w:t>
      </w:r>
      <w:r w:rsidR="006767AC">
        <w:rPr>
          <w:lang w:val="en-GB"/>
        </w:rPr>
        <w:t xml:space="preserve">with a Trigger </w:t>
      </w:r>
      <w:r>
        <w:rPr>
          <w:lang w:val="en-GB"/>
        </w:rPr>
        <w:t>for each type of Action. This way they may punish any unnecessary Actions by the player characters and their allies</w:t>
      </w:r>
      <w:r w:rsidR="00525106">
        <w:rPr>
          <w:lang w:val="en-GB"/>
        </w:rPr>
        <w:t>. A gap in that coverage, for example by not having a Reaction to Movement Actions, is a fatal flaw of a Legend, and usually a trait of early Encounters, when the characters are weaker.</w:t>
      </w:r>
    </w:p>
    <w:p w14:paraId="7A196025" w14:textId="1BE57F61" w:rsidR="006620ED" w:rsidRDefault="006620ED" w:rsidP="006620ED">
      <w:pPr>
        <w:pStyle w:val="berschrift3"/>
        <w:rPr>
          <w:lang w:val="en-GB"/>
        </w:rPr>
      </w:pPr>
      <w:r>
        <w:rPr>
          <w:lang w:val="en-GB"/>
        </w:rPr>
        <w:t>Combos</w:t>
      </w:r>
    </w:p>
    <w:p w14:paraId="6CB9910A" w14:textId="6625A621" w:rsidR="00F37972" w:rsidRDefault="00F37972" w:rsidP="00F37972">
      <w:pPr>
        <w:rPr>
          <w:lang w:val="en-GB"/>
        </w:rPr>
      </w:pPr>
      <w:r>
        <w:rPr>
          <w:lang w:val="en-GB"/>
        </w:rPr>
        <w:t xml:space="preserve">Combos are </w:t>
      </w:r>
      <w:r w:rsidR="00233E1A">
        <w:rPr>
          <w:lang w:val="en-GB"/>
        </w:rPr>
        <w:t>a chain of Actions and Reactions the Legend may perform as a singular Reactive Action to any or a specific trigger. The Combo may only be reacted to as one Action, character may not interrupt it.</w:t>
      </w:r>
      <w:r w:rsidR="002409E2">
        <w:rPr>
          <w:lang w:val="en-GB"/>
        </w:rPr>
        <w:t xml:space="preserve"> Combos are usually tied to the current phase of the encounter.</w:t>
      </w:r>
    </w:p>
    <w:p w14:paraId="1304392A" w14:textId="77845911" w:rsidR="00233E1A" w:rsidRDefault="00233E1A" w:rsidP="00233E1A">
      <w:pPr>
        <w:pStyle w:val="berschrift4"/>
        <w:rPr>
          <w:lang w:val="en-GB"/>
        </w:rPr>
      </w:pPr>
      <w:r>
        <w:rPr>
          <w:lang w:val="en-GB"/>
        </w:rPr>
        <w:t>Telegraphed Actions</w:t>
      </w:r>
    </w:p>
    <w:p w14:paraId="32A97217" w14:textId="15F31B18" w:rsidR="00233E1A" w:rsidRPr="00233E1A" w:rsidRDefault="00233E1A" w:rsidP="00233E1A">
      <w:pPr>
        <w:rPr>
          <w:lang w:val="en-GB"/>
        </w:rPr>
      </w:pPr>
      <w:r>
        <w:rPr>
          <w:lang w:val="en-GB"/>
        </w:rPr>
        <w:t xml:space="preserve">Right before powerful Reactions or Combos, </w:t>
      </w:r>
      <w:r w:rsidR="006767AC">
        <w:rPr>
          <w:lang w:val="en-GB"/>
        </w:rPr>
        <w:t>Characters and Legends</w:t>
      </w:r>
      <w:r>
        <w:rPr>
          <w:lang w:val="en-GB"/>
        </w:rPr>
        <w:t xml:space="preserve"> may have to perform a Telegraphed Action. A Telegraphed Action does not do anything by itself but may be reacted to as if it was any type of Action. The last </w:t>
      </w:r>
      <w:r w:rsidR="00B02B8D">
        <w:rPr>
          <w:lang w:val="en-GB"/>
        </w:rPr>
        <w:t>Action</w:t>
      </w:r>
      <w:r>
        <w:rPr>
          <w:lang w:val="en-GB"/>
        </w:rPr>
        <w:t xml:space="preserve"> of the Reaction Chain is the actual dangerous Action or sequence of Actions (i.e. you cannot react both to the Telegraphed Action and the actual Action).</w:t>
      </w:r>
    </w:p>
    <w:p w14:paraId="1BA381DC" w14:textId="306E1781" w:rsidR="006620ED" w:rsidRDefault="006620ED" w:rsidP="006620ED">
      <w:pPr>
        <w:pStyle w:val="berschrift3"/>
        <w:rPr>
          <w:lang w:val="en-GB"/>
        </w:rPr>
      </w:pPr>
      <w:r>
        <w:rPr>
          <w:lang w:val="en-GB"/>
        </w:rPr>
        <w:lastRenderedPageBreak/>
        <w:t>Abilities</w:t>
      </w:r>
    </w:p>
    <w:p w14:paraId="0A3C7D8A" w14:textId="0A886FDB" w:rsidR="00525106" w:rsidRPr="00525106" w:rsidRDefault="00A312BC" w:rsidP="00525106">
      <w:pPr>
        <w:rPr>
          <w:lang w:val="en-GB"/>
        </w:rPr>
      </w:pPr>
      <w:r w:rsidRPr="00A312BC">
        <w:rPr>
          <w:noProof/>
          <w:lang w:val="en-GB"/>
        </w:rPr>
        <mc:AlternateContent>
          <mc:Choice Requires="wps">
            <w:drawing>
              <wp:anchor distT="45720" distB="45720" distL="114300" distR="114300" simplePos="0" relativeHeight="251700224" behindDoc="0" locked="0" layoutInCell="1" allowOverlap="1" wp14:anchorId="50F57E79" wp14:editId="5DA479A2">
                <wp:simplePos x="0" y="0"/>
                <wp:positionH relativeFrom="margin">
                  <wp:align>right</wp:align>
                </wp:positionH>
                <wp:positionV relativeFrom="paragraph">
                  <wp:posOffset>560070</wp:posOffset>
                </wp:positionV>
                <wp:extent cx="5753100" cy="1990725"/>
                <wp:effectExtent l="0" t="0" r="19050" b="28575"/>
                <wp:wrapSquare wrapText="bothSides"/>
                <wp:docPr id="139303437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990725"/>
                        </a:xfrm>
                        <a:prstGeom prst="rect">
                          <a:avLst/>
                        </a:prstGeom>
                        <a:solidFill>
                          <a:srgbClr val="FFFFFF"/>
                        </a:solidFill>
                        <a:ln w="9525">
                          <a:solidFill>
                            <a:srgbClr val="000000"/>
                          </a:solidFill>
                          <a:miter lim="800000"/>
                          <a:headEnd/>
                          <a:tailEnd/>
                        </a:ln>
                      </wps:spPr>
                      <wps:txbx>
                        <w:txbxContent>
                          <w:tbl>
                            <w:tblPr>
                              <w:tblStyle w:val="Tabellenraster"/>
                              <w:tblW w:w="0" w:type="auto"/>
                              <w:tblLook w:val="04A0" w:firstRow="1" w:lastRow="0" w:firstColumn="1" w:lastColumn="0" w:noHBand="0" w:noVBand="1"/>
                            </w:tblPr>
                            <w:tblGrid>
                              <w:gridCol w:w="2074"/>
                              <w:gridCol w:w="3854"/>
                              <w:gridCol w:w="2805"/>
                            </w:tblGrid>
                            <w:tr w:rsidR="00A312BC" w14:paraId="010F5BC2" w14:textId="77777777" w:rsidTr="00A312BC">
                              <w:tc>
                                <w:tcPr>
                                  <w:tcW w:w="2074" w:type="dxa"/>
                                </w:tcPr>
                                <w:p w14:paraId="0C1A1382" w14:textId="77777777" w:rsidR="00A312BC" w:rsidRDefault="00A312BC" w:rsidP="00A312BC">
                                  <w:pPr>
                                    <w:rPr>
                                      <w:lang w:val="en-GB"/>
                                    </w:rPr>
                                  </w:pPr>
                                </w:p>
                              </w:tc>
                              <w:tc>
                                <w:tcPr>
                                  <w:tcW w:w="3854" w:type="dxa"/>
                                </w:tcPr>
                                <w:p w14:paraId="5F6B1EEB" w14:textId="77777777" w:rsidR="00A312BC" w:rsidRDefault="00A312BC" w:rsidP="00A312BC">
                                  <w:pPr>
                                    <w:rPr>
                                      <w:lang w:val="en-GB"/>
                                    </w:rPr>
                                  </w:pPr>
                                </w:p>
                              </w:tc>
                              <w:tc>
                                <w:tcPr>
                                  <w:tcW w:w="2805" w:type="dxa"/>
                                </w:tcPr>
                                <w:p w14:paraId="2B8DFC28" w14:textId="77777777" w:rsidR="00A312BC" w:rsidRDefault="00A312BC" w:rsidP="00A312BC">
                                  <w:pPr>
                                    <w:rPr>
                                      <w:lang w:val="en-GB"/>
                                    </w:rPr>
                                  </w:pPr>
                                </w:p>
                              </w:tc>
                            </w:tr>
                            <w:tr w:rsidR="00A312BC" w:rsidRPr="00113F7C" w14:paraId="5A1E8609" w14:textId="77777777" w:rsidTr="00A312BC">
                              <w:tc>
                                <w:tcPr>
                                  <w:tcW w:w="2074" w:type="dxa"/>
                                </w:tcPr>
                                <w:p w14:paraId="453FD10E" w14:textId="77777777" w:rsidR="00A312BC" w:rsidRDefault="00A312BC" w:rsidP="00A312BC">
                                  <w:pPr>
                                    <w:rPr>
                                      <w:lang w:val="en-GB"/>
                                    </w:rPr>
                                  </w:pPr>
                                  <w:r>
                                    <w:rPr>
                                      <w:lang w:val="en-GB"/>
                                    </w:rPr>
                                    <w:t>Armor</w:t>
                                  </w:r>
                                </w:p>
                              </w:tc>
                              <w:tc>
                                <w:tcPr>
                                  <w:tcW w:w="3854" w:type="dxa"/>
                                </w:tcPr>
                                <w:p w14:paraId="3C43ED0A" w14:textId="77777777" w:rsidR="00A312BC" w:rsidRDefault="00A312BC" w:rsidP="00A312BC">
                                  <w:pPr>
                                    <w:rPr>
                                      <w:lang w:val="en-GB"/>
                                    </w:rPr>
                                  </w:pPr>
                                  <w:r w:rsidRPr="00525106">
                                    <w:rPr>
                                      <w:lang w:val="en-GB"/>
                                    </w:rPr>
                                    <w:t>Once</w:t>
                                  </w:r>
                                  <w:r>
                                    <w:rPr>
                                      <w:lang w:val="en-GB"/>
                                    </w:rPr>
                                    <w:t xml:space="preserve"> during combat</w:t>
                                  </w:r>
                                  <w:r w:rsidRPr="00525106">
                                    <w:rPr>
                                      <w:lang w:val="en-GB"/>
                                    </w:rPr>
                                    <w:t xml:space="preserve">, if the </w:t>
                                  </w:r>
                                  <w:r>
                                    <w:rPr>
                                      <w:lang w:val="en-GB"/>
                                    </w:rPr>
                                    <w:t>Legend</w:t>
                                  </w:r>
                                  <w:r w:rsidRPr="00525106">
                                    <w:rPr>
                                      <w:lang w:val="en-GB"/>
                                    </w:rPr>
                                    <w:t xml:space="preserve"> starts its turn with no </w:t>
                                  </w:r>
                                  <w:r>
                                    <w:rPr>
                                      <w:lang w:val="en-GB"/>
                                    </w:rPr>
                                    <w:t>P</w:t>
                                  </w:r>
                                  <w:r w:rsidRPr="00525106">
                                    <w:rPr>
                                      <w:lang w:val="en-GB"/>
                                    </w:rPr>
                                    <w:t xml:space="preserve">oise, refill all </w:t>
                                  </w:r>
                                  <w:r>
                                    <w:rPr>
                                      <w:lang w:val="en-GB"/>
                                    </w:rPr>
                                    <w:t>P</w:t>
                                  </w:r>
                                  <w:r w:rsidRPr="00525106">
                                    <w:rPr>
                                      <w:lang w:val="en-GB"/>
                                    </w:rPr>
                                    <w:t>oise.</w:t>
                                  </w:r>
                                </w:p>
                              </w:tc>
                              <w:tc>
                                <w:tcPr>
                                  <w:tcW w:w="2805" w:type="dxa"/>
                                </w:tcPr>
                                <w:p w14:paraId="14E96D9B" w14:textId="77777777" w:rsidR="00A312BC" w:rsidRDefault="00A312BC" w:rsidP="00A312BC">
                                  <w:pPr>
                                    <w:rPr>
                                      <w:lang w:val="en-GB"/>
                                    </w:rPr>
                                  </w:pPr>
                                </w:p>
                              </w:tc>
                            </w:tr>
                            <w:tr w:rsidR="00A312BC" w:rsidRPr="00113F7C" w14:paraId="4ED2CE1B" w14:textId="77777777" w:rsidTr="00A312BC">
                              <w:tc>
                                <w:tcPr>
                                  <w:tcW w:w="2074" w:type="dxa"/>
                                </w:tcPr>
                                <w:p w14:paraId="6008DFFC" w14:textId="77777777" w:rsidR="00A312BC" w:rsidRDefault="00A312BC" w:rsidP="00A312BC">
                                  <w:pPr>
                                    <w:rPr>
                                      <w:lang w:val="en-GB"/>
                                    </w:rPr>
                                  </w:pPr>
                                  <w:r>
                                    <w:rPr>
                                      <w:lang w:val="en-GB"/>
                                    </w:rPr>
                                    <w:t>Cleanse (X)</w:t>
                                  </w:r>
                                </w:p>
                              </w:tc>
                              <w:tc>
                                <w:tcPr>
                                  <w:tcW w:w="3854" w:type="dxa"/>
                                </w:tcPr>
                                <w:p w14:paraId="4F85A2C8" w14:textId="77777777" w:rsidR="00A312BC" w:rsidRDefault="00A312BC" w:rsidP="00A312BC">
                                  <w:pPr>
                                    <w:rPr>
                                      <w:lang w:val="en-GB"/>
                                    </w:rPr>
                                  </w:pPr>
                                  <w:r>
                                    <w:rPr>
                                      <w:lang w:val="en-GB"/>
                                    </w:rPr>
                                    <w:t>As a Reactive Action to any trigger, the Legend spends X AP and removes 1 Status Effect from itself.</w:t>
                                  </w:r>
                                </w:p>
                              </w:tc>
                              <w:tc>
                                <w:tcPr>
                                  <w:tcW w:w="2805" w:type="dxa"/>
                                </w:tcPr>
                                <w:p w14:paraId="54C2C37F" w14:textId="77777777" w:rsidR="00A312BC" w:rsidRDefault="00A312BC" w:rsidP="00A312BC">
                                  <w:pPr>
                                    <w:rPr>
                                      <w:lang w:val="en-GB"/>
                                    </w:rPr>
                                  </w:pPr>
                                </w:p>
                              </w:tc>
                            </w:tr>
                            <w:tr w:rsidR="00A312BC" w:rsidRPr="00113F7C" w14:paraId="1C3726DC" w14:textId="77777777" w:rsidTr="00A312BC">
                              <w:tc>
                                <w:tcPr>
                                  <w:tcW w:w="2074" w:type="dxa"/>
                                </w:tcPr>
                                <w:p w14:paraId="0839BC07" w14:textId="77777777" w:rsidR="00A312BC" w:rsidRDefault="00A312BC" w:rsidP="00A312BC">
                                  <w:pPr>
                                    <w:rPr>
                                      <w:lang w:val="en-GB"/>
                                    </w:rPr>
                                  </w:pPr>
                                  <w:r>
                                    <w:rPr>
                                      <w:lang w:val="en-GB"/>
                                    </w:rPr>
                                    <w:t>Marrow Oath (X)</w:t>
                                  </w:r>
                                </w:p>
                              </w:tc>
                              <w:tc>
                                <w:tcPr>
                                  <w:tcW w:w="3854" w:type="dxa"/>
                                </w:tcPr>
                                <w:p w14:paraId="29EF0055" w14:textId="77777777" w:rsidR="00A312BC" w:rsidRDefault="00A312BC" w:rsidP="00A312BC">
                                  <w:pPr>
                                    <w:rPr>
                                      <w:lang w:val="en-GB"/>
                                    </w:rPr>
                                  </w:pPr>
                                  <w:r>
                                    <w:rPr>
                                      <w:lang w:val="en-GB"/>
                                    </w:rPr>
                                    <w:t>If the Legend rolls a Marrowing Challenge with a Challenge Dice Pool of X or less, it does not take any Hit Point damage.</w:t>
                                  </w:r>
                                </w:p>
                              </w:tc>
                              <w:tc>
                                <w:tcPr>
                                  <w:tcW w:w="2805" w:type="dxa"/>
                                </w:tcPr>
                                <w:p w14:paraId="50EC81AA" w14:textId="77777777" w:rsidR="00A312BC" w:rsidRDefault="00A312BC" w:rsidP="00A312BC">
                                  <w:pPr>
                                    <w:rPr>
                                      <w:lang w:val="en-GB"/>
                                    </w:rPr>
                                  </w:pPr>
                                </w:p>
                              </w:tc>
                            </w:tr>
                            <w:tr w:rsidR="00A312BC" w:rsidRPr="00113F7C" w14:paraId="37E32CCA" w14:textId="77777777" w:rsidTr="00A312BC">
                              <w:tc>
                                <w:tcPr>
                                  <w:tcW w:w="2074" w:type="dxa"/>
                                </w:tcPr>
                                <w:p w14:paraId="0ADA8012" w14:textId="77777777" w:rsidR="00A312BC" w:rsidRDefault="00A312BC" w:rsidP="00A312BC">
                                  <w:pPr>
                                    <w:rPr>
                                      <w:lang w:val="en-GB"/>
                                    </w:rPr>
                                  </w:pPr>
                                  <w:r>
                                    <w:rPr>
                                      <w:lang w:val="en-GB"/>
                                    </w:rPr>
                                    <w:t>Resistance (X)</w:t>
                                  </w:r>
                                </w:p>
                              </w:tc>
                              <w:tc>
                                <w:tcPr>
                                  <w:tcW w:w="3854" w:type="dxa"/>
                                </w:tcPr>
                                <w:p w14:paraId="7B6FE437" w14:textId="77777777" w:rsidR="00A312BC" w:rsidRDefault="00A312BC" w:rsidP="00A312BC">
                                  <w:pPr>
                                    <w:rPr>
                                      <w:lang w:val="en-GB"/>
                                    </w:rPr>
                                  </w:pPr>
                                  <w:r>
                                    <w:rPr>
                                      <w:lang w:val="en-GB"/>
                                    </w:rPr>
                                    <w:t>Any damage the Legend takes is reduced by X before conversion to Hit Point damage.</w:t>
                                  </w:r>
                                </w:p>
                              </w:tc>
                              <w:tc>
                                <w:tcPr>
                                  <w:tcW w:w="2805" w:type="dxa"/>
                                </w:tcPr>
                                <w:p w14:paraId="0E92FC3B" w14:textId="77777777" w:rsidR="00A312BC" w:rsidRDefault="00A312BC" w:rsidP="00A312BC">
                                  <w:pPr>
                                    <w:rPr>
                                      <w:lang w:val="en-GB"/>
                                    </w:rPr>
                                  </w:pPr>
                                </w:p>
                              </w:tc>
                            </w:tr>
                            <w:tr w:rsidR="00A312BC" w:rsidRPr="00113F7C" w14:paraId="580769AB" w14:textId="77777777" w:rsidTr="00A312BC">
                              <w:tc>
                                <w:tcPr>
                                  <w:tcW w:w="2074" w:type="dxa"/>
                                </w:tcPr>
                                <w:p w14:paraId="213A148E" w14:textId="77777777" w:rsidR="00A312BC" w:rsidRDefault="00A312BC" w:rsidP="00A312BC">
                                  <w:pPr>
                                    <w:rPr>
                                      <w:lang w:val="en-GB"/>
                                    </w:rPr>
                                  </w:pPr>
                                </w:p>
                              </w:tc>
                              <w:tc>
                                <w:tcPr>
                                  <w:tcW w:w="3854" w:type="dxa"/>
                                </w:tcPr>
                                <w:p w14:paraId="4C3356E3" w14:textId="77777777" w:rsidR="00A312BC" w:rsidRDefault="00A312BC" w:rsidP="00A312BC">
                                  <w:pPr>
                                    <w:rPr>
                                      <w:lang w:val="en-GB"/>
                                    </w:rPr>
                                  </w:pPr>
                                </w:p>
                              </w:tc>
                              <w:tc>
                                <w:tcPr>
                                  <w:tcW w:w="2805" w:type="dxa"/>
                                </w:tcPr>
                                <w:p w14:paraId="6899315B" w14:textId="77777777" w:rsidR="00A312BC" w:rsidRDefault="00A312BC" w:rsidP="00A312BC">
                                  <w:pPr>
                                    <w:rPr>
                                      <w:lang w:val="en-GB"/>
                                    </w:rPr>
                                  </w:pPr>
                                </w:p>
                              </w:tc>
                            </w:tr>
                          </w:tbl>
                          <w:p w14:paraId="0F36096F" w14:textId="3129C71E" w:rsidR="00A312BC" w:rsidRPr="00A312BC" w:rsidRDefault="00A312BC">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57E79" id="_x0000_s1051" type="#_x0000_t202" style="position:absolute;margin-left:401.8pt;margin-top:44.1pt;width:453pt;height:156.75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">
                <v:textbox>
                  <w:txbxContent>
                    <w:tbl>
                      <w:tblPr>
                        <w:tblStyle w:val="Tabellenraster"/>
                        <w:tblW w:w="0" w:type="auto"/>
                        <w:tblLook w:val="04A0" w:firstRow="1" w:lastRow="0" w:firstColumn="1" w:lastColumn="0" w:noHBand="0" w:noVBand="1"/>
                      </w:tblPr>
                      <w:tblGrid>
                        <w:gridCol w:w="2074"/>
                        <w:gridCol w:w="3854"/>
                        <w:gridCol w:w="2805"/>
                      </w:tblGrid>
                      <w:tr w:rsidR="00A312BC" w14:paraId="010F5BC2" w14:textId="77777777" w:rsidTr="00A312BC">
                        <w:tc>
                          <w:tcPr>
                            <w:tcW w:w="2074" w:type="dxa"/>
                          </w:tcPr>
                          <w:p w14:paraId="0C1A1382" w14:textId="77777777" w:rsidR="00A312BC" w:rsidRDefault="00A312BC" w:rsidP="00A312BC">
                            <w:pPr>
                              <w:rPr>
                                <w:lang w:val="en-GB"/>
                              </w:rPr>
                            </w:pPr>
                          </w:p>
                        </w:tc>
                        <w:tc>
                          <w:tcPr>
                            <w:tcW w:w="3854" w:type="dxa"/>
                          </w:tcPr>
                          <w:p w14:paraId="5F6B1EEB" w14:textId="77777777" w:rsidR="00A312BC" w:rsidRDefault="00A312BC" w:rsidP="00A312BC">
                            <w:pPr>
                              <w:rPr>
                                <w:lang w:val="en-GB"/>
                              </w:rPr>
                            </w:pPr>
                          </w:p>
                        </w:tc>
                        <w:tc>
                          <w:tcPr>
                            <w:tcW w:w="2805" w:type="dxa"/>
                          </w:tcPr>
                          <w:p w14:paraId="2B8DFC28" w14:textId="77777777" w:rsidR="00A312BC" w:rsidRDefault="00A312BC" w:rsidP="00A312BC">
                            <w:pPr>
                              <w:rPr>
                                <w:lang w:val="en-GB"/>
                              </w:rPr>
                            </w:pPr>
                          </w:p>
                        </w:tc>
                      </w:tr>
                      <w:tr w:rsidR="00A312BC" w:rsidRPr="00113F7C" w14:paraId="5A1E8609" w14:textId="77777777" w:rsidTr="00A312BC">
                        <w:tc>
                          <w:tcPr>
                            <w:tcW w:w="2074" w:type="dxa"/>
                          </w:tcPr>
                          <w:p w14:paraId="453FD10E" w14:textId="77777777" w:rsidR="00A312BC" w:rsidRDefault="00A312BC" w:rsidP="00A312BC">
                            <w:pPr>
                              <w:rPr>
                                <w:lang w:val="en-GB"/>
                              </w:rPr>
                            </w:pPr>
                            <w:r>
                              <w:rPr>
                                <w:lang w:val="en-GB"/>
                              </w:rPr>
                              <w:t>Armor</w:t>
                            </w:r>
                          </w:p>
                        </w:tc>
                        <w:tc>
                          <w:tcPr>
                            <w:tcW w:w="3854" w:type="dxa"/>
                          </w:tcPr>
                          <w:p w14:paraId="3C43ED0A" w14:textId="77777777" w:rsidR="00A312BC" w:rsidRDefault="00A312BC" w:rsidP="00A312BC">
                            <w:pPr>
                              <w:rPr>
                                <w:lang w:val="en-GB"/>
                              </w:rPr>
                            </w:pPr>
                            <w:r w:rsidRPr="00525106">
                              <w:rPr>
                                <w:lang w:val="en-GB"/>
                              </w:rPr>
                              <w:t>Once</w:t>
                            </w:r>
                            <w:r>
                              <w:rPr>
                                <w:lang w:val="en-GB"/>
                              </w:rPr>
                              <w:t xml:space="preserve"> during combat</w:t>
                            </w:r>
                            <w:r w:rsidRPr="00525106">
                              <w:rPr>
                                <w:lang w:val="en-GB"/>
                              </w:rPr>
                              <w:t xml:space="preserve">, if the </w:t>
                            </w:r>
                            <w:r>
                              <w:rPr>
                                <w:lang w:val="en-GB"/>
                              </w:rPr>
                              <w:t>Legend</w:t>
                            </w:r>
                            <w:r w:rsidRPr="00525106">
                              <w:rPr>
                                <w:lang w:val="en-GB"/>
                              </w:rPr>
                              <w:t xml:space="preserve"> starts its turn with no </w:t>
                            </w:r>
                            <w:r>
                              <w:rPr>
                                <w:lang w:val="en-GB"/>
                              </w:rPr>
                              <w:t>P</w:t>
                            </w:r>
                            <w:r w:rsidRPr="00525106">
                              <w:rPr>
                                <w:lang w:val="en-GB"/>
                              </w:rPr>
                              <w:t xml:space="preserve">oise, refill all </w:t>
                            </w:r>
                            <w:r>
                              <w:rPr>
                                <w:lang w:val="en-GB"/>
                              </w:rPr>
                              <w:t>P</w:t>
                            </w:r>
                            <w:r w:rsidRPr="00525106">
                              <w:rPr>
                                <w:lang w:val="en-GB"/>
                              </w:rPr>
                              <w:t>oise.</w:t>
                            </w:r>
                          </w:p>
                        </w:tc>
                        <w:tc>
                          <w:tcPr>
                            <w:tcW w:w="2805" w:type="dxa"/>
                          </w:tcPr>
                          <w:p w14:paraId="14E96D9B" w14:textId="77777777" w:rsidR="00A312BC" w:rsidRDefault="00A312BC" w:rsidP="00A312BC">
                            <w:pPr>
                              <w:rPr>
                                <w:lang w:val="en-GB"/>
                              </w:rPr>
                            </w:pPr>
                          </w:p>
                        </w:tc>
                      </w:tr>
                      <w:tr w:rsidR="00A312BC" w:rsidRPr="00113F7C" w14:paraId="4ED2CE1B" w14:textId="77777777" w:rsidTr="00A312BC">
                        <w:tc>
                          <w:tcPr>
                            <w:tcW w:w="2074" w:type="dxa"/>
                          </w:tcPr>
                          <w:p w14:paraId="6008DFFC" w14:textId="77777777" w:rsidR="00A312BC" w:rsidRDefault="00A312BC" w:rsidP="00A312BC">
                            <w:pPr>
                              <w:rPr>
                                <w:lang w:val="en-GB"/>
                              </w:rPr>
                            </w:pPr>
                            <w:r>
                              <w:rPr>
                                <w:lang w:val="en-GB"/>
                              </w:rPr>
                              <w:t>Cleanse (X)</w:t>
                            </w:r>
                          </w:p>
                        </w:tc>
                        <w:tc>
                          <w:tcPr>
                            <w:tcW w:w="3854" w:type="dxa"/>
                          </w:tcPr>
                          <w:p w14:paraId="4F85A2C8" w14:textId="77777777" w:rsidR="00A312BC" w:rsidRDefault="00A312BC" w:rsidP="00A312BC">
                            <w:pPr>
                              <w:rPr>
                                <w:lang w:val="en-GB"/>
                              </w:rPr>
                            </w:pPr>
                            <w:r>
                              <w:rPr>
                                <w:lang w:val="en-GB"/>
                              </w:rPr>
                              <w:t>As a Reactive Action to any trigger, the Legend spends X AP and removes 1 Status Effect from itself.</w:t>
                            </w:r>
                          </w:p>
                        </w:tc>
                        <w:tc>
                          <w:tcPr>
                            <w:tcW w:w="2805" w:type="dxa"/>
                          </w:tcPr>
                          <w:p w14:paraId="54C2C37F" w14:textId="77777777" w:rsidR="00A312BC" w:rsidRDefault="00A312BC" w:rsidP="00A312BC">
                            <w:pPr>
                              <w:rPr>
                                <w:lang w:val="en-GB"/>
                              </w:rPr>
                            </w:pPr>
                          </w:p>
                        </w:tc>
                      </w:tr>
                      <w:tr w:rsidR="00A312BC" w:rsidRPr="00113F7C" w14:paraId="1C3726DC" w14:textId="77777777" w:rsidTr="00A312BC">
                        <w:tc>
                          <w:tcPr>
                            <w:tcW w:w="2074" w:type="dxa"/>
                          </w:tcPr>
                          <w:p w14:paraId="0839BC07" w14:textId="77777777" w:rsidR="00A312BC" w:rsidRDefault="00A312BC" w:rsidP="00A312BC">
                            <w:pPr>
                              <w:rPr>
                                <w:lang w:val="en-GB"/>
                              </w:rPr>
                            </w:pPr>
                            <w:r>
                              <w:rPr>
                                <w:lang w:val="en-GB"/>
                              </w:rPr>
                              <w:t>Marrow Oath (X)</w:t>
                            </w:r>
                          </w:p>
                        </w:tc>
                        <w:tc>
                          <w:tcPr>
                            <w:tcW w:w="3854" w:type="dxa"/>
                          </w:tcPr>
                          <w:p w14:paraId="29EF0055" w14:textId="77777777" w:rsidR="00A312BC" w:rsidRDefault="00A312BC" w:rsidP="00A312BC">
                            <w:pPr>
                              <w:rPr>
                                <w:lang w:val="en-GB"/>
                              </w:rPr>
                            </w:pPr>
                            <w:r>
                              <w:rPr>
                                <w:lang w:val="en-GB"/>
                              </w:rPr>
                              <w:t>If the Legend rolls a Marrowing Challenge with a Challenge Dice Pool of X or less, it does not take any Hit Point damage.</w:t>
                            </w:r>
                          </w:p>
                        </w:tc>
                        <w:tc>
                          <w:tcPr>
                            <w:tcW w:w="2805" w:type="dxa"/>
                          </w:tcPr>
                          <w:p w14:paraId="50EC81AA" w14:textId="77777777" w:rsidR="00A312BC" w:rsidRDefault="00A312BC" w:rsidP="00A312BC">
                            <w:pPr>
                              <w:rPr>
                                <w:lang w:val="en-GB"/>
                              </w:rPr>
                            </w:pPr>
                          </w:p>
                        </w:tc>
                      </w:tr>
                      <w:tr w:rsidR="00A312BC" w:rsidRPr="00113F7C" w14:paraId="37E32CCA" w14:textId="77777777" w:rsidTr="00A312BC">
                        <w:tc>
                          <w:tcPr>
                            <w:tcW w:w="2074" w:type="dxa"/>
                          </w:tcPr>
                          <w:p w14:paraId="0ADA8012" w14:textId="77777777" w:rsidR="00A312BC" w:rsidRDefault="00A312BC" w:rsidP="00A312BC">
                            <w:pPr>
                              <w:rPr>
                                <w:lang w:val="en-GB"/>
                              </w:rPr>
                            </w:pPr>
                            <w:r>
                              <w:rPr>
                                <w:lang w:val="en-GB"/>
                              </w:rPr>
                              <w:t>Resistance (X)</w:t>
                            </w:r>
                          </w:p>
                        </w:tc>
                        <w:tc>
                          <w:tcPr>
                            <w:tcW w:w="3854" w:type="dxa"/>
                          </w:tcPr>
                          <w:p w14:paraId="7B6FE437" w14:textId="77777777" w:rsidR="00A312BC" w:rsidRDefault="00A312BC" w:rsidP="00A312BC">
                            <w:pPr>
                              <w:rPr>
                                <w:lang w:val="en-GB"/>
                              </w:rPr>
                            </w:pPr>
                            <w:r>
                              <w:rPr>
                                <w:lang w:val="en-GB"/>
                              </w:rPr>
                              <w:t>Any damage the Legend takes is reduced by X before conversion to Hit Point damage.</w:t>
                            </w:r>
                          </w:p>
                        </w:tc>
                        <w:tc>
                          <w:tcPr>
                            <w:tcW w:w="2805" w:type="dxa"/>
                          </w:tcPr>
                          <w:p w14:paraId="0E92FC3B" w14:textId="77777777" w:rsidR="00A312BC" w:rsidRDefault="00A312BC" w:rsidP="00A312BC">
                            <w:pPr>
                              <w:rPr>
                                <w:lang w:val="en-GB"/>
                              </w:rPr>
                            </w:pPr>
                          </w:p>
                        </w:tc>
                      </w:tr>
                      <w:tr w:rsidR="00A312BC" w:rsidRPr="00113F7C" w14:paraId="580769AB" w14:textId="77777777" w:rsidTr="00A312BC">
                        <w:tc>
                          <w:tcPr>
                            <w:tcW w:w="2074" w:type="dxa"/>
                          </w:tcPr>
                          <w:p w14:paraId="213A148E" w14:textId="77777777" w:rsidR="00A312BC" w:rsidRDefault="00A312BC" w:rsidP="00A312BC">
                            <w:pPr>
                              <w:rPr>
                                <w:lang w:val="en-GB"/>
                              </w:rPr>
                            </w:pPr>
                          </w:p>
                        </w:tc>
                        <w:tc>
                          <w:tcPr>
                            <w:tcW w:w="3854" w:type="dxa"/>
                          </w:tcPr>
                          <w:p w14:paraId="4C3356E3" w14:textId="77777777" w:rsidR="00A312BC" w:rsidRDefault="00A312BC" w:rsidP="00A312BC">
                            <w:pPr>
                              <w:rPr>
                                <w:lang w:val="en-GB"/>
                              </w:rPr>
                            </w:pPr>
                          </w:p>
                        </w:tc>
                        <w:tc>
                          <w:tcPr>
                            <w:tcW w:w="2805" w:type="dxa"/>
                          </w:tcPr>
                          <w:p w14:paraId="6899315B" w14:textId="77777777" w:rsidR="00A312BC" w:rsidRDefault="00A312BC" w:rsidP="00A312BC">
                            <w:pPr>
                              <w:rPr>
                                <w:lang w:val="en-GB"/>
                              </w:rPr>
                            </w:pPr>
                          </w:p>
                        </w:tc>
                      </w:tr>
                    </w:tbl>
                    <w:p w14:paraId="0F36096F" w14:textId="3129C71E" w:rsidR="00A312BC" w:rsidRPr="00A312BC" w:rsidRDefault="00A312BC">
                      <w:pPr>
                        <w:rPr>
                          <w:lang w:val="en-GB"/>
                        </w:rPr>
                      </w:pPr>
                    </w:p>
                  </w:txbxContent>
                </v:textbox>
                <w10:wrap type="square" anchorx="margin"/>
              </v:shape>
            </w:pict>
          </mc:Fallback>
        </mc:AlternateContent>
      </w:r>
      <w:r w:rsidR="00525106">
        <w:rPr>
          <w:lang w:val="en-GB"/>
        </w:rPr>
        <w:t xml:space="preserve">There are many Abilities that can aid and hinder Legends achieving victory. Following is a list with </w:t>
      </w:r>
      <w:r w:rsidR="00F37972">
        <w:rPr>
          <w:lang w:val="en-GB"/>
        </w:rPr>
        <w:t>Abilities</w:t>
      </w:r>
      <w:r w:rsidR="006767AC">
        <w:rPr>
          <w:lang w:val="en-GB"/>
        </w:rPr>
        <w:t xml:space="preserve"> exclusive</w:t>
      </w:r>
      <w:r w:rsidR="00F37972">
        <w:rPr>
          <w:lang w:val="en-GB"/>
        </w:rPr>
        <w:t xml:space="preserve"> for Legend</w:t>
      </w:r>
      <w:r w:rsidR="00525106">
        <w:rPr>
          <w:lang w:val="en-GB"/>
        </w:rPr>
        <w:t>s.</w:t>
      </w:r>
    </w:p>
    <w:p w14:paraId="519B4FB6" w14:textId="65A23A5D" w:rsidR="00770842" w:rsidRDefault="00127355" w:rsidP="00770842">
      <w:pPr>
        <w:pStyle w:val="berschrift3"/>
        <w:rPr>
          <w:lang w:val="en-GB"/>
        </w:rPr>
      </w:pPr>
      <w:r>
        <w:rPr>
          <w:lang w:val="en-GB"/>
        </w:rPr>
        <w:t>Minions</w:t>
      </w:r>
    </w:p>
    <w:p w14:paraId="064E5D1C" w14:textId="2514189E" w:rsidR="00F37972" w:rsidRPr="00F37972" w:rsidRDefault="00F37972" w:rsidP="00F37972">
      <w:pPr>
        <w:rPr>
          <w:lang w:val="en-GB"/>
        </w:rPr>
      </w:pPr>
      <w:r>
        <w:rPr>
          <w:lang w:val="en-GB"/>
        </w:rPr>
        <w:t>If the Legend is a character that does not like to do the dangerous work themselves, they may have Minions as part of the encounter. Minions should not have more than 3 Poise and not have Hit Points. Each Minion contributes AP equal to one attack with their Weapon Talent to the Encounter AP-pool.</w:t>
      </w:r>
    </w:p>
    <w:p w14:paraId="36B0BDA8" w14:textId="12A87718" w:rsidR="00770842" w:rsidRDefault="00770842" w:rsidP="006620ED">
      <w:pPr>
        <w:pStyle w:val="berschrift3"/>
        <w:rPr>
          <w:lang w:val="en-GB"/>
        </w:rPr>
      </w:pPr>
      <w:r>
        <w:rPr>
          <w:lang w:val="en-GB"/>
        </w:rPr>
        <w:t>Moving Parts</w:t>
      </w:r>
    </w:p>
    <w:p w14:paraId="39912AA0" w14:textId="3CD68A9D" w:rsidR="00F37972" w:rsidRPr="00F37972" w:rsidRDefault="00F37972" w:rsidP="00F37972">
      <w:pPr>
        <w:rPr>
          <w:lang w:val="en-GB"/>
        </w:rPr>
      </w:pPr>
      <w:r>
        <w:rPr>
          <w:lang w:val="en-GB"/>
        </w:rPr>
        <w:t>Do not feel afraid to change any aspect of the Legend during the Encounter. Your players do not know what you have written down, so you may adapt the rules in a way to make the Encounter more, or less, tense.</w:t>
      </w:r>
    </w:p>
    <w:p w14:paraId="198985B4" w14:textId="190D84EA" w:rsidR="006620ED" w:rsidRPr="006620ED" w:rsidRDefault="006620ED" w:rsidP="006620ED">
      <w:pPr>
        <w:pStyle w:val="berschrift3"/>
        <w:rPr>
          <w:lang w:val="en-GB"/>
        </w:rPr>
      </w:pPr>
      <w:r>
        <w:rPr>
          <w:lang w:val="en-GB"/>
        </w:rPr>
        <w:t>Legend Vessel Ability</w:t>
      </w:r>
    </w:p>
    <w:p w14:paraId="47CDFEC1" w14:textId="1DF50969" w:rsidR="00E96428" w:rsidRDefault="00F37972" w:rsidP="00E96428">
      <w:pPr>
        <w:rPr>
          <w:lang w:val="en-GB"/>
        </w:rPr>
      </w:pPr>
      <w:r>
        <w:rPr>
          <w:lang w:val="en-GB"/>
        </w:rPr>
        <w:t>After the Encounter is resolved, the players may decide which part of the Legend or item involved in their defeat becomes the Legend Vessel.</w:t>
      </w:r>
    </w:p>
    <w:p w14:paraId="3857BF59" w14:textId="1EA249AC" w:rsidR="00C10147" w:rsidRPr="007421C8" w:rsidRDefault="00F37972" w:rsidP="007421C8">
      <w:pPr>
        <w:rPr>
          <w:lang w:val="en-GB"/>
        </w:rPr>
      </w:pPr>
      <w:r>
        <w:rPr>
          <w:lang w:val="en-GB"/>
        </w:rPr>
        <w:t>Do try to distil the power fantasy of being that Legend into one of their Actions, Reactions or Abilities for the players to use and enjoy.</w:t>
      </w:r>
      <w:r w:rsidR="00C10147" w:rsidRPr="007421C8">
        <w:rPr>
          <w:lang w:val="en-GB"/>
        </w:rPr>
        <w:br w:type="page"/>
      </w:r>
    </w:p>
    <w:p w14:paraId="05597C9A" w14:textId="0D416C10" w:rsidR="0040748B" w:rsidRPr="001361E1" w:rsidRDefault="0040748B" w:rsidP="0040748B">
      <w:pPr>
        <w:pStyle w:val="berschrift1"/>
        <w:jc w:val="center"/>
        <w:rPr>
          <w:lang w:val="en-GB"/>
        </w:rPr>
      </w:pPr>
      <w:r>
        <w:rPr>
          <w:lang w:val="en-GB"/>
        </w:rPr>
        <w:lastRenderedPageBreak/>
        <w:t>[SHORT ADVENTURE]</w:t>
      </w:r>
    </w:p>
    <w:p w14:paraId="33380E80" w14:textId="77777777" w:rsidR="0040748B" w:rsidRDefault="0040748B">
      <w:pPr>
        <w:rPr>
          <w:rFonts w:asciiTheme="majorHAnsi" w:eastAsiaTheme="majorEastAsia" w:hAnsiTheme="majorHAnsi" w:cstheme="majorBidi"/>
          <w:color w:val="0F4761" w:themeColor="accent1" w:themeShade="BF"/>
          <w:sz w:val="40"/>
          <w:szCs w:val="40"/>
          <w:lang w:val="en-GB"/>
        </w:rPr>
      </w:pPr>
      <w:r>
        <w:rPr>
          <w:lang w:val="en-GB"/>
        </w:rPr>
        <w:br w:type="page"/>
      </w:r>
    </w:p>
    <w:p w14:paraId="7998FC40" w14:textId="7D5EA6F5" w:rsidR="001361E1" w:rsidRPr="001361E1" w:rsidRDefault="00C10147" w:rsidP="00C10147">
      <w:pPr>
        <w:pStyle w:val="berschrift1"/>
        <w:jc w:val="center"/>
        <w:rPr>
          <w:lang w:val="en-GB"/>
        </w:rPr>
      </w:pPr>
      <w:r>
        <w:rPr>
          <w:lang w:val="en-GB"/>
        </w:rPr>
        <w:lastRenderedPageBreak/>
        <w:t>[APPENDIX]</w:t>
      </w:r>
    </w:p>
    <w:p w14:paraId="3454938D" w14:textId="7A30291C" w:rsidR="002D1BC2" w:rsidRPr="000B60D6" w:rsidRDefault="001361E1" w:rsidP="001361E1">
      <w:pPr>
        <w:rPr>
          <w:lang w:val="en-US"/>
        </w:rPr>
      </w:pPr>
      <w:r w:rsidRPr="000B60D6">
        <w:rPr>
          <w:lang w:val="en-US"/>
        </w:rPr>
        <w:t>- Appendix</w:t>
      </w:r>
    </w:p>
    <w:p w14:paraId="2425ABE5" w14:textId="77777777" w:rsidR="002D1BC2" w:rsidRPr="000B60D6" w:rsidRDefault="001361E1" w:rsidP="002D1BC2">
      <w:pPr>
        <w:rPr>
          <w:lang w:val="en-US"/>
        </w:rPr>
      </w:pPr>
      <w:r w:rsidRPr="000B60D6">
        <w:rPr>
          <w:lang w:val="en-US"/>
        </w:rPr>
        <w:tab/>
        <w:t>- Character Sheet</w:t>
      </w:r>
    </w:p>
    <w:p w14:paraId="54403AD2" w14:textId="7BBFD80B" w:rsidR="002D1BC2" w:rsidRDefault="002D1BC2" w:rsidP="002D1BC2">
      <w:pPr>
        <w:rPr>
          <w:lang w:val="en-US"/>
        </w:rPr>
      </w:pPr>
      <w:r w:rsidRPr="000B60D6">
        <w:rPr>
          <w:lang w:val="en-US"/>
        </w:rPr>
        <w:tab/>
        <w:t xml:space="preserve">- </w:t>
      </w:r>
      <w:r>
        <w:rPr>
          <w:lang w:val="en-US"/>
        </w:rPr>
        <w:t>Flowcharts for Initiative</w:t>
      </w:r>
    </w:p>
    <w:p w14:paraId="77F804CF" w14:textId="425827E4" w:rsidR="00160E92" w:rsidRDefault="00160E92" w:rsidP="002D1BC2">
      <w:pPr>
        <w:rPr>
          <w:lang w:val="en-US"/>
        </w:rPr>
      </w:pPr>
      <w:r>
        <w:rPr>
          <w:lang w:val="en-US"/>
        </w:rPr>
        <w:tab/>
      </w:r>
      <w:r>
        <w:rPr>
          <w:lang w:val="en-US"/>
        </w:rPr>
        <w:tab/>
        <w:t>- Take Damage</w:t>
      </w:r>
    </w:p>
    <w:p w14:paraId="124BAA9D" w14:textId="0EF3B955" w:rsidR="00160E92" w:rsidRDefault="00160E92" w:rsidP="002D1BC2">
      <w:pPr>
        <w:rPr>
          <w:lang w:val="en-US"/>
        </w:rPr>
      </w:pPr>
      <w:r>
        <w:rPr>
          <w:lang w:val="en-US"/>
        </w:rPr>
        <w:tab/>
      </w:r>
      <w:r>
        <w:rPr>
          <w:lang w:val="en-US"/>
        </w:rPr>
        <w:tab/>
        <w:t>- Attack</w:t>
      </w:r>
    </w:p>
    <w:p w14:paraId="03260759" w14:textId="79F3C66F" w:rsidR="0035724B" w:rsidRPr="000B60D6" w:rsidRDefault="0035724B" w:rsidP="002D1BC2">
      <w:pPr>
        <w:rPr>
          <w:lang w:val="en-US"/>
        </w:rPr>
      </w:pPr>
      <w:r>
        <w:rPr>
          <w:lang w:val="en-US"/>
        </w:rPr>
        <w:t>- Phrases in combat “Take 3 successes hit point damage”</w:t>
      </w:r>
    </w:p>
    <w:p w14:paraId="33C4DAA4" w14:textId="3F1D60D5" w:rsidR="00C10147" w:rsidRPr="000B60D6" w:rsidRDefault="00C10147" w:rsidP="001361E1">
      <w:pPr>
        <w:rPr>
          <w:lang w:val="en-US"/>
        </w:rPr>
      </w:pPr>
    </w:p>
    <w:p w14:paraId="5A53F3C0" w14:textId="0DB480B3" w:rsidR="00586576" w:rsidRDefault="00586576" w:rsidP="00586576">
      <w:pPr>
        <w:pStyle w:val="berschrift1"/>
        <w:jc w:val="center"/>
        <w:rPr>
          <w:lang w:val="en-GB"/>
        </w:rPr>
      </w:pPr>
      <w:r>
        <w:rPr>
          <w:lang w:val="en-US"/>
        </w:rPr>
        <w:br w:type="page"/>
      </w:r>
      <w:r>
        <w:rPr>
          <w:lang w:val="en-GB"/>
        </w:rPr>
        <w:lastRenderedPageBreak/>
        <w:t>[Rules Glosssary]</w:t>
      </w:r>
    </w:p>
    <w:p w14:paraId="3C150C31" w14:textId="77777777" w:rsidR="00586576" w:rsidRDefault="00586576" w:rsidP="00586576">
      <w:pPr>
        <w:pStyle w:val="berschrift2"/>
        <w:rPr>
          <w:lang w:val="en-GB"/>
        </w:rPr>
      </w:pPr>
      <w:r>
        <w:rPr>
          <w:lang w:val="en-GB"/>
        </w:rPr>
        <w:t>Glossary Conventions</w:t>
      </w:r>
    </w:p>
    <w:p w14:paraId="70CE8FCD" w14:textId="77777777" w:rsidR="00586576" w:rsidRDefault="00586576" w:rsidP="00586576">
      <w:pPr>
        <w:rPr>
          <w:lang w:val="en-GB"/>
        </w:rPr>
      </w:pPr>
      <w:r>
        <w:rPr>
          <w:lang w:val="en-GB"/>
        </w:rPr>
        <w:t>The glossary uses the following conventions:</w:t>
      </w:r>
    </w:p>
    <w:p w14:paraId="51DDB6DF" w14:textId="77777777" w:rsidR="00B15378" w:rsidRDefault="00B15378" w:rsidP="00586576">
      <w:pPr>
        <w:rPr>
          <w:lang w:val="en-GB"/>
        </w:rPr>
      </w:pPr>
      <w:r w:rsidRPr="00B15378">
        <w:rPr>
          <w:b/>
          <w:bCs/>
          <w:lang w:val="en-GB"/>
        </w:rPr>
        <w:t>Abbreviation</w:t>
      </w:r>
      <w:r>
        <w:rPr>
          <w:lang w:val="en-GB"/>
        </w:rPr>
        <w:t>. The abbreviations below are commonly used in the glossary and elsewhere.</w:t>
      </w:r>
    </w:p>
    <w:tbl>
      <w:tblPr>
        <w:tblStyle w:val="Tabellenraster"/>
        <w:tblW w:w="0" w:type="auto"/>
        <w:tblLook w:val="04A0" w:firstRow="1" w:lastRow="0" w:firstColumn="1" w:lastColumn="0" w:noHBand="0" w:noVBand="1"/>
      </w:tblPr>
      <w:tblGrid>
        <w:gridCol w:w="689"/>
        <w:gridCol w:w="3483"/>
      </w:tblGrid>
      <w:tr w:rsidR="008C2935" w14:paraId="634BEDEC" w14:textId="77777777" w:rsidTr="00F056AC">
        <w:tc>
          <w:tcPr>
            <w:tcW w:w="846" w:type="dxa"/>
          </w:tcPr>
          <w:p w14:paraId="180C32C3" w14:textId="7F607B4A" w:rsidR="008C2935" w:rsidRDefault="008C2935" w:rsidP="00586576">
            <w:pPr>
              <w:rPr>
                <w:lang w:val="en-GB"/>
              </w:rPr>
            </w:pPr>
            <w:r>
              <w:rPr>
                <w:lang w:val="en-GB"/>
              </w:rPr>
              <w:t>AP</w:t>
            </w:r>
          </w:p>
        </w:tc>
        <w:tc>
          <w:tcPr>
            <w:tcW w:w="8216" w:type="dxa"/>
          </w:tcPr>
          <w:p w14:paraId="27041951" w14:textId="6F23F41C" w:rsidR="008C2935" w:rsidRDefault="008C2935" w:rsidP="00586576">
            <w:pPr>
              <w:rPr>
                <w:lang w:val="en-GB"/>
              </w:rPr>
            </w:pPr>
            <w:r>
              <w:rPr>
                <w:lang w:val="en-GB"/>
              </w:rPr>
              <w:t>Action Points</w:t>
            </w:r>
          </w:p>
        </w:tc>
      </w:tr>
      <w:tr w:rsidR="008C2935" w14:paraId="7675B2A6" w14:textId="77777777" w:rsidTr="00F056AC">
        <w:tc>
          <w:tcPr>
            <w:tcW w:w="846" w:type="dxa"/>
          </w:tcPr>
          <w:p w14:paraId="38B47146" w14:textId="49B688D7" w:rsidR="008C2935" w:rsidRDefault="008C2935" w:rsidP="00586576">
            <w:pPr>
              <w:rPr>
                <w:lang w:val="en-GB"/>
              </w:rPr>
            </w:pPr>
            <w:r>
              <w:rPr>
                <w:lang w:val="en-GB"/>
              </w:rPr>
              <w:t>HP</w:t>
            </w:r>
          </w:p>
        </w:tc>
        <w:tc>
          <w:tcPr>
            <w:tcW w:w="8216" w:type="dxa"/>
          </w:tcPr>
          <w:p w14:paraId="7D6A6A1C" w14:textId="18537D06" w:rsidR="008C2935" w:rsidRDefault="008C2935" w:rsidP="00586576">
            <w:pPr>
              <w:rPr>
                <w:lang w:val="en-GB"/>
              </w:rPr>
            </w:pPr>
            <w:r>
              <w:rPr>
                <w:lang w:val="en-GB"/>
              </w:rPr>
              <w:t>Hit Points</w:t>
            </w:r>
          </w:p>
        </w:tc>
      </w:tr>
      <w:tr w:rsidR="008C2935" w14:paraId="688C304D" w14:textId="77777777" w:rsidTr="00F056AC">
        <w:tc>
          <w:tcPr>
            <w:tcW w:w="846" w:type="dxa"/>
          </w:tcPr>
          <w:p w14:paraId="13BE2E10" w14:textId="566B1EF2" w:rsidR="008C2935" w:rsidRDefault="008C2935" w:rsidP="00586576">
            <w:pPr>
              <w:rPr>
                <w:lang w:val="en-GB"/>
              </w:rPr>
            </w:pPr>
            <w:r>
              <w:rPr>
                <w:lang w:val="en-GB"/>
              </w:rPr>
              <w:t>NPC</w:t>
            </w:r>
          </w:p>
        </w:tc>
        <w:tc>
          <w:tcPr>
            <w:tcW w:w="8216" w:type="dxa"/>
          </w:tcPr>
          <w:p w14:paraId="01F9D5D0" w14:textId="48F5D317" w:rsidR="008C2935" w:rsidRDefault="008C2935" w:rsidP="00586576">
            <w:pPr>
              <w:rPr>
                <w:lang w:val="en-GB"/>
              </w:rPr>
            </w:pPr>
            <w:r>
              <w:rPr>
                <w:lang w:val="en-GB"/>
              </w:rPr>
              <w:t>Nonplayer character</w:t>
            </w:r>
          </w:p>
        </w:tc>
      </w:tr>
      <w:tr w:rsidR="008C2935" w14:paraId="5479CB67" w14:textId="77777777" w:rsidTr="00F056AC">
        <w:tc>
          <w:tcPr>
            <w:tcW w:w="846" w:type="dxa"/>
          </w:tcPr>
          <w:p w14:paraId="2AAC90B9" w14:textId="5DFCD7C1" w:rsidR="008C2935" w:rsidRDefault="008C2935" w:rsidP="00586576">
            <w:pPr>
              <w:rPr>
                <w:lang w:val="en-GB"/>
              </w:rPr>
            </w:pPr>
            <w:r>
              <w:rPr>
                <w:lang w:val="en-GB"/>
              </w:rPr>
              <w:t>PC</w:t>
            </w:r>
          </w:p>
        </w:tc>
        <w:tc>
          <w:tcPr>
            <w:tcW w:w="8216" w:type="dxa"/>
          </w:tcPr>
          <w:p w14:paraId="3938D616" w14:textId="36F98423" w:rsidR="008C2935" w:rsidRDefault="008C2935" w:rsidP="00586576">
            <w:pPr>
              <w:rPr>
                <w:lang w:val="en-GB"/>
              </w:rPr>
            </w:pPr>
            <w:r>
              <w:rPr>
                <w:lang w:val="en-GB"/>
              </w:rPr>
              <w:t>Player character</w:t>
            </w:r>
          </w:p>
        </w:tc>
      </w:tr>
    </w:tbl>
    <w:p w14:paraId="798AF8D2" w14:textId="77777777" w:rsidR="008C2935" w:rsidRDefault="008C2935" w:rsidP="00586576">
      <w:pPr>
        <w:rPr>
          <w:lang w:val="en-GB"/>
        </w:rPr>
      </w:pPr>
    </w:p>
    <w:p w14:paraId="209742C4" w14:textId="24B64227" w:rsidR="008C2935" w:rsidRDefault="008C2935" w:rsidP="008C2935">
      <w:pPr>
        <w:pStyle w:val="berschrift2"/>
        <w:rPr>
          <w:lang w:val="en-GB"/>
        </w:rPr>
      </w:pPr>
      <w:r>
        <w:rPr>
          <w:lang w:val="en-GB"/>
        </w:rPr>
        <w:t>Rules Definitions</w:t>
      </w:r>
    </w:p>
    <w:p w14:paraId="499579B0" w14:textId="2DF82FBB" w:rsidR="007D3E88" w:rsidRDefault="007D3E88" w:rsidP="008C2935">
      <w:pPr>
        <w:pStyle w:val="berschrift3"/>
        <w:rPr>
          <w:lang w:val="en-GB"/>
        </w:rPr>
      </w:pPr>
      <w:r>
        <w:rPr>
          <w:lang w:val="en-GB"/>
        </w:rPr>
        <w:t>Ability</w:t>
      </w:r>
    </w:p>
    <w:p w14:paraId="5B8C3003" w14:textId="544C0348" w:rsidR="00092367" w:rsidRPr="00092367" w:rsidRDefault="00092367" w:rsidP="00092367">
      <w:pPr>
        <w:rPr>
          <w:lang w:val="en-GB"/>
        </w:rPr>
      </w:pPr>
      <w:r>
        <w:rPr>
          <w:lang w:val="en-GB"/>
        </w:rPr>
        <w:t xml:space="preserve">An </w:t>
      </w:r>
      <w:r w:rsidR="006767AC">
        <w:rPr>
          <w:lang w:val="en-GB"/>
        </w:rPr>
        <w:t xml:space="preserve">Ability </w:t>
      </w:r>
      <w:r>
        <w:rPr>
          <w:lang w:val="en-GB"/>
        </w:rPr>
        <w:t xml:space="preserve">is a passive ability that your character may have or gain to support or enhance your </w:t>
      </w:r>
      <w:r w:rsidR="006767AC">
        <w:rPr>
          <w:lang w:val="en-GB"/>
        </w:rPr>
        <w:t>Actions</w:t>
      </w:r>
      <w:r>
        <w:rPr>
          <w:lang w:val="en-GB"/>
        </w:rPr>
        <w:t>.</w:t>
      </w:r>
    </w:p>
    <w:p w14:paraId="4B582490" w14:textId="7279E6BB" w:rsidR="007A19E0" w:rsidRDefault="007A19E0" w:rsidP="008C2935">
      <w:pPr>
        <w:pStyle w:val="berschrift3"/>
        <w:rPr>
          <w:lang w:val="en-GB"/>
        </w:rPr>
      </w:pPr>
      <w:r>
        <w:rPr>
          <w:lang w:val="en-GB"/>
        </w:rPr>
        <w:t>Action</w:t>
      </w:r>
    </w:p>
    <w:p w14:paraId="2236748D" w14:textId="0922882B" w:rsidR="00092367" w:rsidRDefault="00092367" w:rsidP="00092367">
      <w:pPr>
        <w:rPr>
          <w:lang w:val="en-GB"/>
        </w:rPr>
      </w:pPr>
      <w:r>
        <w:rPr>
          <w:lang w:val="en-GB"/>
        </w:rPr>
        <w:t xml:space="preserve">An </w:t>
      </w:r>
      <w:r w:rsidR="00B176E0">
        <w:rPr>
          <w:lang w:val="en-GB"/>
        </w:rPr>
        <w:t xml:space="preserve">Action </w:t>
      </w:r>
      <w:r>
        <w:rPr>
          <w:lang w:val="en-GB"/>
        </w:rPr>
        <w:t xml:space="preserve">in the context of </w:t>
      </w:r>
      <w:r w:rsidR="00B176E0">
        <w:rPr>
          <w:lang w:val="en-GB"/>
        </w:rPr>
        <w:t xml:space="preserve">Initiative </w:t>
      </w:r>
      <w:r>
        <w:rPr>
          <w:lang w:val="en-GB"/>
        </w:rPr>
        <w:t xml:space="preserve">is a discrete activity that costs AP to perform. Any </w:t>
      </w:r>
      <w:r w:rsidR="00B176E0">
        <w:rPr>
          <w:lang w:val="en-GB"/>
        </w:rPr>
        <w:t xml:space="preserve">Action </w:t>
      </w:r>
      <w:r>
        <w:rPr>
          <w:lang w:val="en-GB"/>
        </w:rPr>
        <w:t xml:space="preserve">can be the </w:t>
      </w:r>
      <w:r w:rsidR="00B176E0">
        <w:rPr>
          <w:lang w:val="en-GB"/>
        </w:rPr>
        <w:t xml:space="preserve">Trigger </w:t>
      </w:r>
      <w:r>
        <w:rPr>
          <w:lang w:val="en-GB"/>
        </w:rPr>
        <w:t xml:space="preserve">for a </w:t>
      </w:r>
      <w:r w:rsidR="00B176E0">
        <w:rPr>
          <w:lang w:val="en-GB"/>
        </w:rPr>
        <w:t>Reaction</w:t>
      </w:r>
      <w:r>
        <w:rPr>
          <w:lang w:val="en-GB"/>
        </w:rPr>
        <w:t>, unless stated otherwise.</w:t>
      </w:r>
      <w:r w:rsidR="00AC2376">
        <w:rPr>
          <w:lang w:val="en-GB"/>
        </w:rPr>
        <w:br/>
        <w:t>Actions defined in the glossary are: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0"/>
        <w:gridCol w:w="2212"/>
      </w:tblGrid>
      <w:tr w:rsidR="00AC2376" w14:paraId="77C952D6" w14:textId="77777777" w:rsidTr="00AC2376">
        <w:tc>
          <w:tcPr>
            <w:tcW w:w="4531" w:type="dxa"/>
          </w:tcPr>
          <w:p w14:paraId="31FFB67D" w14:textId="1839EAE2" w:rsidR="00AC2376" w:rsidRDefault="00AC2376" w:rsidP="00092367">
            <w:pPr>
              <w:rPr>
                <w:lang w:val="en-GB"/>
              </w:rPr>
            </w:pPr>
            <w:r>
              <w:rPr>
                <w:lang w:val="en-GB"/>
              </w:rPr>
              <w:t>Attack Action</w:t>
            </w:r>
          </w:p>
        </w:tc>
        <w:tc>
          <w:tcPr>
            <w:tcW w:w="4531" w:type="dxa"/>
          </w:tcPr>
          <w:p w14:paraId="3A089F05" w14:textId="6F793D86" w:rsidR="00AC2376" w:rsidRDefault="00AC2376" w:rsidP="00092367">
            <w:pPr>
              <w:rPr>
                <w:lang w:val="en-GB"/>
              </w:rPr>
            </w:pPr>
            <w:r>
              <w:rPr>
                <w:lang w:val="en-GB"/>
              </w:rPr>
              <w:t>Movement Action</w:t>
            </w:r>
          </w:p>
        </w:tc>
      </w:tr>
      <w:tr w:rsidR="00AC2376" w14:paraId="0BED2032" w14:textId="77777777" w:rsidTr="00AC2376">
        <w:tc>
          <w:tcPr>
            <w:tcW w:w="4531" w:type="dxa"/>
          </w:tcPr>
          <w:p w14:paraId="017BDBA6" w14:textId="47A9CC6E" w:rsidR="00AC2376" w:rsidRDefault="00AC2376" w:rsidP="00092367">
            <w:pPr>
              <w:rPr>
                <w:lang w:val="en-GB"/>
              </w:rPr>
            </w:pPr>
            <w:r>
              <w:rPr>
                <w:lang w:val="en-GB"/>
              </w:rPr>
              <w:t>Help Action</w:t>
            </w:r>
          </w:p>
        </w:tc>
        <w:tc>
          <w:tcPr>
            <w:tcW w:w="4531" w:type="dxa"/>
          </w:tcPr>
          <w:p w14:paraId="07A6252F" w14:textId="3F30F981" w:rsidR="00AC2376" w:rsidRDefault="00AC2376" w:rsidP="00092367">
            <w:pPr>
              <w:rPr>
                <w:lang w:val="en-GB"/>
              </w:rPr>
            </w:pPr>
            <w:r>
              <w:rPr>
                <w:lang w:val="en-GB"/>
              </w:rPr>
              <w:t>Draw Action</w:t>
            </w:r>
          </w:p>
        </w:tc>
      </w:tr>
    </w:tbl>
    <w:p w14:paraId="6E9CF7E9" w14:textId="293DDDBA" w:rsidR="007A19E0" w:rsidRDefault="007A19E0" w:rsidP="008C2935">
      <w:pPr>
        <w:pStyle w:val="berschrift3"/>
        <w:rPr>
          <w:lang w:val="en-GB"/>
        </w:rPr>
      </w:pPr>
      <w:r>
        <w:rPr>
          <w:lang w:val="en-GB"/>
        </w:rPr>
        <w:t>Advantage</w:t>
      </w:r>
    </w:p>
    <w:p w14:paraId="0B764136" w14:textId="0116D633" w:rsidR="00AC2376" w:rsidRPr="00AC2376" w:rsidRDefault="00AC2376" w:rsidP="00AC2376">
      <w:pPr>
        <w:rPr>
          <w:lang w:val="en-GB"/>
        </w:rPr>
      </w:pPr>
      <w:r>
        <w:rPr>
          <w:lang w:val="en-GB"/>
        </w:rPr>
        <w:t xml:space="preserve">If you have </w:t>
      </w:r>
      <w:r w:rsidR="00B176E0">
        <w:rPr>
          <w:lang w:val="en-GB"/>
        </w:rPr>
        <w:t xml:space="preserve">Advantage </w:t>
      </w:r>
      <w:r>
        <w:rPr>
          <w:lang w:val="en-GB"/>
        </w:rPr>
        <w:t xml:space="preserve">on a </w:t>
      </w:r>
      <w:r w:rsidR="00B176E0">
        <w:rPr>
          <w:lang w:val="en-GB"/>
        </w:rPr>
        <w:t>Challenge</w:t>
      </w:r>
      <w:r>
        <w:rPr>
          <w:lang w:val="en-GB"/>
        </w:rPr>
        <w:t xml:space="preserve">, you subtract a specified number from the </w:t>
      </w:r>
      <w:r w:rsidR="00B176E0">
        <w:rPr>
          <w:lang w:val="en-GB"/>
        </w:rPr>
        <w:t xml:space="preserve">Difficulty </w:t>
      </w:r>
      <w:r>
        <w:rPr>
          <w:lang w:val="en-GB"/>
        </w:rPr>
        <w:t xml:space="preserve">of the </w:t>
      </w:r>
      <w:r w:rsidR="00B176E0">
        <w:rPr>
          <w:lang w:val="en-GB"/>
        </w:rPr>
        <w:t>Challenge</w:t>
      </w:r>
      <w:r>
        <w:rPr>
          <w:lang w:val="en-GB"/>
        </w:rPr>
        <w:t>. Advantage is specified as for example “advantage (-3)”.</w:t>
      </w:r>
    </w:p>
    <w:p w14:paraId="3E226BCC" w14:textId="2B9A166D" w:rsidR="007A19E0" w:rsidRDefault="008C2935" w:rsidP="007D3E88">
      <w:pPr>
        <w:pStyle w:val="berschrift3"/>
        <w:rPr>
          <w:lang w:val="en-GB"/>
        </w:rPr>
      </w:pPr>
      <w:r>
        <w:rPr>
          <w:lang w:val="en-GB"/>
        </w:rPr>
        <w:t>Action Points</w:t>
      </w:r>
    </w:p>
    <w:p w14:paraId="2E1EFE3C" w14:textId="5EBB8854" w:rsidR="001D00FA" w:rsidRPr="001D00FA" w:rsidRDefault="001D00FA" w:rsidP="001D00FA">
      <w:pPr>
        <w:rPr>
          <w:lang w:val="en-GB"/>
        </w:rPr>
      </w:pPr>
      <w:r>
        <w:rPr>
          <w:lang w:val="en-GB"/>
        </w:rPr>
        <w:t xml:space="preserve">Any participant of </w:t>
      </w:r>
      <w:r w:rsidR="00B176E0">
        <w:rPr>
          <w:lang w:val="en-GB"/>
        </w:rPr>
        <w:t xml:space="preserve">Initiative </w:t>
      </w:r>
      <w:r>
        <w:rPr>
          <w:lang w:val="en-GB"/>
        </w:rPr>
        <w:t xml:space="preserve">has an amount of AP at their disposal. Most </w:t>
      </w:r>
      <w:r w:rsidR="00B176E0">
        <w:rPr>
          <w:lang w:val="en-GB"/>
        </w:rPr>
        <w:t xml:space="preserve">Actions </w:t>
      </w:r>
      <w:r>
        <w:rPr>
          <w:lang w:val="en-GB"/>
        </w:rPr>
        <w:t xml:space="preserve">during </w:t>
      </w:r>
      <w:r w:rsidR="00B176E0">
        <w:rPr>
          <w:lang w:val="en-GB"/>
        </w:rPr>
        <w:t xml:space="preserve">Initiative </w:t>
      </w:r>
      <w:r>
        <w:rPr>
          <w:lang w:val="en-GB"/>
        </w:rPr>
        <w:t>cost AP to perform. You regain all AP at the start of your round. You lose all unspent AP at the end of your turn.</w:t>
      </w:r>
    </w:p>
    <w:p w14:paraId="3CE36217" w14:textId="60AF890B" w:rsidR="00E504A1" w:rsidRDefault="00E504A1" w:rsidP="008C2935">
      <w:pPr>
        <w:pStyle w:val="berschrift3"/>
        <w:rPr>
          <w:lang w:val="en-GB"/>
        </w:rPr>
      </w:pPr>
      <w:r>
        <w:rPr>
          <w:lang w:val="en-GB"/>
        </w:rPr>
        <w:t>Attack Action</w:t>
      </w:r>
    </w:p>
    <w:p w14:paraId="0D1E3AD5" w14:textId="2C8D1419" w:rsidR="001D00FA" w:rsidRPr="001D00FA" w:rsidRDefault="001D00FA" w:rsidP="001D00FA">
      <w:pPr>
        <w:rPr>
          <w:lang w:val="en-GB"/>
        </w:rPr>
      </w:pPr>
      <w:r>
        <w:rPr>
          <w:lang w:val="en-GB"/>
        </w:rPr>
        <w:t xml:space="preserve">An </w:t>
      </w:r>
      <w:r w:rsidR="00B176E0">
        <w:rPr>
          <w:lang w:val="en-GB"/>
        </w:rPr>
        <w:t xml:space="preserve">Attack Action </w:t>
      </w:r>
      <w:r>
        <w:rPr>
          <w:lang w:val="en-GB"/>
        </w:rPr>
        <w:t xml:space="preserve">is any </w:t>
      </w:r>
      <w:r w:rsidR="00B176E0">
        <w:rPr>
          <w:lang w:val="en-GB"/>
        </w:rPr>
        <w:t xml:space="preserve">Action </w:t>
      </w:r>
      <w:r>
        <w:rPr>
          <w:lang w:val="en-GB"/>
        </w:rPr>
        <w:t xml:space="preserve">that involves an </w:t>
      </w:r>
      <w:r w:rsidR="00B176E0">
        <w:rPr>
          <w:lang w:val="en-GB"/>
        </w:rPr>
        <w:t xml:space="preserve">Attack Challenge </w:t>
      </w:r>
      <w:r>
        <w:rPr>
          <w:lang w:val="en-GB"/>
        </w:rPr>
        <w:t>of any kind.</w:t>
      </w:r>
      <w:r w:rsidR="00167DF8">
        <w:rPr>
          <w:lang w:val="en-GB"/>
        </w:rPr>
        <w:t xml:space="preserve"> It costs AP dependant on the Weapon</w:t>
      </w:r>
      <w:r w:rsidR="00B176E0">
        <w:rPr>
          <w:lang w:val="en-GB"/>
        </w:rPr>
        <w:t xml:space="preserve"> Talent</w:t>
      </w:r>
      <w:r w:rsidR="00167DF8">
        <w:rPr>
          <w:lang w:val="en-GB"/>
        </w:rPr>
        <w:t xml:space="preserve"> used.</w:t>
      </w:r>
    </w:p>
    <w:p w14:paraId="0E38DEF8" w14:textId="56E8D294" w:rsidR="008C2935" w:rsidRDefault="008C2935" w:rsidP="008C2935">
      <w:pPr>
        <w:pStyle w:val="berschrift3"/>
        <w:rPr>
          <w:lang w:val="en-GB"/>
        </w:rPr>
      </w:pPr>
      <w:r>
        <w:rPr>
          <w:lang w:val="en-GB"/>
        </w:rPr>
        <w:t>Attack Challenge</w:t>
      </w:r>
    </w:p>
    <w:p w14:paraId="4B035021" w14:textId="3ABD2557" w:rsidR="00167DF8" w:rsidRPr="00167DF8" w:rsidRDefault="00167DF8" w:rsidP="00167DF8">
      <w:pPr>
        <w:rPr>
          <w:lang w:val="en-GB"/>
        </w:rPr>
      </w:pPr>
      <w:r>
        <w:rPr>
          <w:lang w:val="en-GB"/>
        </w:rPr>
        <w:t xml:space="preserve">An Attack Challenge always uses a Weapon (see Unarmed Attack for exception). You can be </w:t>
      </w:r>
      <w:r w:rsidR="00B176E0">
        <w:rPr>
          <w:lang w:val="en-GB"/>
        </w:rPr>
        <w:t xml:space="preserve">Skilled </w:t>
      </w:r>
      <w:r>
        <w:rPr>
          <w:lang w:val="en-GB"/>
        </w:rPr>
        <w:t xml:space="preserve">in the </w:t>
      </w:r>
      <w:r w:rsidR="00B176E0">
        <w:rPr>
          <w:lang w:val="en-GB"/>
        </w:rPr>
        <w:t>Challenge</w:t>
      </w:r>
      <w:r>
        <w:rPr>
          <w:lang w:val="en-GB"/>
        </w:rPr>
        <w:t xml:space="preserve">, if you are using a Weapon of </w:t>
      </w:r>
      <w:r w:rsidR="00B176E0">
        <w:rPr>
          <w:lang w:val="en-GB"/>
        </w:rPr>
        <w:t xml:space="preserve">a </w:t>
      </w:r>
      <w:r>
        <w:rPr>
          <w:lang w:val="en-GB"/>
        </w:rPr>
        <w:t>Weapon Talent</w:t>
      </w:r>
      <w:r w:rsidR="00B176E0">
        <w:rPr>
          <w:lang w:val="en-GB"/>
        </w:rPr>
        <w:t xml:space="preserve"> you are Skilled in</w:t>
      </w:r>
      <w:r>
        <w:rPr>
          <w:lang w:val="en-GB"/>
        </w:rPr>
        <w:t xml:space="preserve">. The </w:t>
      </w:r>
      <w:r w:rsidR="00B176E0">
        <w:rPr>
          <w:lang w:val="en-GB"/>
        </w:rPr>
        <w:t xml:space="preserve">Challenge Dice Pool </w:t>
      </w:r>
      <w:r>
        <w:rPr>
          <w:lang w:val="en-GB"/>
        </w:rPr>
        <w:t xml:space="preserve">is determined by your </w:t>
      </w:r>
      <w:r w:rsidR="00B176E0">
        <w:rPr>
          <w:lang w:val="en-GB"/>
        </w:rPr>
        <w:t xml:space="preserve">Base Attribute </w:t>
      </w:r>
      <w:r>
        <w:rPr>
          <w:lang w:val="en-GB"/>
        </w:rPr>
        <w:t xml:space="preserve">and the </w:t>
      </w:r>
      <w:r w:rsidR="00B176E0">
        <w:rPr>
          <w:lang w:val="en-GB"/>
        </w:rPr>
        <w:t>Weapon Dice Pool</w:t>
      </w:r>
      <w:r>
        <w:rPr>
          <w:lang w:val="en-GB"/>
        </w:rPr>
        <w:t>.</w:t>
      </w:r>
    </w:p>
    <w:p w14:paraId="525E7758" w14:textId="6A81170D" w:rsidR="008C2935" w:rsidRDefault="008C2935" w:rsidP="008C2935">
      <w:pPr>
        <w:pStyle w:val="berschrift3"/>
        <w:rPr>
          <w:lang w:val="en-GB"/>
        </w:rPr>
      </w:pPr>
      <w:r>
        <w:rPr>
          <w:lang w:val="en-GB"/>
        </w:rPr>
        <w:t>Base Attribute</w:t>
      </w:r>
    </w:p>
    <w:p w14:paraId="51CB42DF" w14:textId="4EA8753E" w:rsidR="00167DF8" w:rsidRPr="00167DF8" w:rsidRDefault="00B176E0" w:rsidP="00167DF8">
      <w:pPr>
        <w:rPr>
          <w:lang w:val="en-GB"/>
        </w:rPr>
      </w:pPr>
      <w:r>
        <w:rPr>
          <w:lang w:val="en-GB"/>
        </w:rPr>
        <w:t>You</w:t>
      </w:r>
      <w:r w:rsidR="00167DF8">
        <w:rPr>
          <w:lang w:val="en-GB"/>
        </w:rPr>
        <w:t xml:space="preserve"> have eight </w:t>
      </w:r>
      <w:r w:rsidR="00ED59E3">
        <w:rPr>
          <w:lang w:val="en-GB"/>
        </w:rPr>
        <w:t>B</w:t>
      </w:r>
      <w:r w:rsidR="00167DF8">
        <w:rPr>
          <w:lang w:val="en-GB"/>
        </w:rPr>
        <w:t xml:space="preserve">ase </w:t>
      </w:r>
      <w:r w:rsidR="00ED59E3">
        <w:rPr>
          <w:lang w:val="en-GB"/>
        </w:rPr>
        <w:t>At</w:t>
      </w:r>
      <w:r w:rsidR="00167DF8">
        <w:rPr>
          <w:lang w:val="en-GB"/>
        </w:rPr>
        <w:t xml:space="preserve">tributes – Force, Body, Speed, </w:t>
      </w:r>
      <w:r w:rsidR="00ED59E3">
        <w:rPr>
          <w:lang w:val="en-GB"/>
        </w:rPr>
        <w:t xml:space="preserve">Intelligence, Feel, Experience, Feel and Luck - each has points attributed. If the Base Attribute has no points, you are unable to </w:t>
      </w:r>
      <w:r>
        <w:rPr>
          <w:lang w:val="en-GB"/>
        </w:rPr>
        <w:t xml:space="preserve">roll Challenges </w:t>
      </w:r>
      <w:r w:rsidR="00ED59E3">
        <w:rPr>
          <w:lang w:val="en-GB"/>
        </w:rPr>
        <w:t>based in it.</w:t>
      </w:r>
    </w:p>
    <w:p w14:paraId="2EC60A73" w14:textId="532147FD" w:rsidR="00ED59E3" w:rsidRDefault="00ED59E3" w:rsidP="008C2935">
      <w:pPr>
        <w:pStyle w:val="berschrift3"/>
        <w:rPr>
          <w:lang w:val="en-GB"/>
        </w:rPr>
      </w:pPr>
      <w:r>
        <w:rPr>
          <w:lang w:val="en-GB"/>
        </w:rPr>
        <w:t>Base Attribute Challenge</w:t>
      </w:r>
    </w:p>
    <w:p w14:paraId="56C19A48" w14:textId="2808A81D" w:rsidR="00ED59E3" w:rsidRPr="00ED59E3" w:rsidRDefault="00ED59E3" w:rsidP="00ED59E3">
      <w:pPr>
        <w:rPr>
          <w:lang w:val="en-GB"/>
        </w:rPr>
      </w:pPr>
      <w:r>
        <w:rPr>
          <w:lang w:val="en-GB"/>
        </w:rPr>
        <w:t xml:space="preserve">A </w:t>
      </w:r>
      <w:r w:rsidR="00B176E0">
        <w:rPr>
          <w:lang w:val="en-GB"/>
        </w:rPr>
        <w:t xml:space="preserve">Challenge </w:t>
      </w:r>
      <w:r>
        <w:rPr>
          <w:lang w:val="en-GB"/>
        </w:rPr>
        <w:t>just based in a Base Attribute is specified like for example: “roll a Speed Challenge”. The Challenge Dice Pool is equal to your points in the Base Attribute.</w:t>
      </w:r>
    </w:p>
    <w:p w14:paraId="6D82498A" w14:textId="763A1F0C" w:rsidR="007D3E88" w:rsidRDefault="007D3E88" w:rsidP="008C2935">
      <w:pPr>
        <w:pStyle w:val="berschrift3"/>
        <w:rPr>
          <w:lang w:val="en-GB"/>
        </w:rPr>
      </w:pPr>
      <w:r>
        <w:rPr>
          <w:lang w:val="en-GB"/>
        </w:rPr>
        <w:t>Body Attacks</w:t>
      </w:r>
    </w:p>
    <w:p w14:paraId="51C0FA99" w14:textId="6F262325" w:rsidR="00ED59E3" w:rsidRPr="00ED59E3" w:rsidRDefault="00ED59E3" w:rsidP="00ED59E3">
      <w:pPr>
        <w:rPr>
          <w:lang w:val="en-GB"/>
        </w:rPr>
      </w:pPr>
      <w:r>
        <w:rPr>
          <w:lang w:val="en-GB"/>
        </w:rPr>
        <w:t>If you walk into</w:t>
      </w:r>
      <w:r w:rsidR="00B176E0">
        <w:rPr>
          <w:lang w:val="en-GB"/>
        </w:rPr>
        <w:t xml:space="preserve"> and through</w:t>
      </w:r>
      <w:r>
        <w:rPr>
          <w:lang w:val="en-GB"/>
        </w:rPr>
        <w:t xml:space="preserve"> the space of someone, they may roll a Body Challenge, dealing damage to you equal to the </w:t>
      </w:r>
      <w:r w:rsidR="00B176E0">
        <w:rPr>
          <w:lang w:val="en-GB"/>
        </w:rPr>
        <w:t>Successes</w:t>
      </w:r>
      <w:r>
        <w:rPr>
          <w:lang w:val="en-GB"/>
        </w:rPr>
        <w:t>. This Action does not cost AP</w:t>
      </w:r>
      <w:r w:rsidR="00B176E0">
        <w:rPr>
          <w:lang w:val="en-GB"/>
        </w:rPr>
        <w:t xml:space="preserve"> and is not a Reaction</w:t>
      </w:r>
      <w:r>
        <w:rPr>
          <w:lang w:val="en-GB"/>
        </w:rPr>
        <w:t>.</w:t>
      </w:r>
    </w:p>
    <w:p w14:paraId="5299FE73" w14:textId="254BF1A7" w:rsidR="008C2935" w:rsidRDefault="008C2935" w:rsidP="008C2935">
      <w:pPr>
        <w:pStyle w:val="berschrift3"/>
        <w:rPr>
          <w:lang w:val="en-GB"/>
        </w:rPr>
      </w:pPr>
      <w:r>
        <w:rPr>
          <w:lang w:val="en-GB"/>
        </w:rPr>
        <w:t>Challenge</w:t>
      </w:r>
    </w:p>
    <w:p w14:paraId="6BFC9693" w14:textId="7E3E409D" w:rsidR="008C2935" w:rsidRDefault="008C2935" w:rsidP="008C2935">
      <w:pPr>
        <w:rPr>
          <w:lang w:val="en-GB"/>
        </w:rPr>
      </w:pPr>
      <w:r>
        <w:rPr>
          <w:lang w:val="en-GB"/>
        </w:rPr>
        <w:t xml:space="preserve">A </w:t>
      </w:r>
      <w:r w:rsidR="00B176E0">
        <w:rPr>
          <w:lang w:val="en-GB"/>
        </w:rPr>
        <w:t xml:space="preserve">Challenge </w:t>
      </w:r>
      <w:r>
        <w:rPr>
          <w:lang w:val="en-GB"/>
        </w:rPr>
        <w:t xml:space="preserve">is a roll of d20s equal to the [Challenge Dice Pool] of the </w:t>
      </w:r>
      <w:r w:rsidR="00B176E0">
        <w:rPr>
          <w:lang w:val="en-GB"/>
        </w:rPr>
        <w:t>Challenge</w:t>
      </w:r>
      <w:r>
        <w:rPr>
          <w:lang w:val="en-GB"/>
        </w:rPr>
        <w:t xml:space="preserve">, representing an action a character performs. The game master has the final word, if a </w:t>
      </w:r>
      <w:r w:rsidR="00B176E0">
        <w:rPr>
          <w:lang w:val="en-GB"/>
        </w:rPr>
        <w:t xml:space="preserve">Challenge </w:t>
      </w:r>
      <w:r>
        <w:rPr>
          <w:lang w:val="en-GB"/>
        </w:rPr>
        <w:t>is required for any action.</w:t>
      </w:r>
    </w:p>
    <w:p w14:paraId="6BD46182" w14:textId="1B60BE83" w:rsidR="007A19E0" w:rsidRDefault="007A19E0" w:rsidP="008C2935">
      <w:pPr>
        <w:pStyle w:val="berschrift3"/>
        <w:rPr>
          <w:lang w:val="en-GB"/>
        </w:rPr>
      </w:pPr>
      <w:r>
        <w:rPr>
          <w:lang w:val="en-GB"/>
        </w:rPr>
        <w:t>Challenge Dice Pool</w:t>
      </w:r>
    </w:p>
    <w:p w14:paraId="3417793C" w14:textId="3541CAAF" w:rsidR="00ED59E3" w:rsidRPr="00ED59E3" w:rsidRDefault="00ED59E3" w:rsidP="00ED59E3">
      <w:pPr>
        <w:rPr>
          <w:lang w:val="en-GB"/>
        </w:rPr>
      </w:pPr>
      <w:r>
        <w:rPr>
          <w:lang w:val="en-GB"/>
        </w:rPr>
        <w:t xml:space="preserve">The Challenge Dice Pool defines the number of d20 you roll for a given </w:t>
      </w:r>
      <w:r w:rsidR="00B176E0">
        <w:rPr>
          <w:lang w:val="en-GB"/>
        </w:rPr>
        <w:t>Challenge</w:t>
      </w:r>
      <w:r>
        <w:rPr>
          <w:lang w:val="en-GB"/>
        </w:rPr>
        <w:t>.</w:t>
      </w:r>
    </w:p>
    <w:p w14:paraId="2334884A" w14:textId="622616BE" w:rsidR="00ED59E3" w:rsidRDefault="00ED59E3" w:rsidP="008C2935">
      <w:pPr>
        <w:pStyle w:val="berschrift3"/>
        <w:rPr>
          <w:lang w:val="en-GB"/>
        </w:rPr>
      </w:pPr>
      <w:r>
        <w:rPr>
          <w:lang w:val="en-GB"/>
        </w:rPr>
        <w:t>Compound Challenge</w:t>
      </w:r>
    </w:p>
    <w:p w14:paraId="57B12008" w14:textId="6093C94C" w:rsidR="00ED59E3" w:rsidRPr="00ED59E3" w:rsidRDefault="00ED59E3" w:rsidP="00ED59E3">
      <w:pPr>
        <w:rPr>
          <w:lang w:val="en-GB"/>
        </w:rPr>
      </w:pPr>
      <w:r>
        <w:rPr>
          <w:lang w:val="en-GB"/>
        </w:rPr>
        <w:t xml:space="preserve">A Compound Challenge is composed of multiple Base Attributes. For the </w:t>
      </w:r>
      <w:r w:rsidR="00EC5644">
        <w:rPr>
          <w:lang w:val="en-GB"/>
        </w:rPr>
        <w:t>Challenge Dice Pool, add up all points in the corresponding Base Attributes.</w:t>
      </w:r>
    </w:p>
    <w:p w14:paraId="772F3A27" w14:textId="69D6DCA8" w:rsidR="00B07B18" w:rsidRDefault="00B07B18" w:rsidP="008C2935">
      <w:pPr>
        <w:pStyle w:val="berschrift3"/>
        <w:rPr>
          <w:lang w:val="en-GB"/>
        </w:rPr>
      </w:pPr>
      <w:r>
        <w:rPr>
          <w:lang w:val="en-GB"/>
        </w:rPr>
        <w:t>Cumulative Talent</w:t>
      </w:r>
    </w:p>
    <w:p w14:paraId="02BDA58E" w14:textId="56E0E5D5" w:rsidR="00B176E0" w:rsidRDefault="00B176E0" w:rsidP="00B176E0">
      <w:pPr>
        <w:rPr>
          <w:lang w:val="en-GB"/>
        </w:rPr>
      </w:pPr>
      <w:r>
        <w:rPr>
          <w:lang w:val="en-GB"/>
        </w:rPr>
        <w:t xml:space="preserve">Breach and Knowledge are Cumulative Talents. You can only be Skilled in a Challenge applying </w:t>
      </w:r>
      <w:r>
        <w:rPr>
          <w:lang w:val="en-GB"/>
        </w:rPr>
        <w:lastRenderedPageBreak/>
        <w:t>these Talents, if you adhere to one of your specified Ways of Entry or Fields of Academic Study. You can gain Pool Dice without adhering to them.</w:t>
      </w:r>
    </w:p>
    <w:p w14:paraId="0911FB06" w14:textId="5B166CF0" w:rsidR="00B176E0" w:rsidRPr="00B176E0" w:rsidRDefault="00B176E0" w:rsidP="00B176E0">
      <w:pPr>
        <w:rPr>
          <w:lang w:val="en-GB"/>
        </w:rPr>
      </w:pPr>
      <w:r>
        <w:rPr>
          <w:lang w:val="en-GB"/>
        </w:rPr>
        <w:t>You can be Skilled in Cumulative Talents more than once. Each separate time you are Skilled allows you to specify one Way of Entry or Field of Academic Study.</w:t>
      </w:r>
    </w:p>
    <w:p w14:paraId="3EFD71A0" w14:textId="1A1D7571" w:rsidR="007A19E0" w:rsidRDefault="007A19E0" w:rsidP="008C2935">
      <w:pPr>
        <w:pStyle w:val="berschrift3"/>
        <w:rPr>
          <w:lang w:val="en-GB"/>
        </w:rPr>
      </w:pPr>
      <w:r>
        <w:rPr>
          <w:lang w:val="en-GB"/>
        </w:rPr>
        <w:t>Contest</w:t>
      </w:r>
    </w:p>
    <w:p w14:paraId="77616E28" w14:textId="5EBEEB9C" w:rsidR="00EC5644" w:rsidRPr="00EC5644" w:rsidRDefault="00EC5644" w:rsidP="00EC5644">
      <w:pPr>
        <w:rPr>
          <w:lang w:val="en-GB"/>
        </w:rPr>
      </w:pPr>
      <w:r>
        <w:rPr>
          <w:lang w:val="en-GB"/>
        </w:rPr>
        <w:t xml:space="preserve">If one Challenge contests another one, </w:t>
      </w:r>
      <w:r w:rsidR="00B176E0">
        <w:rPr>
          <w:lang w:val="en-GB"/>
        </w:rPr>
        <w:t xml:space="preserve">Successes </w:t>
      </w:r>
      <w:r>
        <w:rPr>
          <w:lang w:val="en-GB"/>
        </w:rPr>
        <w:t xml:space="preserve">cancel out one to one. Only the remaining </w:t>
      </w:r>
      <w:r w:rsidR="00B176E0">
        <w:rPr>
          <w:lang w:val="en-GB"/>
        </w:rPr>
        <w:t xml:space="preserve">Successes </w:t>
      </w:r>
      <w:r>
        <w:rPr>
          <w:lang w:val="en-GB"/>
        </w:rPr>
        <w:t>count towards the Challenges Success Pool.</w:t>
      </w:r>
    </w:p>
    <w:p w14:paraId="1E12C6E5" w14:textId="422686A5" w:rsidR="00720F3E" w:rsidRDefault="00720F3E" w:rsidP="008C2935">
      <w:pPr>
        <w:pStyle w:val="berschrift3"/>
        <w:rPr>
          <w:lang w:val="en-GB"/>
        </w:rPr>
      </w:pPr>
      <w:r>
        <w:rPr>
          <w:lang w:val="en-GB"/>
        </w:rPr>
        <w:t>Critical Failure</w:t>
      </w:r>
    </w:p>
    <w:p w14:paraId="731434E0" w14:textId="048485AE" w:rsidR="00EC5644" w:rsidRDefault="00EC5644" w:rsidP="00EC5644">
      <w:pPr>
        <w:rPr>
          <w:lang w:val="en-GB"/>
        </w:rPr>
      </w:pPr>
      <w:r>
        <w:rPr>
          <w:lang w:val="en-GB"/>
        </w:rPr>
        <w:t xml:space="preserve">If a </w:t>
      </w:r>
      <w:r w:rsidR="00B176E0">
        <w:rPr>
          <w:lang w:val="en-GB"/>
        </w:rPr>
        <w:t xml:space="preserve">Challenge </w:t>
      </w:r>
      <w:r>
        <w:rPr>
          <w:lang w:val="en-GB"/>
        </w:rPr>
        <w:t xml:space="preserve">has no </w:t>
      </w:r>
      <w:r w:rsidR="00B176E0">
        <w:rPr>
          <w:lang w:val="en-GB"/>
        </w:rPr>
        <w:t xml:space="preserve">Successes, </w:t>
      </w:r>
      <w:r>
        <w:rPr>
          <w:lang w:val="en-GB"/>
        </w:rPr>
        <w:t>one of the following events takes place:</w:t>
      </w:r>
    </w:p>
    <w:p w14:paraId="1F3F8C1B" w14:textId="3AD31234" w:rsidR="00EC5644" w:rsidRDefault="00EC5644" w:rsidP="00EC5644">
      <w:pPr>
        <w:rPr>
          <w:lang w:val="en-GB"/>
        </w:rPr>
      </w:pPr>
      <w:r w:rsidRPr="00EC5644">
        <w:rPr>
          <w:b/>
          <w:bCs/>
          <w:lang w:val="en-GB"/>
        </w:rPr>
        <w:t>Challenge Dice Pool equal to one:</w:t>
      </w:r>
      <w:r>
        <w:rPr>
          <w:lang w:val="en-GB"/>
        </w:rPr>
        <w:t xml:space="preserve"> The action fails completely and cannot be reattempted.</w:t>
      </w:r>
    </w:p>
    <w:p w14:paraId="1BC598E3" w14:textId="5F20CBC2" w:rsidR="00EC5644" w:rsidRDefault="00EC5644" w:rsidP="00EC5644">
      <w:pPr>
        <w:rPr>
          <w:lang w:val="en-GB"/>
        </w:rPr>
      </w:pPr>
      <w:r w:rsidRPr="00EC5644">
        <w:rPr>
          <w:b/>
          <w:bCs/>
          <w:lang w:val="en-GB"/>
        </w:rPr>
        <w:t>Challenge Dice Pool greater than one:</w:t>
      </w:r>
      <w:r>
        <w:rPr>
          <w:lang w:val="en-GB"/>
        </w:rPr>
        <w:t xml:space="preserve"> The action fails spectacularly, and serious consequences transpire.</w:t>
      </w:r>
    </w:p>
    <w:p w14:paraId="49116A12" w14:textId="6B09118A" w:rsidR="00EC5644" w:rsidRPr="00EC5644" w:rsidRDefault="00EC5644" w:rsidP="00EC5644">
      <w:pPr>
        <w:rPr>
          <w:lang w:val="en-GB"/>
        </w:rPr>
      </w:pPr>
      <w:r w:rsidRPr="00EC5644">
        <w:rPr>
          <w:b/>
          <w:bCs/>
          <w:lang w:val="en-GB"/>
        </w:rPr>
        <w:t>Challenge was</w:t>
      </w:r>
      <w:r>
        <w:rPr>
          <w:b/>
          <w:bCs/>
          <w:lang w:val="en-GB"/>
        </w:rPr>
        <w:t xml:space="preserve"> an</w:t>
      </w:r>
      <w:r w:rsidRPr="00EC5644">
        <w:rPr>
          <w:b/>
          <w:bCs/>
          <w:lang w:val="en-GB"/>
        </w:rPr>
        <w:t xml:space="preserve"> Attack Challenge:</w:t>
      </w:r>
      <w:r>
        <w:rPr>
          <w:lang w:val="en-GB"/>
        </w:rPr>
        <w:t xml:space="preserve"> Target gains the opportunity to react with </w:t>
      </w:r>
      <w:r w:rsidR="00B176E0">
        <w:rPr>
          <w:lang w:val="en-GB"/>
        </w:rPr>
        <w:t>the Reaction</w:t>
      </w:r>
      <w:r>
        <w:rPr>
          <w:lang w:val="en-GB"/>
        </w:rPr>
        <w:t xml:space="preserve"> </w:t>
      </w:r>
      <w:r w:rsidRPr="00EC5644">
        <w:rPr>
          <w:lang w:val="en-GB"/>
        </w:rPr>
        <w:t>Riposte</w:t>
      </w:r>
      <w:r>
        <w:rPr>
          <w:lang w:val="en-GB"/>
        </w:rPr>
        <w:t>.</w:t>
      </w:r>
    </w:p>
    <w:p w14:paraId="1B04F043" w14:textId="4F7A3367" w:rsidR="007A19E0" w:rsidRDefault="007A19E0" w:rsidP="008C2935">
      <w:pPr>
        <w:pStyle w:val="berschrift3"/>
        <w:rPr>
          <w:lang w:val="en-GB"/>
        </w:rPr>
      </w:pPr>
      <w:r>
        <w:rPr>
          <w:lang w:val="en-GB"/>
        </w:rPr>
        <w:t>Damage</w:t>
      </w:r>
    </w:p>
    <w:p w14:paraId="68ED1AF1" w14:textId="3F7A8169" w:rsidR="00EC5644" w:rsidRPr="00EC5644" w:rsidRDefault="00EC5644" w:rsidP="00EC5644">
      <w:pPr>
        <w:rPr>
          <w:lang w:val="en-GB"/>
        </w:rPr>
      </w:pPr>
      <w:r>
        <w:rPr>
          <w:lang w:val="en-GB"/>
        </w:rPr>
        <w:t xml:space="preserve">If you take damage, you first take Poise Damage until your Poise is expended and afterwards take Hit Point Damage. If you take more </w:t>
      </w:r>
      <w:r w:rsidR="00E222D2">
        <w:rPr>
          <w:lang w:val="en-GB"/>
        </w:rPr>
        <w:t xml:space="preserve">Poise </w:t>
      </w:r>
      <w:r>
        <w:rPr>
          <w:lang w:val="en-GB"/>
        </w:rPr>
        <w:t xml:space="preserve">damage than you have </w:t>
      </w:r>
      <w:r w:rsidR="00E222D2">
        <w:rPr>
          <w:lang w:val="en-GB"/>
        </w:rPr>
        <w:t xml:space="preserve">Poise left, the leftover damage gets </w:t>
      </w:r>
      <w:r w:rsidR="00A91503">
        <w:rPr>
          <w:lang w:val="en-GB"/>
        </w:rPr>
        <w:t xml:space="preserve">converted </w:t>
      </w:r>
      <w:r w:rsidR="00E222D2">
        <w:rPr>
          <w:lang w:val="en-GB"/>
        </w:rPr>
        <w:t xml:space="preserve">into Hit Point damage. If a rule </w:t>
      </w:r>
      <w:r w:rsidR="00A91503">
        <w:rPr>
          <w:lang w:val="en-GB"/>
        </w:rPr>
        <w:t xml:space="preserve">explicitly </w:t>
      </w:r>
      <w:r w:rsidR="00E222D2">
        <w:rPr>
          <w:lang w:val="en-GB"/>
        </w:rPr>
        <w:t>states Poise or Hit Point Damage</w:t>
      </w:r>
      <w:r w:rsidR="00A91503">
        <w:rPr>
          <w:lang w:val="en-GB"/>
        </w:rPr>
        <w:t>,</w:t>
      </w:r>
      <w:r w:rsidR="00E222D2">
        <w:rPr>
          <w:lang w:val="en-GB"/>
        </w:rPr>
        <w:t xml:space="preserve"> it cannot be converted by any means. Exceeding damage </w:t>
      </w:r>
      <w:r w:rsidR="00A91503">
        <w:rPr>
          <w:lang w:val="en-GB"/>
        </w:rPr>
        <w:t>expires</w:t>
      </w:r>
      <w:r w:rsidR="00E222D2">
        <w:rPr>
          <w:lang w:val="en-GB"/>
        </w:rPr>
        <w:t>.</w:t>
      </w:r>
    </w:p>
    <w:p w14:paraId="4E72D1A5" w14:textId="52B8FE6B" w:rsidR="00720F3E" w:rsidRDefault="00720F3E" w:rsidP="008C2935">
      <w:pPr>
        <w:pStyle w:val="berschrift3"/>
        <w:rPr>
          <w:lang w:val="en-GB"/>
        </w:rPr>
      </w:pPr>
      <w:r>
        <w:rPr>
          <w:lang w:val="en-GB"/>
        </w:rPr>
        <w:t>Death</w:t>
      </w:r>
    </w:p>
    <w:p w14:paraId="5E554DE4" w14:textId="6CF90B25" w:rsidR="00E222D2" w:rsidRPr="00E222D2" w:rsidRDefault="00E222D2" w:rsidP="00E222D2">
      <w:pPr>
        <w:rPr>
          <w:lang w:val="en-GB"/>
        </w:rPr>
      </w:pPr>
      <w:r>
        <w:rPr>
          <w:lang w:val="en-GB"/>
        </w:rPr>
        <w:t xml:space="preserve">If you drop to zero </w:t>
      </w:r>
      <w:r w:rsidR="00A91503">
        <w:rPr>
          <w:lang w:val="en-GB"/>
        </w:rPr>
        <w:t xml:space="preserve">Hit Points </w:t>
      </w:r>
      <w:r>
        <w:rPr>
          <w:lang w:val="en-GB"/>
        </w:rPr>
        <w:t xml:space="preserve">and do not fracture a Talebone, you die. Confer with the </w:t>
      </w:r>
      <w:r w:rsidR="00A91503">
        <w:rPr>
          <w:lang w:val="en-GB"/>
        </w:rPr>
        <w:t>GM</w:t>
      </w:r>
      <w:r>
        <w:rPr>
          <w:lang w:val="en-GB"/>
        </w:rPr>
        <w:t xml:space="preserve"> </w:t>
      </w:r>
      <w:r w:rsidR="00A91503">
        <w:rPr>
          <w:lang w:val="en-GB"/>
        </w:rPr>
        <w:t xml:space="preserve">on </w:t>
      </w:r>
      <w:r>
        <w:rPr>
          <w:lang w:val="en-GB"/>
        </w:rPr>
        <w:t>how you wish your player character’s story is to be recalled by NPCs.</w:t>
      </w:r>
    </w:p>
    <w:p w14:paraId="46E66091" w14:textId="69166494" w:rsidR="00720F3E" w:rsidRDefault="00720F3E" w:rsidP="008C2935">
      <w:pPr>
        <w:pStyle w:val="berschrift3"/>
        <w:rPr>
          <w:lang w:val="en-GB"/>
        </w:rPr>
      </w:pPr>
      <w:r>
        <w:rPr>
          <w:lang w:val="en-GB"/>
        </w:rPr>
        <w:t>Difficulty</w:t>
      </w:r>
    </w:p>
    <w:p w14:paraId="79FB2C06" w14:textId="36EA6F64" w:rsidR="00E222D2" w:rsidRPr="00E222D2" w:rsidRDefault="00E222D2" w:rsidP="00E222D2">
      <w:pPr>
        <w:rPr>
          <w:lang w:val="en-GB"/>
        </w:rPr>
      </w:pPr>
      <w:r>
        <w:rPr>
          <w:lang w:val="en-GB"/>
        </w:rPr>
        <w:t xml:space="preserve">The Difficulty of a </w:t>
      </w:r>
      <w:r w:rsidR="00A91503">
        <w:rPr>
          <w:lang w:val="en-GB"/>
        </w:rPr>
        <w:t xml:space="preserve">Challenge </w:t>
      </w:r>
      <w:r>
        <w:rPr>
          <w:lang w:val="en-GB"/>
        </w:rPr>
        <w:t xml:space="preserve">is a number between one and twenty. Any dice of the Challenge Dice Pool must roll equal or greater to </w:t>
      </w:r>
      <w:r>
        <w:rPr>
          <w:lang w:val="en-GB"/>
        </w:rPr>
        <w:t xml:space="preserve">the </w:t>
      </w:r>
      <w:r w:rsidR="00A91503">
        <w:rPr>
          <w:lang w:val="en-GB"/>
        </w:rPr>
        <w:t xml:space="preserve">Difficulty </w:t>
      </w:r>
      <w:r>
        <w:rPr>
          <w:lang w:val="en-GB"/>
        </w:rPr>
        <w:t>to be counted towards the Success Pool.</w:t>
      </w:r>
      <w:r>
        <w:rPr>
          <w:lang w:val="en-GB"/>
        </w:rPr>
        <w:br/>
        <w:t>The</w:t>
      </w:r>
      <w:r w:rsidR="00DF028D">
        <w:rPr>
          <w:lang w:val="en-GB"/>
        </w:rPr>
        <w:t xml:space="preserve"> base</w:t>
      </w:r>
      <w:r>
        <w:rPr>
          <w:lang w:val="en-GB"/>
        </w:rPr>
        <w:t xml:space="preserve"> Difficulty for an unskilled Challenge is </w:t>
      </w:r>
      <w:r w:rsidRPr="00E222D2">
        <w:rPr>
          <w:b/>
          <w:bCs/>
          <w:lang w:val="en-GB"/>
        </w:rPr>
        <w:t>13</w:t>
      </w:r>
      <w:r>
        <w:rPr>
          <w:lang w:val="en-GB"/>
        </w:rPr>
        <w:t>.</w:t>
      </w:r>
      <w:r>
        <w:rPr>
          <w:lang w:val="en-GB"/>
        </w:rPr>
        <w:br/>
        <w:t xml:space="preserve">The </w:t>
      </w:r>
      <w:r w:rsidR="00A91503">
        <w:rPr>
          <w:lang w:val="en-GB"/>
        </w:rPr>
        <w:t>GM</w:t>
      </w:r>
      <w:r>
        <w:rPr>
          <w:lang w:val="en-GB"/>
        </w:rPr>
        <w:t xml:space="preserve"> can adjust the Difficulty by any amount, usually by up to five in either direction.</w:t>
      </w:r>
    </w:p>
    <w:p w14:paraId="4B4EE4F8" w14:textId="1E052843" w:rsidR="007A19E0" w:rsidRPr="000952A9" w:rsidRDefault="007A19E0" w:rsidP="008C2935">
      <w:pPr>
        <w:pStyle w:val="berschrift3"/>
        <w:rPr>
          <w:lang w:val="en-GB"/>
        </w:rPr>
      </w:pPr>
      <w:r>
        <w:rPr>
          <w:lang w:val="en-GB"/>
        </w:rPr>
        <w:t>Disadvantage</w:t>
      </w:r>
    </w:p>
    <w:p w14:paraId="49C15F59" w14:textId="746B6D9A" w:rsidR="0033365F" w:rsidRPr="0033365F" w:rsidRDefault="0033365F" w:rsidP="0033365F">
      <w:pPr>
        <w:rPr>
          <w:lang w:val="en-GB"/>
        </w:rPr>
      </w:pPr>
      <w:r>
        <w:rPr>
          <w:lang w:val="en-GB"/>
        </w:rPr>
        <w:t xml:space="preserve">If you have </w:t>
      </w:r>
      <w:r w:rsidR="00A91503">
        <w:rPr>
          <w:lang w:val="en-GB"/>
        </w:rPr>
        <w:t xml:space="preserve">Disadvantage </w:t>
      </w:r>
      <w:r>
        <w:rPr>
          <w:lang w:val="en-GB"/>
        </w:rPr>
        <w:t xml:space="preserve">on a </w:t>
      </w:r>
      <w:r w:rsidR="00A91503">
        <w:rPr>
          <w:lang w:val="en-GB"/>
        </w:rPr>
        <w:t>Challenge</w:t>
      </w:r>
      <w:r>
        <w:rPr>
          <w:lang w:val="en-GB"/>
        </w:rPr>
        <w:t xml:space="preserve">, you add a specified number to the </w:t>
      </w:r>
      <w:r w:rsidR="00A91503">
        <w:rPr>
          <w:lang w:val="en-GB"/>
        </w:rPr>
        <w:t xml:space="preserve">Difficulty </w:t>
      </w:r>
      <w:r>
        <w:rPr>
          <w:lang w:val="en-GB"/>
        </w:rPr>
        <w:t xml:space="preserve">of the </w:t>
      </w:r>
      <w:r w:rsidR="00A91503">
        <w:rPr>
          <w:lang w:val="en-GB"/>
        </w:rPr>
        <w:t>Challenge</w:t>
      </w:r>
      <w:r>
        <w:rPr>
          <w:lang w:val="en-GB"/>
        </w:rPr>
        <w:t>. Disadvantage is specified as for example “disadvantage (+3)”.</w:t>
      </w:r>
    </w:p>
    <w:p w14:paraId="26B86E67" w14:textId="47E8F7E0" w:rsidR="00720F3E" w:rsidRDefault="00720F3E" w:rsidP="008C2935">
      <w:pPr>
        <w:pStyle w:val="berschrift3"/>
        <w:rPr>
          <w:lang w:val="en-GB"/>
        </w:rPr>
      </w:pPr>
      <w:r>
        <w:rPr>
          <w:lang w:val="en-GB"/>
        </w:rPr>
        <w:t>Downed</w:t>
      </w:r>
    </w:p>
    <w:p w14:paraId="22C8006D" w14:textId="5DAF5446" w:rsidR="000646BF" w:rsidRDefault="000646BF" w:rsidP="000646BF">
      <w:pPr>
        <w:rPr>
          <w:lang w:val="en-GB"/>
        </w:rPr>
      </w:pPr>
      <w:r>
        <w:rPr>
          <w:lang w:val="en-GB"/>
        </w:rPr>
        <w:t>While you lay on the ground defenceless, you are also Tripped.</w:t>
      </w:r>
      <w:r>
        <w:rPr>
          <w:lang w:val="en-GB"/>
        </w:rPr>
        <w:br/>
        <w:t xml:space="preserve">Attacks against </w:t>
      </w:r>
      <w:r w:rsidR="00A91503">
        <w:rPr>
          <w:lang w:val="en-GB"/>
        </w:rPr>
        <w:t xml:space="preserve">Downed </w:t>
      </w:r>
      <w:r>
        <w:rPr>
          <w:lang w:val="en-GB"/>
        </w:rPr>
        <w:t xml:space="preserve">targets usually are rolled at advantage (+1), due to the difference in </w:t>
      </w:r>
      <w:r w:rsidR="00A91503">
        <w:rPr>
          <w:lang w:val="en-GB"/>
        </w:rPr>
        <w:t>Elevation</w:t>
      </w:r>
      <w:r>
        <w:rPr>
          <w:lang w:val="en-GB"/>
        </w:rPr>
        <w:t>.</w:t>
      </w:r>
    </w:p>
    <w:p w14:paraId="2BC00F01" w14:textId="36D2F700" w:rsidR="00AC2376" w:rsidRDefault="00AC2376" w:rsidP="00AC2376">
      <w:pPr>
        <w:pStyle w:val="berschrift3"/>
        <w:rPr>
          <w:lang w:val="en-GB"/>
        </w:rPr>
      </w:pPr>
      <w:r>
        <w:rPr>
          <w:lang w:val="en-GB"/>
        </w:rPr>
        <w:t>Draw Action</w:t>
      </w:r>
    </w:p>
    <w:p w14:paraId="0FBF4EC5" w14:textId="5CA7902E" w:rsidR="00E222D2" w:rsidRPr="00E222D2" w:rsidRDefault="00E222D2" w:rsidP="00E222D2">
      <w:pPr>
        <w:rPr>
          <w:lang w:val="en-GB"/>
        </w:rPr>
      </w:pPr>
      <w:r>
        <w:rPr>
          <w:lang w:val="en-GB"/>
        </w:rPr>
        <w:t>During a Draw Action you either Draw or Stow any object on your person you are able to hold in your hands.</w:t>
      </w:r>
    </w:p>
    <w:p w14:paraId="65CDD263" w14:textId="07822454" w:rsidR="007D3E88" w:rsidRDefault="007D3E88" w:rsidP="008C2935">
      <w:pPr>
        <w:pStyle w:val="berschrift3"/>
        <w:rPr>
          <w:lang w:val="en-GB"/>
        </w:rPr>
      </w:pPr>
      <w:r>
        <w:rPr>
          <w:lang w:val="en-GB"/>
        </w:rPr>
        <w:t>Elevation</w:t>
      </w:r>
    </w:p>
    <w:p w14:paraId="7F57FC35" w14:textId="237F1DC0" w:rsidR="007D3E88" w:rsidRPr="007D3E88" w:rsidRDefault="007D3E88" w:rsidP="007D3E88">
      <w:pPr>
        <w:rPr>
          <w:lang w:val="en-GB"/>
        </w:rPr>
      </w:pPr>
      <w:r>
        <w:rPr>
          <w:lang w:val="en-GB"/>
        </w:rPr>
        <w:t xml:space="preserve">If you are above your </w:t>
      </w:r>
      <w:r w:rsidR="00A91503">
        <w:rPr>
          <w:lang w:val="en-GB"/>
        </w:rPr>
        <w:t>Target</w:t>
      </w:r>
      <w:r w:rsidR="00720F3E">
        <w:rPr>
          <w:lang w:val="en-GB"/>
        </w:rPr>
        <w:t xml:space="preserve">, you gain advantage (- height difference in Steps) on any </w:t>
      </w:r>
      <w:r w:rsidR="00A91503">
        <w:rPr>
          <w:lang w:val="en-GB"/>
        </w:rPr>
        <w:t xml:space="preserve">Challenges </w:t>
      </w:r>
      <w:r w:rsidR="00720F3E">
        <w:rPr>
          <w:lang w:val="en-GB"/>
        </w:rPr>
        <w:t xml:space="preserve">interacting with the target. If you are below your </w:t>
      </w:r>
      <w:r w:rsidR="00A91503">
        <w:rPr>
          <w:lang w:val="en-GB"/>
        </w:rPr>
        <w:t>Target</w:t>
      </w:r>
      <w:r w:rsidR="00720F3E">
        <w:rPr>
          <w:lang w:val="en-GB"/>
        </w:rPr>
        <w:t xml:space="preserve">, you gain disadvantage (+ height difference in Steps). Height difference is measured at the start of your </w:t>
      </w:r>
      <w:r w:rsidR="00A91503">
        <w:rPr>
          <w:lang w:val="en-GB"/>
        </w:rPr>
        <w:t xml:space="preserve">Action </w:t>
      </w:r>
      <w:r w:rsidR="00720F3E">
        <w:rPr>
          <w:lang w:val="en-GB"/>
        </w:rPr>
        <w:t xml:space="preserve">and ignores changes during the </w:t>
      </w:r>
      <w:r w:rsidR="00A91503">
        <w:rPr>
          <w:lang w:val="en-GB"/>
        </w:rPr>
        <w:t>Action</w:t>
      </w:r>
      <w:r w:rsidR="00720F3E">
        <w:rPr>
          <w:lang w:val="en-GB"/>
        </w:rPr>
        <w:t>.</w:t>
      </w:r>
    </w:p>
    <w:p w14:paraId="288E0F77" w14:textId="18ED4903" w:rsidR="00AC2376" w:rsidRDefault="00AC2376" w:rsidP="008C2935">
      <w:pPr>
        <w:pStyle w:val="berschrift3"/>
        <w:rPr>
          <w:lang w:val="en-GB"/>
        </w:rPr>
      </w:pPr>
      <w:r>
        <w:rPr>
          <w:lang w:val="en-GB"/>
        </w:rPr>
        <w:t>Encounter</w:t>
      </w:r>
    </w:p>
    <w:p w14:paraId="1CDFF2E8" w14:textId="4AAB7474" w:rsidR="00AC2376" w:rsidRPr="00AC2376" w:rsidRDefault="00AC2376" w:rsidP="00AC2376">
      <w:pPr>
        <w:rPr>
          <w:lang w:val="en-GB"/>
        </w:rPr>
      </w:pPr>
      <w:r>
        <w:rPr>
          <w:lang w:val="en-GB"/>
        </w:rPr>
        <w:t xml:space="preserve">An </w:t>
      </w:r>
      <w:r w:rsidR="00A91503">
        <w:rPr>
          <w:lang w:val="en-GB"/>
        </w:rPr>
        <w:t xml:space="preserve">Encounter </w:t>
      </w:r>
      <w:r>
        <w:rPr>
          <w:lang w:val="en-GB"/>
        </w:rPr>
        <w:t xml:space="preserve">is a group of NPCs that work against the PCs and their allies during </w:t>
      </w:r>
      <w:r w:rsidR="00A91503">
        <w:rPr>
          <w:lang w:val="en-GB"/>
        </w:rPr>
        <w:t>Initiative</w:t>
      </w:r>
      <w:r>
        <w:rPr>
          <w:lang w:val="en-GB"/>
        </w:rPr>
        <w:t xml:space="preserve">. All members of an </w:t>
      </w:r>
      <w:r w:rsidR="00A91503">
        <w:rPr>
          <w:lang w:val="en-GB"/>
        </w:rPr>
        <w:t xml:space="preserve">Encounter </w:t>
      </w:r>
      <w:r>
        <w:rPr>
          <w:lang w:val="en-GB"/>
        </w:rPr>
        <w:t>share a single pool of AP.</w:t>
      </w:r>
    </w:p>
    <w:p w14:paraId="786BFE40" w14:textId="42AC2060" w:rsidR="003D7BF6" w:rsidRDefault="003D7BF6" w:rsidP="008C2935">
      <w:pPr>
        <w:pStyle w:val="berschrift3"/>
        <w:rPr>
          <w:lang w:val="en-GB"/>
        </w:rPr>
      </w:pPr>
      <w:r>
        <w:rPr>
          <w:lang w:val="en-GB"/>
        </w:rPr>
        <w:t>Excessive Success</w:t>
      </w:r>
    </w:p>
    <w:p w14:paraId="52B5F852" w14:textId="3559D907" w:rsidR="00F056AC" w:rsidRPr="00F056AC" w:rsidRDefault="00F056AC" w:rsidP="00F056AC">
      <w:pPr>
        <w:rPr>
          <w:lang w:val="en-GB"/>
        </w:rPr>
      </w:pPr>
      <w:r>
        <w:rPr>
          <w:lang w:val="en-GB"/>
        </w:rPr>
        <w:t>If the size of the Success Pool of any Challenge is equal to or greater than ten, the</w:t>
      </w:r>
      <w:r w:rsidR="00A91503">
        <w:rPr>
          <w:lang w:val="en-GB"/>
        </w:rPr>
        <w:t xml:space="preserve"> GM</w:t>
      </w:r>
      <w:r>
        <w:rPr>
          <w:lang w:val="en-GB"/>
        </w:rPr>
        <w:t xml:space="preserve"> may declare an Excessive Success. The character</w:t>
      </w:r>
      <w:r w:rsidR="00A91503">
        <w:rPr>
          <w:lang w:val="en-GB"/>
        </w:rPr>
        <w:t xml:space="preserve"> or characters</w:t>
      </w:r>
      <w:r>
        <w:rPr>
          <w:lang w:val="en-GB"/>
        </w:rPr>
        <w:t xml:space="preserve"> achieve the given task to a degree that rivals supernatural results.</w:t>
      </w:r>
    </w:p>
    <w:p w14:paraId="45ECB34B" w14:textId="18DD2F4B" w:rsidR="007D3E88" w:rsidRDefault="007D3E88" w:rsidP="008C2935">
      <w:pPr>
        <w:pStyle w:val="berschrift3"/>
        <w:rPr>
          <w:lang w:val="en-GB"/>
        </w:rPr>
      </w:pPr>
      <w:r>
        <w:rPr>
          <w:lang w:val="en-GB"/>
        </w:rPr>
        <w:lastRenderedPageBreak/>
        <w:t>Heavy Object</w:t>
      </w:r>
    </w:p>
    <w:p w14:paraId="4ED2827B" w14:textId="52E7A2F4" w:rsidR="00301A19" w:rsidRDefault="00301A19" w:rsidP="00301A19">
      <w:pPr>
        <w:rPr>
          <w:lang w:val="en-GB"/>
        </w:rPr>
      </w:pPr>
      <w:r>
        <w:rPr>
          <w:lang w:val="en-GB"/>
        </w:rPr>
        <w:t xml:space="preserve">Some </w:t>
      </w:r>
      <w:r w:rsidR="00A91503">
        <w:rPr>
          <w:lang w:val="en-GB"/>
        </w:rPr>
        <w:t xml:space="preserve">Weapons </w:t>
      </w:r>
      <w:r>
        <w:rPr>
          <w:lang w:val="en-GB"/>
        </w:rPr>
        <w:t>and other objects can be Heavy. At all times you are only able to carry one heavy object or gain the Status Effect Prone.</w:t>
      </w:r>
    </w:p>
    <w:p w14:paraId="4A65E611" w14:textId="3592DEDD" w:rsidR="00A91503" w:rsidRPr="00301A19" w:rsidRDefault="00A91503" w:rsidP="00301A19">
      <w:pPr>
        <w:rPr>
          <w:lang w:val="en-GB"/>
        </w:rPr>
      </w:pPr>
      <w:r>
        <w:rPr>
          <w:lang w:val="en-GB"/>
        </w:rPr>
        <w:t>Other Characters are Heavy if they are as large as you or larger.</w:t>
      </w:r>
    </w:p>
    <w:p w14:paraId="3003C64D" w14:textId="2244D6AF" w:rsidR="008C2935" w:rsidRDefault="008C2935" w:rsidP="008C2935">
      <w:pPr>
        <w:pStyle w:val="berschrift3"/>
        <w:rPr>
          <w:lang w:val="en-GB"/>
        </w:rPr>
      </w:pPr>
      <w:r>
        <w:rPr>
          <w:lang w:val="en-GB"/>
        </w:rPr>
        <w:t>Help</w:t>
      </w:r>
    </w:p>
    <w:p w14:paraId="1682F067" w14:textId="1C576DE7" w:rsidR="00301A19" w:rsidRPr="00301A19" w:rsidRDefault="00301A19" w:rsidP="00301A19">
      <w:pPr>
        <w:rPr>
          <w:lang w:val="en-GB"/>
        </w:rPr>
      </w:pPr>
      <w:r>
        <w:rPr>
          <w:lang w:val="en-GB"/>
        </w:rPr>
        <w:t>If you Help an ongoing Challenge, you explain how you intend to help the successful outcome of it. The GM then asks you to roll your own Challenge. All successes get added to the original Challenge</w:t>
      </w:r>
      <w:r w:rsidR="00A91503">
        <w:rPr>
          <w:lang w:val="en-GB"/>
        </w:rPr>
        <w:t>’s Success Pool</w:t>
      </w:r>
      <w:r>
        <w:rPr>
          <w:lang w:val="en-GB"/>
        </w:rPr>
        <w:t>.</w:t>
      </w:r>
    </w:p>
    <w:p w14:paraId="7CBA4975" w14:textId="4B04398E" w:rsidR="0058441D" w:rsidRDefault="0058441D" w:rsidP="008C2935">
      <w:pPr>
        <w:pStyle w:val="berschrift3"/>
        <w:rPr>
          <w:lang w:val="en-GB"/>
        </w:rPr>
      </w:pPr>
      <w:r>
        <w:rPr>
          <w:lang w:val="en-GB"/>
        </w:rPr>
        <w:t>Help Action</w:t>
      </w:r>
    </w:p>
    <w:p w14:paraId="624A8354" w14:textId="1B635A70" w:rsidR="00301A19" w:rsidRPr="00301A19" w:rsidRDefault="00301A19" w:rsidP="00301A19">
      <w:pPr>
        <w:rPr>
          <w:lang w:val="en-GB"/>
        </w:rPr>
      </w:pPr>
      <w:r>
        <w:rPr>
          <w:lang w:val="en-GB"/>
        </w:rPr>
        <w:t xml:space="preserve">During your turn you can take the Help Action once, to use the Reaction Help once without paying AP until the end of your </w:t>
      </w:r>
      <w:r w:rsidR="00A91503">
        <w:rPr>
          <w:lang w:val="en-GB"/>
        </w:rPr>
        <w:t>Round</w:t>
      </w:r>
      <w:r>
        <w:rPr>
          <w:lang w:val="en-GB"/>
        </w:rPr>
        <w:t>.</w:t>
      </w:r>
    </w:p>
    <w:p w14:paraId="12F72376" w14:textId="6B061AE7" w:rsidR="0058441D" w:rsidRDefault="0058441D" w:rsidP="008C2935">
      <w:pPr>
        <w:pStyle w:val="berschrift3"/>
        <w:rPr>
          <w:lang w:val="en-GB"/>
        </w:rPr>
      </w:pPr>
      <w:r>
        <w:rPr>
          <w:lang w:val="en-GB"/>
        </w:rPr>
        <w:t>Hit Points</w:t>
      </w:r>
    </w:p>
    <w:p w14:paraId="4EE974A9" w14:textId="6C4BE8B9" w:rsidR="00301A19" w:rsidRPr="00301A19" w:rsidRDefault="00301A19" w:rsidP="00301A19">
      <w:pPr>
        <w:rPr>
          <w:lang w:val="en-GB"/>
        </w:rPr>
      </w:pPr>
      <w:r>
        <w:rPr>
          <w:lang w:val="en-GB"/>
        </w:rPr>
        <w:t>Hit points (HP) are a representation of how healthy or intact your character or an object is. Hit Point Damage reduces HP and healing restores them. You can never have more HP than your Body Points * 20 and less HP than zero.</w:t>
      </w:r>
    </w:p>
    <w:p w14:paraId="10F23CFC" w14:textId="68BB3060" w:rsidR="00E504A1" w:rsidRDefault="00E504A1" w:rsidP="008C2935">
      <w:pPr>
        <w:pStyle w:val="berschrift3"/>
        <w:rPr>
          <w:lang w:val="en-GB"/>
        </w:rPr>
      </w:pPr>
      <w:r>
        <w:rPr>
          <w:lang w:val="en-GB"/>
        </w:rPr>
        <w:t>Hit Point Damage</w:t>
      </w:r>
    </w:p>
    <w:p w14:paraId="2B172F4F" w14:textId="2438B555" w:rsidR="00301A19" w:rsidRDefault="00301A19" w:rsidP="00301A19">
      <w:pPr>
        <w:rPr>
          <w:lang w:val="en-GB"/>
        </w:rPr>
      </w:pPr>
      <w:r>
        <w:rPr>
          <w:lang w:val="en-GB"/>
        </w:rPr>
        <w:t>Hit Point Damage reduces HP by a given amount. It is possible to reduce Hit Point Damage to nothing</w:t>
      </w:r>
      <w:r w:rsidR="00A91503">
        <w:rPr>
          <w:lang w:val="en-GB"/>
        </w:rPr>
        <w:t xml:space="preserve"> by Abilities, Reactions or circumstance</w:t>
      </w:r>
      <w:r>
        <w:rPr>
          <w:lang w:val="en-GB"/>
        </w:rPr>
        <w:t>.</w:t>
      </w:r>
    </w:p>
    <w:p w14:paraId="53F1B383" w14:textId="1553B852" w:rsidR="00245BEB" w:rsidRPr="00301A19" w:rsidRDefault="00245BEB" w:rsidP="00301A19">
      <w:pPr>
        <w:rPr>
          <w:lang w:val="en-GB"/>
        </w:rPr>
      </w:pPr>
      <w:r>
        <w:rPr>
          <w:lang w:val="en-GB"/>
        </w:rPr>
        <w:t>If you receive Hit Point Damage, you gain the Status Effect Staggered.</w:t>
      </w:r>
    </w:p>
    <w:p w14:paraId="52D0EFDF" w14:textId="348F2B42" w:rsidR="00C535C4" w:rsidRDefault="00C535C4" w:rsidP="00C535C4">
      <w:pPr>
        <w:pStyle w:val="berschrift3"/>
        <w:rPr>
          <w:lang w:val="en-GB"/>
        </w:rPr>
      </w:pPr>
      <w:r>
        <w:rPr>
          <w:lang w:val="en-GB"/>
        </w:rPr>
        <w:t>Ideas</w:t>
      </w:r>
    </w:p>
    <w:p w14:paraId="38D60942" w14:textId="4D912E76" w:rsidR="00F056AC" w:rsidRPr="00F056AC" w:rsidRDefault="00F056AC" w:rsidP="00F056AC">
      <w:pPr>
        <w:rPr>
          <w:lang w:val="en-GB"/>
        </w:rPr>
      </w:pPr>
      <w:r>
        <w:rPr>
          <w:lang w:val="en-GB"/>
        </w:rPr>
        <w:t xml:space="preserve">Trading goods are traded based on how many uses, or ideas, the trading partners can agree on the item </w:t>
      </w:r>
      <w:r w:rsidR="00A91503">
        <w:rPr>
          <w:lang w:val="en-GB"/>
        </w:rPr>
        <w:t>to have</w:t>
      </w:r>
      <w:r>
        <w:rPr>
          <w:lang w:val="en-GB"/>
        </w:rPr>
        <w:t>.</w:t>
      </w:r>
    </w:p>
    <w:p w14:paraId="5900372F" w14:textId="24C00286" w:rsidR="007D3E88" w:rsidRDefault="007D3E88" w:rsidP="008C2935">
      <w:pPr>
        <w:pStyle w:val="berschrift3"/>
        <w:rPr>
          <w:lang w:val="en-GB"/>
        </w:rPr>
      </w:pPr>
      <w:r>
        <w:rPr>
          <w:lang w:val="en-GB"/>
        </w:rPr>
        <w:t>Incantation</w:t>
      </w:r>
    </w:p>
    <w:p w14:paraId="17F719BE" w14:textId="55B05269" w:rsidR="00301A19" w:rsidRDefault="00301A19" w:rsidP="00301A19">
      <w:pPr>
        <w:rPr>
          <w:lang w:val="en-GB"/>
        </w:rPr>
      </w:pPr>
      <w:r>
        <w:rPr>
          <w:lang w:val="en-GB"/>
        </w:rPr>
        <w:t xml:space="preserve">An </w:t>
      </w:r>
      <w:r w:rsidR="00A91503">
        <w:rPr>
          <w:lang w:val="en-GB"/>
        </w:rPr>
        <w:t xml:space="preserve">Incantation </w:t>
      </w:r>
      <w:r>
        <w:rPr>
          <w:lang w:val="en-GB"/>
        </w:rPr>
        <w:t xml:space="preserve">is a trained pattern Marrow Witches are capable of reproducing in any situation. </w:t>
      </w:r>
      <w:r w:rsidR="00B97330">
        <w:rPr>
          <w:lang w:val="en-GB"/>
        </w:rPr>
        <w:t>An Incantation always involves a Marrowing Challenge. Furthermore, a Marrowing Challenge is defined by the following: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2931"/>
      </w:tblGrid>
      <w:tr w:rsidR="00B97330" w:rsidRPr="00113F7C" w14:paraId="19221663" w14:textId="77777777" w:rsidTr="00B97330">
        <w:tc>
          <w:tcPr>
            <w:tcW w:w="1838" w:type="dxa"/>
          </w:tcPr>
          <w:p w14:paraId="1F812652" w14:textId="7D9E5F1B" w:rsidR="00B97330" w:rsidRPr="00B97330" w:rsidRDefault="00B97330" w:rsidP="00B97330">
            <w:pPr>
              <w:spacing w:line="360" w:lineRule="auto"/>
              <w:rPr>
                <w:b/>
                <w:bCs/>
                <w:lang w:val="en-GB"/>
              </w:rPr>
            </w:pPr>
            <w:r w:rsidRPr="00B97330">
              <w:rPr>
                <w:b/>
                <w:bCs/>
                <w:lang w:val="en-GB"/>
              </w:rPr>
              <w:t>AP</w:t>
            </w:r>
          </w:p>
        </w:tc>
        <w:tc>
          <w:tcPr>
            <w:tcW w:w="7224" w:type="dxa"/>
          </w:tcPr>
          <w:p w14:paraId="38A7D1A2" w14:textId="04F309E2" w:rsidR="00B97330" w:rsidRDefault="00B97330" w:rsidP="00B97330">
            <w:pPr>
              <w:spacing w:line="360" w:lineRule="auto"/>
              <w:rPr>
                <w:lang w:val="en-GB"/>
              </w:rPr>
            </w:pPr>
            <w:r>
              <w:rPr>
                <w:lang w:val="en-GB"/>
              </w:rPr>
              <w:t>AP cost to cast the Incantation.</w:t>
            </w:r>
          </w:p>
        </w:tc>
      </w:tr>
      <w:tr w:rsidR="00B97330" w:rsidRPr="00113F7C" w14:paraId="02011F95" w14:textId="77777777" w:rsidTr="00B97330">
        <w:tc>
          <w:tcPr>
            <w:tcW w:w="1838" w:type="dxa"/>
          </w:tcPr>
          <w:p w14:paraId="4BC181F8" w14:textId="2A85F8F3" w:rsidR="00B97330" w:rsidRPr="00B97330" w:rsidRDefault="00B97330" w:rsidP="00B97330">
            <w:pPr>
              <w:spacing w:line="360" w:lineRule="auto"/>
              <w:rPr>
                <w:b/>
                <w:bCs/>
                <w:lang w:val="en-GB"/>
              </w:rPr>
            </w:pPr>
            <w:r w:rsidRPr="00B97330">
              <w:rPr>
                <w:b/>
                <w:bCs/>
                <w:lang w:val="en-GB"/>
              </w:rPr>
              <w:t>Type</w:t>
            </w:r>
          </w:p>
        </w:tc>
        <w:tc>
          <w:tcPr>
            <w:tcW w:w="7224" w:type="dxa"/>
          </w:tcPr>
          <w:p w14:paraId="59A3F52A" w14:textId="02565334" w:rsidR="00B97330" w:rsidRDefault="00B97330" w:rsidP="00B97330">
            <w:pPr>
              <w:spacing w:line="360" w:lineRule="auto"/>
              <w:rPr>
                <w:lang w:val="en-GB"/>
              </w:rPr>
            </w:pPr>
            <w:r>
              <w:rPr>
                <w:lang w:val="en-GB"/>
              </w:rPr>
              <w:t>If the Incantation is a Reaction, and which type.</w:t>
            </w:r>
          </w:p>
        </w:tc>
      </w:tr>
      <w:tr w:rsidR="00B97330" w:rsidRPr="00113F7C" w14:paraId="39A25772" w14:textId="77777777" w:rsidTr="00B97330">
        <w:tc>
          <w:tcPr>
            <w:tcW w:w="1838" w:type="dxa"/>
          </w:tcPr>
          <w:p w14:paraId="00254A02" w14:textId="12B51932" w:rsidR="00B97330" w:rsidRPr="00B97330" w:rsidRDefault="00B97330" w:rsidP="00B97330">
            <w:pPr>
              <w:spacing w:line="360" w:lineRule="auto"/>
              <w:rPr>
                <w:b/>
                <w:bCs/>
                <w:lang w:val="en-GB"/>
              </w:rPr>
            </w:pPr>
            <w:r w:rsidRPr="00B97330">
              <w:rPr>
                <w:b/>
                <w:bCs/>
                <w:lang w:val="en-GB"/>
              </w:rPr>
              <w:t>Base Attribute</w:t>
            </w:r>
          </w:p>
        </w:tc>
        <w:tc>
          <w:tcPr>
            <w:tcW w:w="7224" w:type="dxa"/>
          </w:tcPr>
          <w:p w14:paraId="3194EF05" w14:textId="1DDF0CEC" w:rsidR="00B97330" w:rsidRDefault="00B97330" w:rsidP="00B97330">
            <w:pPr>
              <w:spacing w:line="360" w:lineRule="auto"/>
              <w:rPr>
                <w:lang w:val="en-GB"/>
              </w:rPr>
            </w:pPr>
            <w:r>
              <w:rPr>
                <w:lang w:val="en-GB"/>
              </w:rPr>
              <w:t>Which Base Attribute is used for the Marrowing Challenge.</w:t>
            </w:r>
          </w:p>
        </w:tc>
      </w:tr>
      <w:tr w:rsidR="00B97330" w:rsidRPr="00113F7C" w14:paraId="1DD46735" w14:textId="77777777" w:rsidTr="00B97330">
        <w:tc>
          <w:tcPr>
            <w:tcW w:w="1838" w:type="dxa"/>
          </w:tcPr>
          <w:p w14:paraId="240188AE" w14:textId="547CBAD1" w:rsidR="00B97330" w:rsidRPr="00B97330" w:rsidRDefault="006C7912" w:rsidP="00B97330">
            <w:pPr>
              <w:spacing w:line="360" w:lineRule="auto"/>
              <w:rPr>
                <w:b/>
                <w:bCs/>
                <w:lang w:val="en-GB"/>
              </w:rPr>
            </w:pPr>
            <w:r>
              <w:rPr>
                <w:b/>
                <w:bCs/>
                <w:lang w:val="en-GB"/>
              </w:rPr>
              <w:t>Effect</w:t>
            </w:r>
          </w:p>
        </w:tc>
        <w:tc>
          <w:tcPr>
            <w:tcW w:w="7224" w:type="dxa"/>
          </w:tcPr>
          <w:p w14:paraId="69E55400" w14:textId="757740B2" w:rsidR="00B97330" w:rsidRDefault="00B97330" w:rsidP="00B97330">
            <w:pPr>
              <w:rPr>
                <w:lang w:val="en-GB"/>
              </w:rPr>
            </w:pPr>
            <w:r>
              <w:rPr>
                <w:lang w:val="en-GB"/>
              </w:rPr>
              <w:t>The effects of the Incantation, usually scaling with Successes of the Marrowing Challenge.</w:t>
            </w:r>
          </w:p>
        </w:tc>
      </w:tr>
    </w:tbl>
    <w:p w14:paraId="72758A10" w14:textId="77777777" w:rsidR="000556F3" w:rsidRDefault="000556F3" w:rsidP="000556F3">
      <w:pPr>
        <w:rPr>
          <w:lang w:val="en-GB"/>
        </w:rPr>
      </w:pPr>
    </w:p>
    <w:p w14:paraId="66A3ED6C" w14:textId="7D2E40B6" w:rsidR="000556F3" w:rsidRDefault="000556F3" w:rsidP="00071023">
      <w:pPr>
        <w:rPr>
          <w:lang w:val="en-GB"/>
        </w:rPr>
      </w:pPr>
      <w:r>
        <w:rPr>
          <w:lang w:val="en-GB"/>
        </w:rPr>
        <w:t>You may pick up to four Reactions or Incantations of all Reactions and Incantations you know upon finishing a Rest. You may use these, until you switch them out after another Rest.</w:t>
      </w:r>
    </w:p>
    <w:p w14:paraId="13855674" w14:textId="7D52A57F" w:rsidR="008C2935" w:rsidRDefault="008C2935" w:rsidP="008C2935">
      <w:pPr>
        <w:pStyle w:val="berschrift3"/>
        <w:rPr>
          <w:lang w:val="en-GB"/>
        </w:rPr>
      </w:pPr>
      <w:r>
        <w:rPr>
          <w:lang w:val="en-GB"/>
        </w:rPr>
        <w:t>Initiative</w:t>
      </w:r>
    </w:p>
    <w:p w14:paraId="20CF76BC" w14:textId="2581F7D8" w:rsidR="00B97330" w:rsidRPr="00B97330" w:rsidRDefault="00B97330" w:rsidP="00B97330">
      <w:pPr>
        <w:rPr>
          <w:lang w:val="en-GB"/>
        </w:rPr>
      </w:pPr>
      <w:r>
        <w:rPr>
          <w:lang w:val="en-GB"/>
        </w:rPr>
        <w:t>Initiative determines the order of turns during combat or tense scenes (see Chapter 5).</w:t>
      </w:r>
    </w:p>
    <w:p w14:paraId="3236C37C" w14:textId="484CBC19" w:rsidR="008C2935" w:rsidRDefault="008C2935" w:rsidP="008C2935">
      <w:pPr>
        <w:pStyle w:val="berschrift3"/>
        <w:rPr>
          <w:lang w:val="en-GB"/>
        </w:rPr>
      </w:pPr>
      <w:r>
        <w:rPr>
          <w:lang w:val="en-GB"/>
        </w:rPr>
        <w:t>Jumping</w:t>
      </w:r>
    </w:p>
    <w:p w14:paraId="600831B3" w14:textId="154B8A0E" w:rsidR="00B97330" w:rsidRDefault="00B97330" w:rsidP="00B97330">
      <w:pPr>
        <w:rPr>
          <w:lang w:val="en-GB"/>
        </w:rPr>
      </w:pPr>
      <w:r>
        <w:rPr>
          <w:lang w:val="en-GB"/>
        </w:rPr>
        <w:t>When you Move you can always Jump 1 Step</w:t>
      </w:r>
      <w:r w:rsidR="00E51C6D">
        <w:rPr>
          <w:lang w:val="en-GB"/>
        </w:rPr>
        <w:t xml:space="preserve"> as part of that movement, as many times as you wish.</w:t>
      </w:r>
    </w:p>
    <w:p w14:paraId="184EB5B5" w14:textId="6A805076" w:rsidR="00E51C6D" w:rsidRDefault="00E51C6D" w:rsidP="00B97330">
      <w:pPr>
        <w:rPr>
          <w:lang w:val="en-GB"/>
        </w:rPr>
      </w:pPr>
      <w:r>
        <w:rPr>
          <w:lang w:val="en-GB"/>
        </w:rPr>
        <w:t>If you have taken any Movement Action before during your current round, you may instead Jump any fraction of your current Movement Action. Jumps always have to be in a straight line.</w:t>
      </w:r>
    </w:p>
    <w:p w14:paraId="7D7DD8AD" w14:textId="77777777" w:rsidR="00A91503" w:rsidRDefault="00E51C6D" w:rsidP="00B97330">
      <w:pPr>
        <w:rPr>
          <w:lang w:val="en-GB"/>
        </w:rPr>
      </w:pPr>
      <w:r>
        <w:rPr>
          <w:lang w:val="en-GB"/>
        </w:rPr>
        <w:t xml:space="preserve">Jumps are only measured horizontally; the possible height of the Jump is up to the GM but may be oriented on the rule of: </w:t>
      </w:r>
    </w:p>
    <w:p w14:paraId="0CFB0758" w14:textId="66B65F96" w:rsidR="00E51C6D" w:rsidRPr="00B97330" w:rsidRDefault="00E51C6D" w:rsidP="00B97330">
      <w:pPr>
        <w:rPr>
          <w:lang w:val="en-GB"/>
        </w:rPr>
      </w:pPr>
      <w:r>
        <w:rPr>
          <w:lang w:val="en-GB"/>
        </w:rPr>
        <w:t>Maximum Height of Jump in Steps equals Points in Speed.</w:t>
      </w:r>
    </w:p>
    <w:p w14:paraId="340C0D10" w14:textId="554B401A" w:rsidR="006620ED" w:rsidRDefault="006620ED" w:rsidP="008C2935">
      <w:pPr>
        <w:pStyle w:val="berschrift3"/>
        <w:rPr>
          <w:lang w:val="en-GB"/>
        </w:rPr>
      </w:pPr>
      <w:r>
        <w:rPr>
          <w:lang w:val="en-GB"/>
        </w:rPr>
        <w:t>Legend</w:t>
      </w:r>
    </w:p>
    <w:p w14:paraId="6044C318" w14:textId="27874FAD" w:rsidR="00F056AC" w:rsidRPr="00F056AC" w:rsidRDefault="00F056AC" w:rsidP="00F056AC">
      <w:pPr>
        <w:rPr>
          <w:lang w:val="en-GB"/>
        </w:rPr>
      </w:pPr>
      <w:r>
        <w:rPr>
          <w:lang w:val="en-GB"/>
        </w:rPr>
        <w:t>Powerful NPCs are called Legends. They are usually the core part of a story and usually the antagonist.</w:t>
      </w:r>
    </w:p>
    <w:p w14:paraId="75912275" w14:textId="7961B28F" w:rsidR="008C2935" w:rsidRDefault="008C2935" w:rsidP="008C2935">
      <w:pPr>
        <w:pStyle w:val="berschrift3"/>
        <w:rPr>
          <w:lang w:val="en-GB"/>
        </w:rPr>
      </w:pPr>
      <w:r>
        <w:rPr>
          <w:lang w:val="en-GB"/>
        </w:rPr>
        <w:t>Luck</w:t>
      </w:r>
    </w:p>
    <w:p w14:paraId="71449205" w14:textId="76CF9583" w:rsidR="00E51C6D" w:rsidRDefault="00E51C6D" w:rsidP="00E51C6D">
      <w:pPr>
        <w:rPr>
          <w:lang w:val="en-GB"/>
        </w:rPr>
      </w:pPr>
      <w:r>
        <w:rPr>
          <w:lang w:val="en-GB"/>
        </w:rPr>
        <w:t xml:space="preserve">Luck is a Base Attribute, that </w:t>
      </w:r>
      <w:r w:rsidR="000842AF">
        <w:rPr>
          <w:lang w:val="en-GB"/>
        </w:rPr>
        <w:t xml:space="preserve">you </w:t>
      </w:r>
      <w:r>
        <w:rPr>
          <w:lang w:val="en-GB"/>
        </w:rPr>
        <w:t>can use in Challenges but</w:t>
      </w:r>
      <w:r w:rsidR="000842AF">
        <w:rPr>
          <w:lang w:val="en-GB"/>
        </w:rPr>
        <w:t xml:space="preserve"> you</w:t>
      </w:r>
      <w:r>
        <w:rPr>
          <w:lang w:val="en-GB"/>
        </w:rPr>
        <w:t xml:space="preserve"> cannot apply Talents or Profession.</w:t>
      </w:r>
    </w:p>
    <w:p w14:paraId="274AFDB8" w14:textId="7F56A09D" w:rsidR="00E51C6D" w:rsidRDefault="00E51C6D" w:rsidP="00E51C6D">
      <w:pPr>
        <w:rPr>
          <w:lang w:val="en-GB"/>
        </w:rPr>
      </w:pPr>
      <w:r>
        <w:rPr>
          <w:lang w:val="en-GB"/>
        </w:rPr>
        <w:t xml:space="preserve">Whenever you roll a </w:t>
      </w:r>
      <w:r w:rsidR="000842AF">
        <w:rPr>
          <w:lang w:val="en-GB"/>
        </w:rPr>
        <w:t xml:space="preserve">Challenge </w:t>
      </w:r>
      <w:r>
        <w:rPr>
          <w:lang w:val="en-GB"/>
        </w:rPr>
        <w:t xml:space="preserve">that is not based in Luck, you may spend any number of </w:t>
      </w:r>
      <w:r w:rsidR="000842AF">
        <w:rPr>
          <w:lang w:val="en-GB"/>
        </w:rPr>
        <w:t>p</w:t>
      </w:r>
      <w:r>
        <w:rPr>
          <w:lang w:val="en-GB"/>
        </w:rPr>
        <w:t>oints of Luck to add one Success to the Success Pool of the Challenge.</w:t>
      </w:r>
    </w:p>
    <w:p w14:paraId="32D188D3" w14:textId="2B7ADDCC" w:rsidR="00E51C6D" w:rsidRPr="00E51C6D" w:rsidRDefault="00E51C6D" w:rsidP="00E51C6D">
      <w:pPr>
        <w:rPr>
          <w:lang w:val="en-GB"/>
        </w:rPr>
      </w:pPr>
      <w:r>
        <w:rPr>
          <w:lang w:val="en-GB"/>
        </w:rPr>
        <w:lastRenderedPageBreak/>
        <w:t>You regain one Luck Point every Rest, up to your maximum Luck Points.</w:t>
      </w:r>
    </w:p>
    <w:p w14:paraId="289B4355" w14:textId="2483B6C6" w:rsidR="008C2935" w:rsidRDefault="008C2935" w:rsidP="008C2935">
      <w:pPr>
        <w:pStyle w:val="berschrift3"/>
        <w:rPr>
          <w:lang w:val="en-GB"/>
        </w:rPr>
      </w:pPr>
      <w:r>
        <w:rPr>
          <w:lang w:val="en-GB"/>
        </w:rPr>
        <w:t>Marrowing Challenge</w:t>
      </w:r>
    </w:p>
    <w:p w14:paraId="2326F1BE" w14:textId="0010FD92" w:rsidR="00E51C6D" w:rsidRDefault="00E51C6D" w:rsidP="00E51C6D">
      <w:pPr>
        <w:rPr>
          <w:lang w:val="en-GB"/>
        </w:rPr>
      </w:pPr>
      <w:r>
        <w:rPr>
          <w:lang w:val="en-GB"/>
        </w:rPr>
        <w:t xml:space="preserve">A Marrowing Challenge has a maximum Challenge Dice Pool equal to the Points in the Base Attribute of the Incantation cast </w:t>
      </w:r>
      <w:r w:rsidR="00245BEB">
        <w:rPr>
          <w:lang w:val="en-GB"/>
        </w:rPr>
        <w:t>and</w:t>
      </w:r>
      <w:r>
        <w:rPr>
          <w:lang w:val="en-GB"/>
        </w:rPr>
        <w:t xml:space="preserve"> </w:t>
      </w:r>
      <w:r w:rsidR="00245BEB">
        <w:rPr>
          <w:lang w:val="en-GB"/>
        </w:rPr>
        <w:t xml:space="preserve">added </w:t>
      </w:r>
      <w:r>
        <w:rPr>
          <w:lang w:val="en-GB"/>
        </w:rPr>
        <w:t>any Poo</w:t>
      </w:r>
      <w:r w:rsidR="00245BEB">
        <w:rPr>
          <w:lang w:val="en-GB"/>
        </w:rPr>
        <w:t>l Points in the Talent Marrow.</w:t>
      </w:r>
    </w:p>
    <w:p w14:paraId="74F2F52C" w14:textId="346E6AFA" w:rsidR="00245BEB" w:rsidRDefault="00245BEB" w:rsidP="00E51C6D">
      <w:pPr>
        <w:rPr>
          <w:lang w:val="en-GB"/>
        </w:rPr>
      </w:pPr>
      <w:r>
        <w:rPr>
          <w:lang w:val="en-GB"/>
        </w:rPr>
        <w:t xml:space="preserve">A Marrowing Challenge is only considered </w:t>
      </w:r>
      <w:r w:rsidR="000842AF">
        <w:rPr>
          <w:lang w:val="en-GB"/>
        </w:rPr>
        <w:t>Skilled</w:t>
      </w:r>
      <w:r>
        <w:rPr>
          <w:lang w:val="en-GB"/>
        </w:rPr>
        <w:t xml:space="preserve">, if the Talent Marrow is </w:t>
      </w:r>
      <w:r w:rsidR="000842AF">
        <w:rPr>
          <w:lang w:val="en-GB"/>
        </w:rPr>
        <w:t>Skilled</w:t>
      </w:r>
      <w:r>
        <w:rPr>
          <w:lang w:val="en-GB"/>
        </w:rPr>
        <w:t>.</w:t>
      </w:r>
    </w:p>
    <w:p w14:paraId="38CEEC52" w14:textId="0B0ACC4B" w:rsidR="00245BEB" w:rsidRDefault="00245BEB" w:rsidP="00E51C6D">
      <w:pPr>
        <w:rPr>
          <w:lang w:val="en-GB"/>
        </w:rPr>
      </w:pPr>
      <w:r>
        <w:rPr>
          <w:lang w:val="en-GB"/>
        </w:rPr>
        <w:t xml:space="preserve">Any </w:t>
      </w:r>
      <w:r w:rsidR="000842AF">
        <w:rPr>
          <w:lang w:val="en-GB"/>
        </w:rPr>
        <w:t xml:space="preserve">Success </w:t>
      </w:r>
      <w:r>
        <w:rPr>
          <w:lang w:val="en-GB"/>
        </w:rPr>
        <w:t>of the Challenge gets counted towards the Incantations effect as specified in its description.</w:t>
      </w:r>
    </w:p>
    <w:p w14:paraId="5E701C89" w14:textId="060F69E0" w:rsidR="00245BEB" w:rsidRPr="00E51C6D" w:rsidRDefault="00245BEB" w:rsidP="00E51C6D">
      <w:pPr>
        <w:rPr>
          <w:lang w:val="en-GB"/>
        </w:rPr>
      </w:pPr>
      <w:r>
        <w:rPr>
          <w:lang w:val="en-GB"/>
        </w:rPr>
        <w:t>Any failure of the Challenge deals Hit Point Damage to you equal to the displayed number.</w:t>
      </w:r>
    </w:p>
    <w:p w14:paraId="34F96621" w14:textId="08F1356D" w:rsidR="008C2935" w:rsidRDefault="008C2935" w:rsidP="008C2935">
      <w:pPr>
        <w:pStyle w:val="berschrift3"/>
        <w:rPr>
          <w:lang w:val="en-GB"/>
        </w:rPr>
      </w:pPr>
      <w:r>
        <w:rPr>
          <w:lang w:val="en-GB"/>
        </w:rPr>
        <w:t>Movement</w:t>
      </w:r>
    </w:p>
    <w:p w14:paraId="00298DE9" w14:textId="384C1A0F" w:rsidR="00245BEB" w:rsidRDefault="00245BEB" w:rsidP="00245BEB">
      <w:pPr>
        <w:rPr>
          <w:lang w:val="en-GB"/>
        </w:rPr>
      </w:pPr>
      <w:r>
        <w:rPr>
          <w:lang w:val="en-GB"/>
        </w:rPr>
        <w:t xml:space="preserve">You can move in any way your </w:t>
      </w:r>
      <w:r w:rsidR="000842AF">
        <w:rPr>
          <w:lang w:val="en-GB"/>
        </w:rPr>
        <w:t xml:space="preserve">Character </w:t>
      </w:r>
      <w:r>
        <w:rPr>
          <w:lang w:val="en-GB"/>
        </w:rPr>
        <w:t>is able to. That includes flying, swimming, climbing and walking. If your character has a natural ability to do something else than walk, do check in with your GM on it.</w:t>
      </w:r>
    </w:p>
    <w:p w14:paraId="10E78149" w14:textId="1C29DA62" w:rsidR="00245BEB" w:rsidRDefault="00245BEB" w:rsidP="00245BEB">
      <w:pPr>
        <w:rPr>
          <w:lang w:val="en-GB"/>
        </w:rPr>
      </w:pPr>
      <w:r>
        <w:rPr>
          <w:lang w:val="en-GB"/>
        </w:rPr>
        <w:t>Movement can be hindered by difficult terrain or wounds. The GM may increase the AP costs of Movement Actions in these cases.</w:t>
      </w:r>
    </w:p>
    <w:p w14:paraId="519632C5" w14:textId="4DFC5F25" w:rsidR="00D5067D" w:rsidRPr="00245BEB" w:rsidRDefault="00D5067D" w:rsidP="00245BEB">
      <w:pPr>
        <w:rPr>
          <w:lang w:val="en-GB"/>
        </w:rPr>
      </w:pPr>
      <w:r>
        <w:rPr>
          <w:lang w:val="en-GB"/>
        </w:rPr>
        <w:t>It is possible to play a character with disabilities affecting any of their Movement. This should be given opportunities to exist without making the character not playable.</w:t>
      </w:r>
    </w:p>
    <w:p w14:paraId="2D9CBC88" w14:textId="7B370326" w:rsidR="00720F3E" w:rsidRDefault="00720F3E" w:rsidP="008C2935">
      <w:pPr>
        <w:pStyle w:val="berschrift3"/>
        <w:rPr>
          <w:lang w:val="en-GB"/>
        </w:rPr>
      </w:pPr>
      <w:r>
        <w:rPr>
          <w:lang w:val="en-GB"/>
        </w:rPr>
        <w:t>Movement Action</w:t>
      </w:r>
    </w:p>
    <w:p w14:paraId="2E7D06B0" w14:textId="63635546" w:rsidR="00245BEB" w:rsidRDefault="00245BEB" w:rsidP="00245BEB">
      <w:pPr>
        <w:rPr>
          <w:lang w:val="en-GB"/>
        </w:rPr>
      </w:pPr>
      <w:r>
        <w:rPr>
          <w:lang w:val="en-GB"/>
        </w:rPr>
        <w:t>A Movement Action is any of the following Actions, that can be used interchangeably whenever a Movement Action is mentioned.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
        <w:gridCol w:w="2439"/>
        <w:gridCol w:w="912"/>
      </w:tblGrid>
      <w:tr w:rsidR="00245BEB" w14:paraId="5F1C68B3" w14:textId="10B882CC" w:rsidTr="00245BEB">
        <w:tc>
          <w:tcPr>
            <w:tcW w:w="1043" w:type="dxa"/>
          </w:tcPr>
          <w:p w14:paraId="52A6A27A" w14:textId="67D4DA02" w:rsidR="00245BEB" w:rsidRPr="00245BEB" w:rsidRDefault="00245BEB" w:rsidP="00245BEB">
            <w:pPr>
              <w:spacing w:line="360" w:lineRule="auto"/>
              <w:rPr>
                <w:b/>
                <w:bCs/>
                <w:lang w:val="en-GB"/>
              </w:rPr>
            </w:pPr>
            <w:r w:rsidRPr="00245BEB">
              <w:rPr>
                <w:b/>
                <w:bCs/>
                <w:lang w:val="en-GB"/>
              </w:rPr>
              <w:t>Dash</w:t>
            </w:r>
          </w:p>
        </w:tc>
        <w:tc>
          <w:tcPr>
            <w:tcW w:w="6465" w:type="dxa"/>
          </w:tcPr>
          <w:p w14:paraId="5DB40B25" w14:textId="5023C368" w:rsidR="00245BEB" w:rsidRDefault="00245BEB" w:rsidP="00245BEB">
            <w:pPr>
              <w:spacing w:line="360" w:lineRule="auto"/>
              <w:rPr>
                <w:lang w:val="en-GB"/>
              </w:rPr>
            </w:pPr>
            <w:r>
              <w:rPr>
                <w:lang w:val="en-GB"/>
              </w:rPr>
              <w:t>Move Steps equal to your points in Speed.</w:t>
            </w:r>
          </w:p>
        </w:tc>
        <w:tc>
          <w:tcPr>
            <w:tcW w:w="1554" w:type="dxa"/>
          </w:tcPr>
          <w:p w14:paraId="117E8E6D" w14:textId="08AB0977" w:rsidR="00245BEB" w:rsidRDefault="00245BEB" w:rsidP="00245BEB">
            <w:pPr>
              <w:spacing w:line="360" w:lineRule="auto"/>
              <w:rPr>
                <w:lang w:val="en-GB"/>
              </w:rPr>
            </w:pPr>
            <w:r>
              <w:rPr>
                <w:lang w:val="en-GB"/>
              </w:rPr>
              <w:t>Costs 2 AP</w:t>
            </w:r>
          </w:p>
        </w:tc>
      </w:tr>
      <w:tr w:rsidR="00245BEB" w14:paraId="2A01ECF9" w14:textId="3F2A958F" w:rsidTr="00245BEB">
        <w:tc>
          <w:tcPr>
            <w:tcW w:w="1043" w:type="dxa"/>
          </w:tcPr>
          <w:p w14:paraId="5FE98832" w14:textId="4B1F04A9" w:rsidR="00245BEB" w:rsidRPr="00245BEB" w:rsidRDefault="00245BEB" w:rsidP="00245BEB">
            <w:pPr>
              <w:spacing w:line="360" w:lineRule="auto"/>
              <w:rPr>
                <w:b/>
                <w:bCs/>
                <w:lang w:val="en-GB"/>
              </w:rPr>
            </w:pPr>
            <w:r w:rsidRPr="00245BEB">
              <w:rPr>
                <w:b/>
                <w:bCs/>
                <w:lang w:val="en-GB"/>
              </w:rPr>
              <w:t>Move</w:t>
            </w:r>
          </w:p>
        </w:tc>
        <w:tc>
          <w:tcPr>
            <w:tcW w:w="6465" w:type="dxa"/>
          </w:tcPr>
          <w:p w14:paraId="1D1AD8F5" w14:textId="5A908FDC" w:rsidR="00245BEB" w:rsidRDefault="00245BEB" w:rsidP="00245BEB">
            <w:pPr>
              <w:spacing w:line="360" w:lineRule="auto"/>
              <w:rPr>
                <w:lang w:val="en-GB"/>
              </w:rPr>
            </w:pPr>
            <w:r>
              <w:rPr>
                <w:lang w:val="en-GB"/>
              </w:rPr>
              <w:t xml:space="preserve">Move Steps equal to </w:t>
            </w:r>
            <w:r w:rsidR="000842AF">
              <w:rPr>
                <w:lang w:val="en-GB"/>
              </w:rPr>
              <w:t xml:space="preserve">two times </w:t>
            </w:r>
            <w:r>
              <w:rPr>
                <w:lang w:val="en-GB"/>
              </w:rPr>
              <w:t>your points in Speed.</w:t>
            </w:r>
          </w:p>
        </w:tc>
        <w:tc>
          <w:tcPr>
            <w:tcW w:w="1554" w:type="dxa"/>
          </w:tcPr>
          <w:p w14:paraId="5FB85DFF" w14:textId="06716BAD" w:rsidR="00245BEB" w:rsidRDefault="00245BEB" w:rsidP="00245BEB">
            <w:pPr>
              <w:spacing w:line="360" w:lineRule="auto"/>
              <w:rPr>
                <w:lang w:val="en-GB"/>
              </w:rPr>
            </w:pPr>
            <w:r>
              <w:rPr>
                <w:lang w:val="en-GB"/>
              </w:rPr>
              <w:t>Costs 6 AP</w:t>
            </w:r>
          </w:p>
        </w:tc>
      </w:tr>
      <w:tr w:rsidR="00245BEB" w14:paraId="5E439C63" w14:textId="3EFAF1AE" w:rsidTr="00245BEB">
        <w:tc>
          <w:tcPr>
            <w:tcW w:w="1043" w:type="dxa"/>
          </w:tcPr>
          <w:p w14:paraId="26ECC840" w14:textId="3E39CEEA" w:rsidR="00245BEB" w:rsidRPr="00245BEB" w:rsidRDefault="00245BEB" w:rsidP="00245BEB">
            <w:pPr>
              <w:spacing w:line="360" w:lineRule="auto"/>
              <w:rPr>
                <w:b/>
                <w:bCs/>
                <w:lang w:val="en-GB"/>
              </w:rPr>
            </w:pPr>
            <w:r w:rsidRPr="00245BEB">
              <w:rPr>
                <w:b/>
                <w:bCs/>
                <w:lang w:val="en-GB"/>
              </w:rPr>
              <w:t>Sprint</w:t>
            </w:r>
          </w:p>
        </w:tc>
        <w:tc>
          <w:tcPr>
            <w:tcW w:w="6465" w:type="dxa"/>
          </w:tcPr>
          <w:p w14:paraId="64CB1724" w14:textId="4D24C74E" w:rsidR="00245BEB" w:rsidRDefault="00245BEB" w:rsidP="00245BEB">
            <w:pPr>
              <w:rPr>
                <w:lang w:val="en-GB"/>
              </w:rPr>
            </w:pPr>
            <w:r>
              <w:rPr>
                <w:lang w:val="en-GB"/>
              </w:rPr>
              <w:t xml:space="preserve">Move Steps equal to your </w:t>
            </w:r>
            <w:r w:rsidR="000842AF">
              <w:rPr>
                <w:lang w:val="en-GB"/>
              </w:rPr>
              <w:t>three times</w:t>
            </w:r>
            <w:r>
              <w:rPr>
                <w:lang w:val="en-GB"/>
              </w:rPr>
              <w:t>points in Speed</w:t>
            </w:r>
            <w:r>
              <w:rPr>
                <w:lang w:val="en-GB"/>
              </w:rPr>
              <w:br/>
              <w:t>You may only move in a straight line.</w:t>
            </w:r>
          </w:p>
        </w:tc>
        <w:tc>
          <w:tcPr>
            <w:tcW w:w="1554" w:type="dxa"/>
          </w:tcPr>
          <w:p w14:paraId="3C166538" w14:textId="522FEFDD" w:rsidR="00245BEB" w:rsidRDefault="00245BEB" w:rsidP="00245BEB">
            <w:pPr>
              <w:spacing w:line="360" w:lineRule="auto"/>
              <w:rPr>
                <w:lang w:val="en-GB"/>
              </w:rPr>
            </w:pPr>
            <w:r>
              <w:rPr>
                <w:lang w:val="en-GB"/>
              </w:rPr>
              <w:t>Costs 5 AP</w:t>
            </w:r>
          </w:p>
        </w:tc>
      </w:tr>
    </w:tbl>
    <w:p w14:paraId="38C3A0FB" w14:textId="77777777" w:rsidR="00245BEB" w:rsidRPr="00245BEB" w:rsidRDefault="00245BEB" w:rsidP="00245BEB">
      <w:pPr>
        <w:rPr>
          <w:lang w:val="en-GB"/>
        </w:rPr>
      </w:pPr>
    </w:p>
    <w:p w14:paraId="16C4C12B" w14:textId="441FCFE0" w:rsidR="003972EF" w:rsidRDefault="003972EF" w:rsidP="008C2935">
      <w:pPr>
        <w:pStyle w:val="berschrift3"/>
        <w:rPr>
          <w:lang w:val="en-GB"/>
        </w:rPr>
      </w:pPr>
      <w:r>
        <w:rPr>
          <w:lang w:val="en-GB"/>
        </w:rPr>
        <w:t>Nonplayer character</w:t>
      </w:r>
    </w:p>
    <w:p w14:paraId="4BE5A316" w14:textId="642DB884" w:rsidR="00245BEB" w:rsidRDefault="00D5067D" w:rsidP="00245BEB">
      <w:pPr>
        <w:rPr>
          <w:lang w:val="en-GB"/>
        </w:rPr>
      </w:pPr>
      <w:r>
        <w:rPr>
          <w:lang w:val="en-GB"/>
        </w:rPr>
        <w:t>A Nonplayer characters (NPC) is a</w:t>
      </w:r>
      <w:r w:rsidR="00245BEB">
        <w:rPr>
          <w:lang w:val="en-GB"/>
        </w:rPr>
        <w:t xml:space="preserve">ny character </w:t>
      </w:r>
      <w:r>
        <w:rPr>
          <w:lang w:val="en-GB"/>
        </w:rPr>
        <w:t>not played by a player. All Nonplayer characters are usually controlled by the GM.</w:t>
      </w:r>
    </w:p>
    <w:p w14:paraId="21B72EBC" w14:textId="16FEE091" w:rsidR="00D5067D" w:rsidRPr="00245BEB" w:rsidRDefault="00D5067D" w:rsidP="00245BEB">
      <w:pPr>
        <w:rPr>
          <w:lang w:val="en-GB"/>
        </w:rPr>
      </w:pPr>
      <w:r>
        <w:rPr>
          <w:lang w:val="en-GB"/>
        </w:rPr>
        <w:t xml:space="preserve">During Initiative a Nonplayer </w:t>
      </w:r>
      <w:r w:rsidR="000842AF">
        <w:rPr>
          <w:lang w:val="en-GB"/>
        </w:rPr>
        <w:t xml:space="preserve">character </w:t>
      </w:r>
      <w:r>
        <w:rPr>
          <w:lang w:val="en-GB"/>
        </w:rPr>
        <w:t>can either be part of the Encounter, or part of the players</w:t>
      </w:r>
      <w:r w:rsidR="000842AF">
        <w:rPr>
          <w:lang w:val="en-GB"/>
        </w:rPr>
        <w:t xml:space="preserve"> Round</w:t>
      </w:r>
      <w:r>
        <w:rPr>
          <w:lang w:val="en-GB"/>
        </w:rPr>
        <w:t>.</w:t>
      </w:r>
    </w:p>
    <w:p w14:paraId="4B6C136D" w14:textId="5E665481" w:rsidR="00720F3E" w:rsidRDefault="00720F3E" w:rsidP="008C2935">
      <w:pPr>
        <w:pStyle w:val="berschrift3"/>
        <w:rPr>
          <w:lang w:val="en-GB"/>
        </w:rPr>
      </w:pPr>
      <w:r>
        <w:rPr>
          <w:lang w:val="en-GB"/>
        </w:rPr>
        <w:t>Off Balance</w:t>
      </w:r>
    </w:p>
    <w:p w14:paraId="209E0E7A" w14:textId="751C68DE" w:rsidR="00AC5266" w:rsidRPr="00AC5266" w:rsidRDefault="00AC5266" w:rsidP="00AC5266">
      <w:pPr>
        <w:rPr>
          <w:lang w:val="en-GB"/>
        </w:rPr>
      </w:pPr>
      <w:r>
        <w:rPr>
          <w:lang w:val="en-GB"/>
        </w:rPr>
        <w:t>For each Status Effect instance of Off Balance, you lose one Poise. When removing the Status Effect, you regain Poise lost this way.</w:t>
      </w:r>
    </w:p>
    <w:p w14:paraId="0D9344E7" w14:textId="1192E51C" w:rsidR="007D3E88" w:rsidRDefault="007D3E88" w:rsidP="008C2935">
      <w:pPr>
        <w:pStyle w:val="berschrift3"/>
        <w:rPr>
          <w:lang w:val="en-GB"/>
        </w:rPr>
      </w:pPr>
      <w:r>
        <w:rPr>
          <w:lang w:val="en-GB"/>
        </w:rPr>
        <w:t>Perception</w:t>
      </w:r>
    </w:p>
    <w:p w14:paraId="08948ED4" w14:textId="694D31F7" w:rsidR="00D5067D" w:rsidRDefault="00D5067D" w:rsidP="00D5067D">
      <w:pPr>
        <w:rPr>
          <w:lang w:val="en-GB"/>
        </w:rPr>
      </w:pPr>
      <w:r>
        <w:rPr>
          <w:lang w:val="en-GB"/>
        </w:rPr>
        <w:t>You can perceive everything you have senses for, and your environment allows for. If you have senses beyond regular seeing, hearing, smelling, tasting, and touching, do check in with your GM on it.</w:t>
      </w:r>
    </w:p>
    <w:p w14:paraId="69459844" w14:textId="61FB40C6" w:rsidR="00D5067D" w:rsidRPr="00D5067D" w:rsidRDefault="00D5067D" w:rsidP="00D5067D">
      <w:pPr>
        <w:rPr>
          <w:lang w:val="en-GB"/>
        </w:rPr>
      </w:pPr>
      <w:r>
        <w:rPr>
          <w:lang w:val="en-GB"/>
        </w:rPr>
        <w:t>It is possible to play a character with disabilities affecting any of their senses. This should be given opportunities to exist without making the character not playable.</w:t>
      </w:r>
    </w:p>
    <w:p w14:paraId="32F3B50F" w14:textId="1BE848D2" w:rsidR="003972EF" w:rsidRDefault="003972EF" w:rsidP="003972EF">
      <w:pPr>
        <w:pStyle w:val="berschrift3"/>
        <w:rPr>
          <w:lang w:val="en-GB"/>
        </w:rPr>
      </w:pPr>
      <w:r>
        <w:rPr>
          <w:lang w:val="en-GB"/>
        </w:rPr>
        <w:t>Player Character</w:t>
      </w:r>
    </w:p>
    <w:p w14:paraId="3C000C43" w14:textId="79CE2EEB" w:rsidR="00D5067D" w:rsidRPr="00D5067D" w:rsidRDefault="00D5067D" w:rsidP="00D5067D">
      <w:pPr>
        <w:rPr>
          <w:lang w:val="en-GB"/>
        </w:rPr>
      </w:pPr>
      <w:r>
        <w:rPr>
          <w:lang w:val="en-GB"/>
        </w:rPr>
        <w:t>A Player characters (PC) is any character played by a player.</w:t>
      </w:r>
    </w:p>
    <w:p w14:paraId="7959AE4F" w14:textId="69055B7A" w:rsidR="008C2935" w:rsidRDefault="008C2935" w:rsidP="008C2935">
      <w:pPr>
        <w:pStyle w:val="berschrift3"/>
        <w:rPr>
          <w:lang w:val="en-GB"/>
        </w:rPr>
      </w:pPr>
      <w:r>
        <w:rPr>
          <w:lang w:val="en-GB"/>
        </w:rPr>
        <w:t>Poise</w:t>
      </w:r>
    </w:p>
    <w:p w14:paraId="428D7103" w14:textId="7E3D4971" w:rsidR="00C555B3" w:rsidRDefault="00C555B3" w:rsidP="00C555B3">
      <w:pPr>
        <w:rPr>
          <w:lang w:val="en-GB"/>
        </w:rPr>
      </w:pPr>
      <w:r>
        <w:rPr>
          <w:lang w:val="en-GB"/>
        </w:rPr>
        <w:t xml:space="preserve">Poise is a representation of the ability of your character or an object to avoid </w:t>
      </w:r>
      <w:r w:rsidR="000842AF">
        <w:rPr>
          <w:lang w:val="en-GB"/>
        </w:rPr>
        <w:t xml:space="preserve">disorientation, </w:t>
      </w:r>
      <w:r>
        <w:rPr>
          <w:lang w:val="en-GB"/>
        </w:rPr>
        <w:t xml:space="preserve">suffering wounds or </w:t>
      </w:r>
      <w:r w:rsidR="000842AF">
        <w:rPr>
          <w:lang w:val="en-GB"/>
        </w:rPr>
        <w:t xml:space="preserve">taking </w:t>
      </w:r>
      <w:r>
        <w:rPr>
          <w:lang w:val="en-GB"/>
        </w:rPr>
        <w:t xml:space="preserve">damage. This can be achieved by being </w:t>
      </w:r>
      <w:r w:rsidR="000842AF">
        <w:rPr>
          <w:lang w:val="en-GB"/>
        </w:rPr>
        <w:t xml:space="preserve">headstrong, </w:t>
      </w:r>
      <w:r>
        <w:rPr>
          <w:lang w:val="en-GB"/>
        </w:rPr>
        <w:t xml:space="preserve">resilient or quick. </w:t>
      </w:r>
    </w:p>
    <w:p w14:paraId="5F8321AC" w14:textId="6EAE0596" w:rsidR="00C555B3" w:rsidRDefault="00C555B3" w:rsidP="00C555B3">
      <w:pPr>
        <w:rPr>
          <w:lang w:val="en-GB"/>
        </w:rPr>
      </w:pPr>
      <w:r>
        <w:rPr>
          <w:lang w:val="en-GB"/>
        </w:rPr>
        <w:t xml:space="preserve">You regain all Poise at the start of each </w:t>
      </w:r>
      <w:r w:rsidR="000842AF">
        <w:rPr>
          <w:lang w:val="en-GB"/>
        </w:rPr>
        <w:t xml:space="preserve">Scene </w:t>
      </w:r>
      <w:r>
        <w:rPr>
          <w:lang w:val="en-GB"/>
        </w:rPr>
        <w:t xml:space="preserve">or </w:t>
      </w:r>
      <w:r w:rsidR="000842AF">
        <w:rPr>
          <w:lang w:val="en-GB"/>
        </w:rPr>
        <w:t>Initiative</w:t>
      </w:r>
      <w:r>
        <w:rPr>
          <w:lang w:val="en-GB"/>
        </w:rPr>
        <w:t>.</w:t>
      </w:r>
    </w:p>
    <w:p w14:paraId="00CDC479" w14:textId="4F388ED0" w:rsidR="00C555B3" w:rsidRPr="00C555B3" w:rsidRDefault="00C555B3" w:rsidP="00C555B3">
      <w:pPr>
        <w:rPr>
          <w:lang w:val="en-GB"/>
        </w:rPr>
      </w:pPr>
      <w:r>
        <w:rPr>
          <w:lang w:val="en-GB"/>
        </w:rPr>
        <w:t>Poise is reduced by Poise Damage.</w:t>
      </w:r>
    </w:p>
    <w:p w14:paraId="00A93AEE" w14:textId="173B6366" w:rsidR="00E504A1" w:rsidRDefault="00E504A1" w:rsidP="008C2935">
      <w:pPr>
        <w:pStyle w:val="berschrift3"/>
        <w:rPr>
          <w:lang w:val="en-GB"/>
        </w:rPr>
      </w:pPr>
      <w:r>
        <w:rPr>
          <w:lang w:val="en-GB"/>
        </w:rPr>
        <w:t>Poise Damage</w:t>
      </w:r>
    </w:p>
    <w:p w14:paraId="0BFBC5E5" w14:textId="35CAE05E" w:rsidR="00C555B3" w:rsidRDefault="00C555B3" w:rsidP="00C555B3">
      <w:pPr>
        <w:rPr>
          <w:lang w:val="en-GB"/>
        </w:rPr>
      </w:pPr>
      <w:r>
        <w:rPr>
          <w:lang w:val="en-GB"/>
        </w:rPr>
        <w:t>Poise Damage reduces Poise by a given amount. It is possible to reduce Poise Damage to nothing</w:t>
      </w:r>
      <w:r w:rsidR="000842AF" w:rsidRPr="000842AF">
        <w:rPr>
          <w:lang w:val="en-GB"/>
        </w:rPr>
        <w:t xml:space="preserve"> </w:t>
      </w:r>
      <w:r w:rsidR="000842AF">
        <w:rPr>
          <w:lang w:val="en-GB"/>
        </w:rPr>
        <w:t>by Abilities, Reactions or circumstance</w:t>
      </w:r>
      <w:r>
        <w:rPr>
          <w:lang w:val="en-GB"/>
        </w:rPr>
        <w:t>.</w:t>
      </w:r>
      <w:r w:rsidR="00337A1A">
        <w:rPr>
          <w:lang w:val="en-GB"/>
        </w:rPr>
        <w:t xml:space="preserve"> Poise can never be less than zero.</w:t>
      </w:r>
    </w:p>
    <w:p w14:paraId="1298D3A3" w14:textId="151C6823" w:rsidR="00C555B3" w:rsidRPr="00C555B3" w:rsidRDefault="00C555B3" w:rsidP="00C555B3">
      <w:pPr>
        <w:rPr>
          <w:lang w:val="en-GB"/>
        </w:rPr>
      </w:pPr>
      <w:r>
        <w:rPr>
          <w:lang w:val="en-GB"/>
        </w:rPr>
        <w:t>If Poise Damage reduces your Poise to 0, you gain the Status Effect Staggered.</w:t>
      </w:r>
    </w:p>
    <w:p w14:paraId="5B0FD61B" w14:textId="464DB91E" w:rsidR="003102BC" w:rsidRDefault="003102BC" w:rsidP="008C2935">
      <w:pPr>
        <w:pStyle w:val="berschrift3"/>
        <w:rPr>
          <w:lang w:val="en-GB"/>
        </w:rPr>
      </w:pPr>
      <w:r>
        <w:rPr>
          <w:lang w:val="en-GB"/>
        </w:rPr>
        <w:lastRenderedPageBreak/>
        <w:t>Pool Dice</w:t>
      </w:r>
    </w:p>
    <w:p w14:paraId="0B7D52AE" w14:textId="157BDD5D" w:rsidR="003102BC" w:rsidRPr="003102BC" w:rsidRDefault="003102BC" w:rsidP="00071023">
      <w:pPr>
        <w:rPr>
          <w:lang w:val="en-GB"/>
        </w:rPr>
      </w:pPr>
      <w:r>
        <w:rPr>
          <w:lang w:val="en-GB"/>
        </w:rPr>
        <w:t>A Challenge may get additional Pool Dice from either Pool Points or a Weapon Dice Pool.</w:t>
      </w:r>
    </w:p>
    <w:p w14:paraId="5474C426" w14:textId="7B1E78DE" w:rsidR="007A19E0" w:rsidRDefault="007A19E0" w:rsidP="008C2935">
      <w:pPr>
        <w:pStyle w:val="berschrift3"/>
        <w:rPr>
          <w:lang w:val="en-GB"/>
        </w:rPr>
      </w:pPr>
      <w:r>
        <w:rPr>
          <w:lang w:val="en-GB"/>
        </w:rPr>
        <w:t>Pool Point</w:t>
      </w:r>
    </w:p>
    <w:p w14:paraId="7E2ADA24" w14:textId="1A221572" w:rsidR="00337A1A" w:rsidRPr="00337A1A" w:rsidRDefault="00337A1A" w:rsidP="00337A1A">
      <w:pPr>
        <w:rPr>
          <w:lang w:val="en-GB"/>
        </w:rPr>
      </w:pPr>
      <w:r>
        <w:rPr>
          <w:lang w:val="en-GB"/>
        </w:rPr>
        <w:t xml:space="preserve">A talent can have up to two Pool Points. If you may apply that talent, you may add </w:t>
      </w:r>
      <w:r w:rsidR="000842AF">
        <w:rPr>
          <w:lang w:val="en-GB"/>
        </w:rPr>
        <w:t xml:space="preserve">Pool Dice </w:t>
      </w:r>
      <w:r>
        <w:rPr>
          <w:lang w:val="en-GB"/>
        </w:rPr>
        <w:t xml:space="preserve">equal to your </w:t>
      </w:r>
      <w:r w:rsidR="000842AF">
        <w:rPr>
          <w:lang w:val="en-GB"/>
        </w:rPr>
        <w:t>Pool P</w:t>
      </w:r>
      <w:r>
        <w:rPr>
          <w:lang w:val="en-GB"/>
        </w:rPr>
        <w:t>oints to the Challenge Dice Pool.</w:t>
      </w:r>
    </w:p>
    <w:p w14:paraId="67881146" w14:textId="5FCA6462" w:rsidR="007D3E88" w:rsidRDefault="007D3E88" w:rsidP="008C2935">
      <w:pPr>
        <w:pStyle w:val="berschrift3"/>
        <w:rPr>
          <w:lang w:val="en-GB"/>
        </w:rPr>
      </w:pPr>
      <w:r>
        <w:rPr>
          <w:lang w:val="en-GB"/>
        </w:rPr>
        <w:t>Preventive Action</w:t>
      </w:r>
    </w:p>
    <w:p w14:paraId="4E346D0A" w14:textId="5A8B2A84" w:rsidR="00337A1A" w:rsidRPr="00337A1A" w:rsidRDefault="00337A1A" w:rsidP="00337A1A">
      <w:pPr>
        <w:rPr>
          <w:lang w:val="en-GB"/>
        </w:rPr>
      </w:pPr>
      <w:r>
        <w:rPr>
          <w:lang w:val="en-GB"/>
        </w:rPr>
        <w:t>A Preventive Action is a type of Reaction that gets resolved before the triggering Action gets resolved.</w:t>
      </w:r>
    </w:p>
    <w:p w14:paraId="3F8A8387" w14:textId="1781BEF9" w:rsidR="008C2935" w:rsidRDefault="008C2935" w:rsidP="008C2935">
      <w:pPr>
        <w:pStyle w:val="berschrift3"/>
        <w:rPr>
          <w:lang w:val="en-GB"/>
        </w:rPr>
      </w:pPr>
      <w:r>
        <w:rPr>
          <w:lang w:val="en-GB"/>
        </w:rPr>
        <w:t>Profession</w:t>
      </w:r>
    </w:p>
    <w:p w14:paraId="7D7BC303" w14:textId="73C04B6B" w:rsidR="00337A1A" w:rsidRPr="00337A1A" w:rsidRDefault="00337A1A" w:rsidP="00337A1A">
      <w:pPr>
        <w:rPr>
          <w:lang w:val="en-GB"/>
        </w:rPr>
      </w:pPr>
      <w:r>
        <w:rPr>
          <w:lang w:val="en-GB"/>
        </w:rPr>
        <w:t>Your Profession describes what you have experienced and learned in your life before the actual adventure you play through. This may be an actual education or occupation like “Chef” or “Bounty hunter” but may as well be a general description of class or life experience (e.g. “Urchin”, “Elder”).</w:t>
      </w:r>
    </w:p>
    <w:p w14:paraId="449C88CF" w14:textId="036A0DFE" w:rsidR="00B25A7D" w:rsidRDefault="00B25A7D" w:rsidP="008C2935">
      <w:pPr>
        <w:pStyle w:val="berschrift3"/>
        <w:rPr>
          <w:lang w:val="en-GB"/>
        </w:rPr>
      </w:pPr>
      <w:r>
        <w:rPr>
          <w:lang w:val="en-GB"/>
        </w:rPr>
        <w:t>Property</w:t>
      </w:r>
    </w:p>
    <w:p w14:paraId="33DC72BD" w14:textId="0AD74775" w:rsidR="00B25A7D" w:rsidRPr="00B25A7D" w:rsidRDefault="00B25A7D" w:rsidP="00B25A7D">
      <w:pPr>
        <w:rPr>
          <w:lang w:val="en-GB"/>
        </w:rPr>
      </w:pPr>
      <w:r>
        <w:rPr>
          <w:lang w:val="en-GB"/>
        </w:rPr>
        <w:t>A Property is a keyword rule for a Weapon talent. (see Chapter 6? for a list of them)</w:t>
      </w:r>
    </w:p>
    <w:p w14:paraId="2D254A53" w14:textId="3E89B975" w:rsidR="007D3E88" w:rsidRDefault="007D3E88" w:rsidP="008C2935">
      <w:pPr>
        <w:pStyle w:val="berschrift3"/>
        <w:rPr>
          <w:lang w:val="en-GB"/>
        </w:rPr>
      </w:pPr>
      <w:r>
        <w:rPr>
          <w:lang w:val="en-GB"/>
        </w:rPr>
        <w:t>Reach</w:t>
      </w:r>
    </w:p>
    <w:p w14:paraId="0FC7EF9F" w14:textId="3FEAB763" w:rsidR="00337A1A" w:rsidRDefault="00337A1A" w:rsidP="00337A1A">
      <w:pPr>
        <w:rPr>
          <w:lang w:val="en-GB"/>
        </w:rPr>
      </w:pPr>
      <w:r>
        <w:rPr>
          <w:lang w:val="en-GB"/>
        </w:rPr>
        <w:t xml:space="preserve">The most common form of Reach is “Arm’s Reach”. This describes anything you can reach with a limb of yours without moving your whole body. As different characters have different sizes and amounts of limbs, it is up to you and the GM to define this on a </w:t>
      </w:r>
      <w:r w:rsidR="009C6019">
        <w:rPr>
          <w:lang w:val="en-GB"/>
        </w:rPr>
        <w:t>character-to-character</w:t>
      </w:r>
      <w:r>
        <w:rPr>
          <w:lang w:val="en-GB"/>
        </w:rPr>
        <w:t xml:space="preserve"> basis. </w:t>
      </w:r>
      <w:r w:rsidR="009C6019">
        <w:rPr>
          <w:lang w:val="en-GB"/>
        </w:rPr>
        <w:t>An average arm’s reach is one Step.</w:t>
      </w:r>
    </w:p>
    <w:p w14:paraId="4FFEA8B6" w14:textId="289D811F" w:rsidR="009C6019" w:rsidRPr="00337A1A" w:rsidRDefault="009C6019" w:rsidP="00337A1A">
      <w:pPr>
        <w:rPr>
          <w:lang w:val="en-GB"/>
        </w:rPr>
      </w:pPr>
      <w:r>
        <w:rPr>
          <w:lang w:val="en-GB"/>
        </w:rPr>
        <w:t xml:space="preserve">Other types of Reach usually refer to an </w:t>
      </w:r>
      <w:r w:rsidR="000842AF">
        <w:rPr>
          <w:lang w:val="en-GB"/>
        </w:rPr>
        <w:t xml:space="preserve">Action </w:t>
      </w:r>
      <w:r>
        <w:rPr>
          <w:lang w:val="en-GB"/>
        </w:rPr>
        <w:t>that needs to be taken to reach a target.</w:t>
      </w:r>
    </w:p>
    <w:p w14:paraId="38473F30" w14:textId="515B0D97" w:rsidR="008C2935" w:rsidRDefault="008C2935" w:rsidP="008C2935">
      <w:pPr>
        <w:pStyle w:val="berschrift3"/>
        <w:rPr>
          <w:lang w:val="en-GB"/>
        </w:rPr>
      </w:pPr>
      <w:r>
        <w:rPr>
          <w:lang w:val="en-GB"/>
        </w:rPr>
        <w:t>Reaction</w:t>
      </w:r>
    </w:p>
    <w:p w14:paraId="5D0917A9" w14:textId="6EFA3EFE" w:rsidR="009C6019" w:rsidRDefault="009C6019" w:rsidP="009C6019">
      <w:pPr>
        <w:rPr>
          <w:lang w:val="en-GB"/>
        </w:rPr>
      </w:pPr>
      <w:r>
        <w:rPr>
          <w:lang w:val="en-GB"/>
        </w:rPr>
        <w:t xml:space="preserve">A Reaction is a type of Action of a character or environment that reacts to a triggering Action or </w:t>
      </w:r>
      <w:r w:rsidR="000842AF">
        <w:rPr>
          <w:lang w:val="en-GB"/>
        </w:rPr>
        <w:t xml:space="preserve">event </w:t>
      </w:r>
      <w:r>
        <w:rPr>
          <w:lang w:val="en-GB"/>
        </w:rPr>
        <w:t>of another character</w:t>
      </w:r>
      <w:r w:rsidR="000842AF">
        <w:rPr>
          <w:lang w:val="en-GB"/>
        </w:rPr>
        <w:t xml:space="preserve"> or the environment</w:t>
      </w:r>
      <w:r>
        <w:rPr>
          <w:lang w:val="en-GB"/>
        </w:rPr>
        <w:t xml:space="preserve">. At any point you may intercept the current flow of events and announce a Reaction to the current </w:t>
      </w:r>
      <w:r w:rsidR="000842AF">
        <w:rPr>
          <w:lang w:val="en-GB"/>
        </w:rPr>
        <w:t>Trigger</w:t>
      </w:r>
      <w:r>
        <w:rPr>
          <w:lang w:val="en-GB"/>
        </w:rPr>
        <w:t xml:space="preserve">. As soon as this happens a Reaction Chain gets created and anyone else </w:t>
      </w:r>
      <w:r>
        <w:rPr>
          <w:lang w:val="en-GB"/>
        </w:rPr>
        <w:t>may react too. After the Reaction Chain is resolved the events proceed.</w:t>
      </w:r>
    </w:p>
    <w:p w14:paraId="2F196404" w14:textId="198BA6D5" w:rsidR="000556F3" w:rsidRPr="009C6019" w:rsidRDefault="000556F3" w:rsidP="009C6019">
      <w:pPr>
        <w:rPr>
          <w:lang w:val="en-GB"/>
        </w:rPr>
      </w:pPr>
      <w:r>
        <w:rPr>
          <w:lang w:val="en-GB"/>
        </w:rPr>
        <w:t>At any point you have access to the Reactions Dodge, Panic, Riposte, and Help. Beyond these, you may pick up to four Reactions or Incantations of all Reactions and Incantations you know upon finishing a Rest. You may use these, until you switch them out after another Rest.</w:t>
      </w:r>
    </w:p>
    <w:p w14:paraId="709B7B8B" w14:textId="22CE8B40" w:rsidR="007A19E0" w:rsidRDefault="007A19E0" w:rsidP="008C2935">
      <w:pPr>
        <w:pStyle w:val="berschrift3"/>
        <w:rPr>
          <w:lang w:val="en-GB"/>
        </w:rPr>
      </w:pPr>
      <w:r>
        <w:rPr>
          <w:lang w:val="en-GB"/>
        </w:rPr>
        <w:t>Reaction Chain</w:t>
      </w:r>
    </w:p>
    <w:p w14:paraId="44F06065" w14:textId="114F8BEA" w:rsidR="009C6019" w:rsidRDefault="009C6019" w:rsidP="009C6019">
      <w:pPr>
        <w:rPr>
          <w:lang w:val="en-GB"/>
        </w:rPr>
      </w:pPr>
      <w:r>
        <w:rPr>
          <w:lang w:val="en-GB"/>
        </w:rPr>
        <w:t xml:space="preserve">A Reaction Chain is a collection of Reactions that have a determined order of being resolved. If a Reaction of the chain </w:t>
      </w:r>
      <w:r w:rsidR="000842AF">
        <w:rPr>
          <w:lang w:val="en-GB"/>
        </w:rPr>
        <w:t xml:space="preserve">is the Trigger for </w:t>
      </w:r>
      <w:r>
        <w:rPr>
          <w:lang w:val="en-GB"/>
        </w:rPr>
        <w:t>another Reaction Chain, that Reaction Chain gets resolved first before the next Reaction in the Chain gets resolved.</w:t>
      </w:r>
    </w:p>
    <w:p w14:paraId="655C044C" w14:textId="0ECF9B45" w:rsidR="009C6019" w:rsidRPr="009C6019" w:rsidRDefault="009C6019" w:rsidP="009C6019">
      <w:pPr>
        <w:rPr>
          <w:lang w:val="en-GB"/>
        </w:rPr>
      </w:pPr>
      <w:r>
        <w:rPr>
          <w:lang w:val="en-GB"/>
        </w:rPr>
        <w:t>Any character can only contribute one Reaction or Action to any Reaction Chain, except stated otherwise.</w:t>
      </w:r>
    </w:p>
    <w:p w14:paraId="30605929" w14:textId="456FE470" w:rsidR="008C2935" w:rsidRDefault="008C2935" w:rsidP="008C2935">
      <w:pPr>
        <w:pStyle w:val="berschrift3"/>
        <w:rPr>
          <w:lang w:val="en-GB"/>
        </w:rPr>
      </w:pPr>
      <w:r>
        <w:rPr>
          <w:lang w:val="en-GB"/>
        </w:rPr>
        <w:t>Reactive Action</w:t>
      </w:r>
    </w:p>
    <w:p w14:paraId="68B6E350" w14:textId="245DFF84" w:rsidR="009C6019" w:rsidRPr="009C6019" w:rsidRDefault="009C6019" w:rsidP="009C6019">
      <w:pPr>
        <w:rPr>
          <w:lang w:val="en-GB"/>
        </w:rPr>
      </w:pPr>
      <w:r>
        <w:rPr>
          <w:lang w:val="en-GB"/>
        </w:rPr>
        <w:t>A Reactive Action is a type of Reaction that gets resolved after the triggering Action gets resolved.</w:t>
      </w:r>
    </w:p>
    <w:p w14:paraId="5F79FC42" w14:textId="528242CA" w:rsidR="007A19E0" w:rsidRDefault="007A19E0" w:rsidP="007A19E0">
      <w:pPr>
        <w:pStyle w:val="berschrift3"/>
        <w:rPr>
          <w:lang w:val="en-GB"/>
        </w:rPr>
      </w:pPr>
      <w:r>
        <w:rPr>
          <w:lang w:val="en-GB"/>
        </w:rPr>
        <w:t>Resting</w:t>
      </w:r>
    </w:p>
    <w:p w14:paraId="00DC7E5B" w14:textId="1B03F12D" w:rsidR="009C6019" w:rsidRDefault="009C6019" w:rsidP="009C6019">
      <w:pPr>
        <w:rPr>
          <w:lang w:val="en-GB"/>
        </w:rPr>
      </w:pPr>
      <w:r>
        <w:rPr>
          <w:lang w:val="en-GB"/>
        </w:rPr>
        <w:t>To take a Rest you need to meet the following requirements:</w:t>
      </w:r>
    </w:p>
    <w:p w14:paraId="42A2EF57" w14:textId="35103E38" w:rsidR="009C6019" w:rsidRDefault="009C6019" w:rsidP="009C6019">
      <w:pPr>
        <w:pStyle w:val="Listenabsatz"/>
        <w:numPr>
          <w:ilvl w:val="0"/>
          <w:numId w:val="6"/>
        </w:numPr>
        <w:rPr>
          <w:lang w:val="en-GB"/>
        </w:rPr>
      </w:pPr>
      <w:r>
        <w:rPr>
          <w:lang w:val="en-GB"/>
        </w:rPr>
        <w:t>You need sufficient food for one proper meal for anyone attempting a Rest (the definition of a proper meal depends on the character).</w:t>
      </w:r>
    </w:p>
    <w:p w14:paraId="00A8E638" w14:textId="24A6A711" w:rsidR="009C6019" w:rsidRDefault="009C6019" w:rsidP="009C6019">
      <w:pPr>
        <w:pStyle w:val="Listenabsatz"/>
        <w:numPr>
          <w:ilvl w:val="0"/>
          <w:numId w:val="6"/>
        </w:numPr>
        <w:rPr>
          <w:lang w:val="en-GB"/>
        </w:rPr>
      </w:pPr>
      <w:r>
        <w:rPr>
          <w:lang w:val="en-GB"/>
        </w:rPr>
        <w:t>You need to rest in a secure and reinforced resting site.</w:t>
      </w:r>
    </w:p>
    <w:p w14:paraId="4B444997" w14:textId="63A66422" w:rsidR="00DF028D" w:rsidRDefault="00DF028D" w:rsidP="00DF028D">
      <w:pPr>
        <w:pStyle w:val="Listenabsatz"/>
        <w:numPr>
          <w:ilvl w:val="0"/>
          <w:numId w:val="6"/>
        </w:numPr>
        <w:rPr>
          <w:lang w:val="en-GB"/>
        </w:rPr>
      </w:pPr>
      <w:r>
        <w:rPr>
          <w:lang w:val="en-GB"/>
        </w:rPr>
        <w:t>The resting site may not be under threat for eight hours.</w:t>
      </w:r>
    </w:p>
    <w:p w14:paraId="50CBE01F" w14:textId="513046FA" w:rsidR="00DF028D" w:rsidRDefault="00DF028D" w:rsidP="00DF028D">
      <w:pPr>
        <w:rPr>
          <w:lang w:val="en-GB"/>
        </w:rPr>
      </w:pPr>
      <w:r>
        <w:rPr>
          <w:lang w:val="en-GB"/>
        </w:rPr>
        <w:t>If any of these requirements gets interrupted during the eight hours, the rest fails.</w:t>
      </w:r>
      <w:r w:rsidR="007E41EC">
        <w:rPr>
          <w:lang w:val="en-GB"/>
        </w:rPr>
        <w:t xml:space="preserve"> If the rest failed due to a threat, the rest only fails for the Character perceiving or knowing about the threat.</w:t>
      </w:r>
    </w:p>
    <w:p w14:paraId="1329B0D1" w14:textId="39FD6E67" w:rsidR="007E41EC" w:rsidRDefault="007E41EC" w:rsidP="00DF028D">
      <w:pPr>
        <w:rPr>
          <w:lang w:val="en-GB"/>
        </w:rPr>
      </w:pPr>
      <w:r>
        <w:rPr>
          <w:lang w:val="en-GB"/>
        </w:rPr>
        <w:t xml:space="preserve">At the end of a </w:t>
      </w:r>
      <w:r w:rsidR="007C7291">
        <w:rPr>
          <w:lang w:val="en-GB"/>
        </w:rPr>
        <w:t>Rest,</w:t>
      </w:r>
      <w:r>
        <w:rPr>
          <w:lang w:val="en-GB"/>
        </w:rPr>
        <w:t xml:space="preserve"> it is apparent to everyone, if the Rest succeeded for anyone else.</w:t>
      </w:r>
    </w:p>
    <w:p w14:paraId="31CAF746" w14:textId="0177A942" w:rsidR="00DF028D" w:rsidRDefault="00DF028D" w:rsidP="00DF028D">
      <w:pPr>
        <w:rPr>
          <w:lang w:val="en-GB"/>
        </w:rPr>
      </w:pPr>
      <w:r>
        <w:rPr>
          <w:lang w:val="en-GB"/>
        </w:rPr>
        <w:t>If the rest succeeds, everyone participating regains up to half their hit points and one Luck Point.</w:t>
      </w:r>
    </w:p>
    <w:p w14:paraId="0F1E8BA9" w14:textId="5067843B" w:rsidR="003102BC" w:rsidRDefault="003102BC" w:rsidP="00DF028D">
      <w:pPr>
        <w:rPr>
          <w:lang w:val="en-GB"/>
        </w:rPr>
      </w:pPr>
      <w:r>
        <w:rPr>
          <w:lang w:val="en-GB"/>
        </w:rPr>
        <w:lastRenderedPageBreak/>
        <w:t>Additionally, you may select up to 4 Reactions or Incantations to actively use, choose to actively use a Legend Vessel, or pick a Weapon Mastery to actively use,</w:t>
      </w:r>
    </w:p>
    <w:p w14:paraId="615EEC5B" w14:textId="5875530B" w:rsidR="00DF028D" w:rsidRPr="00DF028D" w:rsidRDefault="00DF028D" w:rsidP="00DF028D">
      <w:pPr>
        <w:rPr>
          <w:lang w:val="en-GB"/>
        </w:rPr>
      </w:pPr>
      <w:r>
        <w:rPr>
          <w:lang w:val="en-GB"/>
        </w:rPr>
        <w:t>(see Chapter 8? for further options for Rests)</w:t>
      </w:r>
    </w:p>
    <w:p w14:paraId="6C793890" w14:textId="16F8BEDD" w:rsidR="00E51C6D" w:rsidRDefault="00E51C6D" w:rsidP="007A19E0">
      <w:pPr>
        <w:pStyle w:val="berschrift3"/>
        <w:rPr>
          <w:lang w:val="en-GB"/>
        </w:rPr>
      </w:pPr>
      <w:r>
        <w:rPr>
          <w:lang w:val="en-GB"/>
        </w:rPr>
        <w:t>Round</w:t>
      </w:r>
    </w:p>
    <w:p w14:paraId="148AFE9C" w14:textId="33B74A61" w:rsidR="00DF028D" w:rsidRDefault="00DF028D" w:rsidP="00DF028D">
      <w:pPr>
        <w:rPr>
          <w:lang w:val="en-GB"/>
        </w:rPr>
      </w:pPr>
      <w:r>
        <w:rPr>
          <w:lang w:val="en-GB"/>
        </w:rPr>
        <w:t xml:space="preserve">In any </w:t>
      </w:r>
      <w:r w:rsidR="00047481">
        <w:rPr>
          <w:lang w:val="en-GB"/>
        </w:rPr>
        <w:t xml:space="preserve">Initiative </w:t>
      </w:r>
      <w:r>
        <w:rPr>
          <w:lang w:val="en-GB"/>
        </w:rPr>
        <w:t>there are two rounds, one for each party of the initiative. A round always starts with the turns of the opposing party and afterwards resolves the turns of your own party.</w:t>
      </w:r>
    </w:p>
    <w:p w14:paraId="7E99BC9B" w14:textId="4F712BAA" w:rsidR="00047481" w:rsidRDefault="00047481" w:rsidP="00DF028D">
      <w:pPr>
        <w:rPr>
          <w:lang w:val="en-GB"/>
        </w:rPr>
      </w:pPr>
      <w:r>
        <w:rPr>
          <w:lang w:val="en-GB"/>
        </w:rPr>
        <w:t>Initiative starts with the start of the players first Round (so in the middle of the Encounter Round).</w:t>
      </w:r>
    </w:p>
    <w:p w14:paraId="6350391A" w14:textId="2B12B30A" w:rsidR="00DF028D" w:rsidRDefault="00DF028D" w:rsidP="00DF028D">
      <w:pPr>
        <w:rPr>
          <w:lang w:val="en-GB"/>
        </w:rPr>
      </w:pPr>
      <w:r>
        <w:rPr>
          <w:lang w:val="en-GB"/>
        </w:rPr>
        <w:t>The party of the PCs resolves their turns in descending initiative count. When the PCs end their round, the character with the lowest initiative count adds 20 to their initiative count.</w:t>
      </w:r>
    </w:p>
    <w:p w14:paraId="6AA33B15" w14:textId="19AD31D3" w:rsidR="00DF028D" w:rsidRDefault="00DF028D" w:rsidP="00DF028D">
      <w:pPr>
        <w:rPr>
          <w:lang w:val="en-GB"/>
        </w:rPr>
      </w:pPr>
      <w:r>
        <w:rPr>
          <w:lang w:val="en-GB"/>
        </w:rPr>
        <w:t xml:space="preserve">At the end of your (own parties) </w:t>
      </w:r>
      <w:r w:rsidR="00047481">
        <w:rPr>
          <w:lang w:val="en-GB"/>
        </w:rPr>
        <w:t xml:space="preserve">Round </w:t>
      </w:r>
      <w:r>
        <w:rPr>
          <w:lang w:val="en-GB"/>
        </w:rPr>
        <w:t>you lose all Status Effects.</w:t>
      </w:r>
    </w:p>
    <w:p w14:paraId="3D5B13E3" w14:textId="241B3FAE" w:rsidR="00DF028D" w:rsidRPr="00DF028D" w:rsidRDefault="00DF028D" w:rsidP="00DF028D">
      <w:pPr>
        <w:rPr>
          <w:lang w:val="en-GB"/>
        </w:rPr>
      </w:pPr>
      <w:r>
        <w:rPr>
          <w:lang w:val="en-GB"/>
        </w:rPr>
        <w:t xml:space="preserve">At the start of your </w:t>
      </w:r>
      <w:r w:rsidR="00047481">
        <w:rPr>
          <w:lang w:val="en-GB"/>
        </w:rPr>
        <w:t>Round</w:t>
      </w:r>
      <w:r>
        <w:rPr>
          <w:lang w:val="en-GB"/>
        </w:rPr>
        <w:t xml:space="preserve">, you regain all AP you spent last </w:t>
      </w:r>
      <w:r w:rsidR="00047481">
        <w:rPr>
          <w:lang w:val="en-GB"/>
        </w:rPr>
        <w:t>Round</w:t>
      </w:r>
      <w:r>
        <w:rPr>
          <w:lang w:val="en-GB"/>
        </w:rPr>
        <w:t>.</w:t>
      </w:r>
    </w:p>
    <w:p w14:paraId="3E2FE955" w14:textId="30259A09" w:rsidR="0038367D" w:rsidRDefault="0038367D" w:rsidP="007A19E0">
      <w:pPr>
        <w:pStyle w:val="berschrift3"/>
        <w:rPr>
          <w:lang w:val="en-GB"/>
        </w:rPr>
      </w:pPr>
      <w:r>
        <w:rPr>
          <w:lang w:val="en-GB"/>
        </w:rPr>
        <w:t>Scene</w:t>
      </w:r>
    </w:p>
    <w:p w14:paraId="7FFDE09C" w14:textId="4466B0E1" w:rsidR="0038367D" w:rsidRPr="0038367D" w:rsidRDefault="0038367D" w:rsidP="0038367D">
      <w:pPr>
        <w:rPr>
          <w:lang w:val="en-GB"/>
        </w:rPr>
      </w:pPr>
      <w:r>
        <w:rPr>
          <w:lang w:val="en-GB"/>
        </w:rPr>
        <w:t xml:space="preserve">Any distinct time duration defined by a simple goal or location (e.g. the investigation of a cellblock, an encounter with a trap, an </w:t>
      </w:r>
      <w:r w:rsidR="00047481">
        <w:rPr>
          <w:lang w:val="en-GB"/>
        </w:rPr>
        <w:t>Initiative</w:t>
      </w:r>
      <w:r>
        <w:rPr>
          <w:lang w:val="en-GB"/>
        </w:rPr>
        <w:t>, a chase).</w:t>
      </w:r>
    </w:p>
    <w:p w14:paraId="21062637" w14:textId="5B21E3E0" w:rsidR="007A19E0" w:rsidRDefault="007A19E0" w:rsidP="007A19E0">
      <w:pPr>
        <w:pStyle w:val="berschrift3"/>
        <w:rPr>
          <w:lang w:val="en-GB"/>
        </w:rPr>
      </w:pPr>
      <w:r>
        <w:rPr>
          <w:lang w:val="en-GB"/>
        </w:rPr>
        <w:t>Skilled</w:t>
      </w:r>
    </w:p>
    <w:p w14:paraId="317750C0" w14:textId="329C8A32" w:rsidR="00DF028D" w:rsidRDefault="00DF028D" w:rsidP="00DF028D">
      <w:pPr>
        <w:rPr>
          <w:lang w:val="en-GB"/>
        </w:rPr>
      </w:pPr>
      <w:r>
        <w:rPr>
          <w:lang w:val="en-GB"/>
        </w:rPr>
        <w:t xml:space="preserve">If you are Skilled in a Talent, any Challenges using that Talent are considered </w:t>
      </w:r>
      <w:r w:rsidR="00047481">
        <w:rPr>
          <w:lang w:val="en-GB"/>
        </w:rPr>
        <w:t>Skilled</w:t>
      </w:r>
      <w:r>
        <w:rPr>
          <w:lang w:val="en-GB"/>
        </w:rPr>
        <w:t>.</w:t>
      </w:r>
    </w:p>
    <w:p w14:paraId="5C68BA3D" w14:textId="3A6E6D91" w:rsidR="00DF028D" w:rsidRPr="00DF028D" w:rsidRDefault="00DF028D" w:rsidP="00DF028D">
      <w:pPr>
        <w:rPr>
          <w:lang w:val="en-GB"/>
        </w:rPr>
      </w:pPr>
      <w:r>
        <w:rPr>
          <w:lang w:val="en-GB"/>
        </w:rPr>
        <w:t xml:space="preserve">The base Difficulty for a </w:t>
      </w:r>
      <w:r w:rsidR="003102BC">
        <w:rPr>
          <w:lang w:val="en-GB"/>
        </w:rPr>
        <w:t xml:space="preserve">Skilled </w:t>
      </w:r>
      <w:r>
        <w:rPr>
          <w:lang w:val="en-GB"/>
        </w:rPr>
        <w:t xml:space="preserve">Challenge is </w:t>
      </w:r>
      <w:r>
        <w:rPr>
          <w:b/>
          <w:bCs/>
          <w:lang w:val="en-GB"/>
        </w:rPr>
        <w:t>8</w:t>
      </w:r>
      <w:r>
        <w:rPr>
          <w:lang w:val="en-GB"/>
        </w:rPr>
        <w:t>.</w:t>
      </w:r>
    </w:p>
    <w:p w14:paraId="59CBAF33" w14:textId="000CA472" w:rsidR="007A19E0" w:rsidRDefault="007A19E0" w:rsidP="007A19E0">
      <w:pPr>
        <w:pStyle w:val="berschrift3"/>
        <w:rPr>
          <w:lang w:val="en-GB"/>
        </w:rPr>
      </w:pPr>
      <w:r>
        <w:rPr>
          <w:lang w:val="en-GB"/>
        </w:rPr>
        <w:t>Success</w:t>
      </w:r>
    </w:p>
    <w:p w14:paraId="656F3F55" w14:textId="40FD63F6" w:rsidR="00DF028D" w:rsidRDefault="00DF028D" w:rsidP="00DF028D">
      <w:pPr>
        <w:rPr>
          <w:lang w:val="en-GB"/>
        </w:rPr>
      </w:pPr>
      <w:r>
        <w:rPr>
          <w:lang w:val="en-GB"/>
        </w:rPr>
        <w:t xml:space="preserve">Any dice rolled of the </w:t>
      </w:r>
      <w:r w:rsidR="003102BC">
        <w:rPr>
          <w:lang w:val="en-GB"/>
        </w:rPr>
        <w:t xml:space="preserve">Challenge </w:t>
      </w:r>
      <w:r>
        <w:rPr>
          <w:lang w:val="en-GB"/>
        </w:rPr>
        <w:t xml:space="preserve">Dice Pool that </w:t>
      </w:r>
      <w:r w:rsidR="003102BC">
        <w:rPr>
          <w:lang w:val="en-GB"/>
        </w:rPr>
        <w:t>rolls</w:t>
      </w:r>
      <w:r>
        <w:rPr>
          <w:lang w:val="en-GB"/>
        </w:rPr>
        <w:t xml:space="preserve"> an equal or higher number than the Difficulty of the Challenge</w:t>
      </w:r>
      <w:r w:rsidR="000952A9">
        <w:rPr>
          <w:lang w:val="en-GB"/>
        </w:rPr>
        <w:t xml:space="preserve"> is considered a </w:t>
      </w:r>
      <w:r w:rsidR="003102BC">
        <w:rPr>
          <w:lang w:val="en-GB"/>
        </w:rPr>
        <w:t xml:space="preserve">Success </w:t>
      </w:r>
      <w:r w:rsidR="000952A9">
        <w:rPr>
          <w:lang w:val="en-GB"/>
        </w:rPr>
        <w:t>and adds one to the Success Pool.</w:t>
      </w:r>
    </w:p>
    <w:p w14:paraId="2D7C1E18" w14:textId="53F0A943" w:rsidR="000952A9" w:rsidRPr="00DF028D" w:rsidRDefault="000952A9" w:rsidP="00DF028D">
      <w:pPr>
        <w:rPr>
          <w:lang w:val="en-GB"/>
        </w:rPr>
      </w:pPr>
      <w:r>
        <w:rPr>
          <w:lang w:val="en-GB"/>
        </w:rPr>
        <w:t xml:space="preserve">A twenty on a die always counts as two </w:t>
      </w:r>
      <w:r w:rsidR="003102BC">
        <w:rPr>
          <w:lang w:val="en-GB"/>
        </w:rPr>
        <w:t>Successes</w:t>
      </w:r>
      <w:r>
        <w:rPr>
          <w:lang w:val="en-GB"/>
        </w:rPr>
        <w:t>.</w:t>
      </w:r>
    </w:p>
    <w:p w14:paraId="71005D53" w14:textId="3F1312F9" w:rsidR="007A19E0" w:rsidRDefault="007A19E0" w:rsidP="007A19E0">
      <w:pPr>
        <w:pStyle w:val="berschrift3"/>
        <w:rPr>
          <w:lang w:val="en-GB"/>
        </w:rPr>
      </w:pPr>
      <w:r>
        <w:rPr>
          <w:lang w:val="en-GB"/>
        </w:rPr>
        <w:t>Success Pool</w:t>
      </w:r>
    </w:p>
    <w:p w14:paraId="4A632A07" w14:textId="22A6A11B" w:rsidR="000952A9" w:rsidRPr="000952A9" w:rsidRDefault="000952A9" w:rsidP="000952A9">
      <w:pPr>
        <w:rPr>
          <w:lang w:val="en-GB"/>
        </w:rPr>
      </w:pPr>
      <w:r>
        <w:rPr>
          <w:lang w:val="en-GB"/>
        </w:rPr>
        <w:t xml:space="preserve">The Success Pool of a Challenge determines the success of the Challenge. A Success Pool of </w:t>
      </w:r>
      <w:r>
        <w:rPr>
          <w:lang w:val="en-GB"/>
        </w:rPr>
        <w:t>three results in a successful task of low to average difficulty.</w:t>
      </w:r>
    </w:p>
    <w:p w14:paraId="47CE9F18" w14:textId="5DB483B1" w:rsidR="003972EF" w:rsidRDefault="003972EF" w:rsidP="007A19E0">
      <w:pPr>
        <w:pStyle w:val="berschrift3"/>
        <w:rPr>
          <w:lang w:val="en-GB"/>
        </w:rPr>
      </w:pPr>
      <w:r>
        <w:rPr>
          <w:lang w:val="en-GB"/>
        </w:rPr>
        <w:t>Suffocation</w:t>
      </w:r>
    </w:p>
    <w:p w14:paraId="449E7CCA" w14:textId="3599BB51" w:rsidR="000952A9" w:rsidRDefault="000952A9" w:rsidP="000952A9">
      <w:pPr>
        <w:rPr>
          <w:lang w:val="en-GB"/>
        </w:rPr>
      </w:pPr>
      <w:r w:rsidRPr="000952A9">
        <w:rPr>
          <w:lang w:val="en-GB"/>
        </w:rPr>
        <w:t xml:space="preserve">If suffocating, you stay conscious a number of rounds equal to your </w:t>
      </w:r>
      <w:r>
        <w:rPr>
          <w:lang w:val="en-GB"/>
        </w:rPr>
        <w:t>points in your Body Base Attribute</w:t>
      </w:r>
      <w:r w:rsidRPr="000952A9">
        <w:rPr>
          <w:lang w:val="en-GB"/>
        </w:rPr>
        <w:t>.</w:t>
      </w:r>
    </w:p>
    <w:p w14:paraId="4C4A9EB6" w14:textId="44F80913" w:rsidR="000952A9" w:rsidRDefault="000952A9" w:rsidP="000952A9">
      <w:pPr>
        <w:rPr>
          <w:lang w:val="en-GB"/>
        </w:rPr>
      </w:pPr>
      <w:r w:rsidRPr="000952A9">
        <w:rPr>
          <w:lang w:val="en-GB"/>
        </w:rPr>
        <w:t xml:space="preserve">You can hold your breath a number of minutes equal to your </w:t>
      </w:r>
      <w:r>
        <w:rPr>
          <w:lang w:val="en-GB"/>
        </w:rPr>
        <w:t>points in your Body Base Attribute</w:t>
      </w:r>
      <w:r w:rsidRPr="000952A9">
        <w:rPr>
          <w:lang w:val="en-GB"/>
        </w:rPr>
        <w:t>.</w:t>
      </w:r>
    </w:p>
    <w:p w14:paraId="4FF044FE" w14:textId="4546E02A" w:rsidR="003102BC" w:rsidRPr="000952A9" w:rsidRDefault="003102BC" w:rsidP="000952A9">
      <w:pPr>
        <w:rPr>
          <w:lang w:val="en-GB"/>
        </w:rPr>
      </w:pPr>
      <w:r>
        <w:rPr>
          <w:lang w:val="en-GB"/>
        </w:rPr>
        <w:t>When you finally suffocate, you die.</w:t>
      </w:r>
    </w:p>
    <w:p w14:paraId="61D29A1E" w14:textId="137698BF" w:rsidR="007D3E88" w:rsidRDefault="007D3E88" w:rsidP="007A19E0">
      <w:pPr>
        <w:pStyle w:val="berschrift3"/>
        <w:rPr>
          <w:lang w:val="en-GB"/>
        </w:rPr>
      </w:pPr>
      <w:r>
        <w:rPr>
          <w:lang w:val="en-GB"/>
        </w:rPr>
        <w:t>Supportive Action</w:t>
      </w:r>
    </w:p>
    <w:p w14:paraId="4261F20A" w14:textId="57D2A27D" w:rsidR="000952A9" w:rsidRPr="000952A9" w:rsidRDefault="000952A9" w:rsidP="000952A9">
      <w:pPr>
        <w:rPr>
          <w:lang w:val="en-GB"/>
        </w:rPr>
      </w:pPr>
      <w:r>
        <w:rPr>
          <w:lang w:val="en-GB"/>
        </w:rPr>
        <w:t>A Supportive Action is a type of Reaction that gets resolved at the same time as the triggering Action gets resolved.</w:t>
      </w:r>
    </w:p>
    <w:p w14:paraId="33568072" w14:textId="7DE41AE5" w:rsidR="00720F3E" w:rsidRDefault="00720F3E" w:rsidP="007A19E0">
      <w:pPr>
        <w:pStyle w:val="berschrift3"/>
        <w:rPr>
          <w:lang w:val="en-GB"/>
        </w:rPr>
      </w:pPr>
      <w:r>
        <w:rPr>
          <w:lang w:val="en-GB"/>
        </w:rPr>
        <w:t>Staggered</w:t>
      </w:r>
    </w:p>
    <w:p w14:paraId="7DED0AC6" w14:textId="529A4176" w:rsidR="000952A9" w:rsidRPr="000952A9" w:rsidRDefault="000952A9" w:rsidP="000952A9">
      <w:pPr>
        <w:rPr>
          <w:lang w:val="en-GB"/>
        </w:rPr>
      </w:pPr>
      <w:r w:rsidRPr="000952A9">
        <w:rPr>
          <w:lang w:val="en-GB"/>
        </w:rPr>
        <w:t xml:space="preserve">While </w:t>
      </w:r>
      <w:r w:rsidR="003102BC">
        <w:rPr>
          <w:lang w:val="en-GB"/>
        </w:rPr>
        <w:t>S</w:t>
      </w:r>
      <w:r w:rsidR="003102BC" w:rsidRPr="000952A9">
        <w:rPr>
          <w:lang w:val="en-GB"/>
        </w:rPr>
        <w:t>taggered</w:t>
      </w:r>
      <w:r w:rsidRPr="000952A9">
        <w:rPr>
          <w:lang w:val="en-GB"/>
        </w:rPr>
        <w:t xml:space="preserve">, any </w:t>
      </w:r>
      <w:r w:rsidR="003A307A">
        <w:rPr>
          <w:lang w:val="en-GB"/>
        </w:rPr>
        <w:t xml:space="preserve">of your </w:t>
      </w:r>
      <w:r>
        <w:rPr>
          <w:lang w:val="en-GB"/>
        </w:rPr>
        <w:t>M</w:t>
      </w:r>
      <w:r w:rsidRPr="000952A9">
        <w:rPr>
          <w:lang w:val="en-GB"/>
        </w:rPr>
        <w:t xml:space="preserve">ovement </w:t>
      </w:r>
      <w:r>
        <w:rPr>
          <w:lang w:val="en-GB"/>
        </w:rPr>
        <w:t>A</w:t>
      </w:r>
      <w:r w:rsidRPr="000952A9">
        <w:rPr>
          <w:lang w:val="en-GB"/>
        </w:rPr>
        <w:t>ction costs double the AP it would usually cost</w:t>
      </w:r>
      <w:r>
        <w:rPr>
          <w:lang w:val="en-GB"/>
        </w:rPr>
        <w:t>.</w:t>
      </w:r>
    </w:p>
    <w:p w14:paraId="112E5352" w14:textId="1EBF7E21" w:rsidR="007A19E0" w:rsidRDefault="007A19E0" w:rsidP="007A19E0">
      <w:pPr>
        <w:pStyle w:val="berschrift3"/>
        <w:rPr>
          <w:lang w:val="en-GB"/>
        </w:rPr>
      </w:pPr>
      <w:r>
        <w:rPr>
          <w:lang w:val="en-GB"/>
        </w:rPr>
        <w:t>Status Effects</w:t>
      </w:r>
    </w:p>
    <w:p w14:paraId="12113794" w14:textId="05C4FF41" w:rsidR="00720F3E" w:rsidRDefault="00720F3E" w:rsidP="00720F3E">
      <w:pPr>
        <w:rPr>
          <w:lang w:val="en-GB"/>
        </w:rPr>
      </w:pPr>
      <w:r>
        <w:rPr>
          <w:lang w:val="en-GB"/>
        </w:rPr>
        <w:t xml:space="preserve">A </w:t>
      </w:r>
      <w:r w:rsidR="003102BC">
        <w:rPr>
          <w:lang w:val="en-GB"/>
        </w:rPr>
        <w:t xml:space="preserve">Status Effect </w:t>
      </w:r>
      <w:r>
        <w:rPr>
          <w:lang w:val="en-GB"/>
        </w:rPr>
        <w:t xml:space="preserve">is a temporary state of a character. Any </w:t>
      </w:r>
      <w:r w:rsidR="003102BC">
        <w:rPr>
          <w:lang w:val="en-GB"/>
        </w:rPr>
        <w:t xml:space="preserve">Status Effects </w:t>
      </w:r>
      <w:r>
        <w:rPr>
          <w:lang w:val="en-GB"/>
        </w:rPr>
        <w:t xml:space="preserve">ends at the end of the characters </w:t>
      </w:r>
      <w:r w:rsidR="003102BC">
        <w:rPr>
          <w:lang w:val="en-GB"/>
        </w:rPr>
        <w:t>Round</w:t>
      </w:r>
      <w:r>
        <w:rPr>
          <w:lang w:val="en-GB"/>
        </w:rPr>
        <w:t>. The glossary defines these conditions: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0"/>
        <w:gridCol w:w="2142"/>
      </w:tblGrid>
      <w:tr w:rsidR="00720F3E" w14:paraId="56A835D9" w14:textId="77777777" w:rsidTr="00720F3E">
        <w:tc>
          <w:tcPr>
            <w:tcW w:w="4531" w:type="dxa"/>
          </w:tcPr>
          <w:p w14:paraId="4B0B28F5" w14:textId="341C40F5" w:rsidR="00720F3E" w:rsidRDefault="00720F3E" w:rsidP="00720F3E">
            <w:pPr>
              <w:rPr>
                <w:lang w:val="en-GB"/>
              </w:rPr>
            </w:pPr>
            <w:r>
              <w:rPr>
                <w:lang w:val="en-GB"/>
              </w:rPr>
              <w:t>Tripped</w:t>
            </w:r>
          </w:p>
        </w:tc>
        <w:tc>
          <w:tcPr>
            <w:tcW w:w="4531" w:type="dxa"/>
          </w:tcPr>
          <w:p w14:paraId="062F10E8" w14:textId="169EC5C8" w:rsidR="00720F3E" w:rsidRDefault="00720F3E" w:rsidP="00720F3E">
            <w:pPr>
              <w:rPr>
                <w:lang w:val="en-GB"/>
              </w:rPr>
            </w:pPr>
            <w:r>
              <w:rPr>
                <w:lang w:val="en-GB"/>
              </w:rPr>
              <w:t>Staggered</w:t>
            </w:r>
          </w:p>
        </w:tc>
      </w:tr>
      <w:tr w:rsidR="00720F3E" w14:paraId="282D51EE" w14:textId="77777777" w:rsidTr="00720F3E">
        <w:tc>
          <w:tcPr>
            <w:tcW w:w="4531" w:type="dxa"/>
          </w:tcPr>
          <w:p w14:paraId="0E26AE10" w14:textId="5A07E018" w:rsidR="00720F3E" w:rsidRDefault="00720F3E" w:rsidP="00720F3E">
            <w:pPr>
              <w:rPr>
                <w:lang w:val="en-GB"/>
              </w:rPr>
            </w:pPr>
            <w:r>
              <w:rPr>
                <w:lang w:val="en-GB"/>
              </w:rPr>
              <w:t>Downed</w:t>
            </w:r>
          </w:p>
        </w:tc>
        <w:tc>
          <w:tcPr>
            <w:tcW w:w="4531" w:type="dxa"/>
          </w:tcPr>
          <w:p w14:paraId="7CF04252" w14:textId="03AE78A1" w:rsidR="00720F3E" w:rsidRDefault="00720F3E" w:rsidP="00720F3E">
            <w:pPr>
              <w:rPr>
                <w:lang w:val="en-GB"/>
              </w:rPr>
            </w:pPr>
            <w:r>
              <w:rPr>
                <w:lang w:val="en-GB"/>
              </w:rPr>
              <w:t>Weirded</w:t>
            </w:r>
          </w:p>
        </w:tc>
      </w:tr>
      <w:tr w:rsidR="00720F3E" w14:paraId="4240AF2B" w14:textId="77777777" w:rsidTr="00720F3E">
        <w:tc>
          <w:tcPr>
            <w:tcW w:w="4531" w:type="dxa"/>
          </w:tcPr>
          <w:p w14:paraId="6DACE0F7" w14:textId="43CCB94E" w:rsidR="00720F3E" w:rsidRDefault="00720F3E" w:rsidP="00720F3E">
            <w:pPr>
              <w:rPr>
                <w:lang w:val="en-GB"/>
              </w:rPr>
            </w:pPr>
            <w:r>
              <w:rPr>
                <w:lang w:val="en-GB"/>
              </w:rPr>
              <w:t>Off Balance</w:t>
            </w:r>
          </w:p>
        </w:tc>
        <w:tc>
          <w:tcPr>
            <w:tcW w:w="4531" w:type="dxa"/>
          </w:tcPr>
          <w:p w14:paraId="1C3F44D7" w14:textId="77777777" w:rsidR="00720F3E" w:rsidRDefault="00720F3E" w:rsidP="00720F3E">
            <w:pPr>
              <w:rPr>
                <w:lang w:val="en-GB"/>
              </w:rPr>
            </w:pPr>
          </w:p>
        </w:tc>
      </w:tr>
    </w:tbl>
    <w:p w14:paraId="75C048C4" w14:textId="77777777" w:rsidR="00720F3E" w:rsidRPr="00720F3E" w:rsidRDefault="00720F3E" w:rsidP="00720F3E">
      <w:pPr>
        <w:rPr>
          <w:lang w:val="en-GB"/>
        </w:rPr>
      </w:pPr>
    </w:p>
    <w:p w14:paraId="78D61100" w14:textId="273E9E39" w:rsidR="00E51C6D" w:rsidRDefault="00E51C6D" w:rsidP="007A19E0">
      <w:pPr>
        <w:pStyle w:val="berschrift3"/>
        <w:rPr>
          <w:lang w:val="en-GB"/>
        </w:rPr>
      </w:pPr>
      <w:r>
        <w:rPr>
          <w:lang w:val="en-GB"/>
        </w:rPr>
        <w:t>Steps</w:t>
      </w:r>
    </w:p>
    <w:p w14:paraId="1755922B" w14:textId="71810985" w:rsidR="000952A9" w:rsidRPr="000952A9" w:rsidRDefault="000952A9" w:rsidP="000952A9">
      <w:pPr>
        <w:rPr>
          <w:lang w:val="en-GB"/>
        </w:rPr>
      </w:pPr>
      <w:r>
        <w:rPr>
          <w:lang w:val="en-GB"/>
        </w:rPr>
        <w:t xml:space="preserve">A Step is a relative unit of distance. It can be anything your group agrees </w:t>
      </w:r>
      <w:r w:rsidR="003102BC">
        <w:rPr>
          <w:lang w:val="en-GB"/>
        </w:rPr>
        <w:t>on but</w:t>
      </w:r>
      <w:r>
        <w:rPr>
          <w:lang w:val="en-GB"/>
        </w:rPr>
        <w:t xml:space="preserve"> is usually either equal to one meter or five feet.</w:t>
      </w:r>
    </w:p>
    <w:p w14:paraId="1E8B8745" w14:textId="442C76CB" w:rsidR="007A19E0" w:rsidRDefault="007A19E0" w:rsidP="007A19E0">
      <w:pPr>
        <w:pStyle w:val="berschrift3"/>
        <w:rPr>
          <w:lang w:val="en-GB"/>
        </w:rPr>
      </w:pPr>
      <w:r>
        <w:rPr>
          <w:lang w:val="en-GB"/>
        </w:rPr>
        <w:t>Talebone</w:t>
      </w:r>
    </w:p>
    <w:p w14:paraId="3D67BA2B" w14:textId="44AD11C9" w:rsidR="000952A9" w:rsidRDefault="000952A9" w:rsidP="000952A9">
      <w:pPr>
        <w:rPr>
          <w:lang w:val="en-GB"/>
        </w:rPr>
      </w:pPr>
      <w:r>
        <w:rPr>
          <w:lang w:val="en-GB"/>
        </w:rPr>
        <w:t xml:space="preserve">Any character may have Talebones. If </w:t>
      </w:r>
      <w:r w:rsidR="00C56E47">
        <w:rPr>
          <w:lang w:val="en-GB"/>
        </w:rPr>
        <w:t>you are</w:t>
      </w:r>
      <w:r>
        <w:rPr>
          <w:lang w:val="en-GB"/>
        </w:rPr>
        <w:t xml:space="preserve"> about to die and have an unfractured Talebone left, </w:t>
      </w:r>
      <w:r w:rsidR="00C56E47">
        <w:rPr>
          <w:lang w:val="en-GB"/>
        </w:rPr>
        <w:t>you</w:t>
      </w:r>
      <w:r>
        <w:rPr>
          <w:lang w:val="en-GB"/>
        </w:rPr>
        <w:t xml:space="preserve"> instead fracture that Talebone</w:t>
      </w:r>
      <w:r w:rsidR="00C56E47">
        <w:rPr>
          <w:lang w:val="en-GB"/>
        </w:rPr>
        <w:t xml:space="preserve">, </w:t>
      </w:r>
      <w:r>
        <w:rPr>
          <w:lang w:val="en-GB"/>
        </w:rPr>
        <w:t>drop to one HP</w:t>
      </w:r>
      <w:r w:rsidR="00C56E47">
        <w:rPr>
          <w:lang w:val="en-GB"/>
        </w:rPr>
        <w:t>, regain all Poise and gain a Talebound Epithet</w:t>
      </w:r>
      <w:r>
        <w:rPr>
          <w:lang w:val="en-GB"/>
        </w:rPr>
        <w:t>.</w:t>
      </w:r>
    </w:p>
    <w:p w14:paraId="335D9033" w14:textId="7E573A42" w:rsidR="000952A9" w:rsidRDefault="000952A9" w:rsidP="000952A9">
      <w:pPr>
        <w:rPr>
          <w:lang w:val="en-GB"/>
        </w:rPr>
      </w:pPr>
      <w:r>
        <w:rPr>
          <w:lang w:val="en-GB"/>
        </w:rPr>
        <w:t xml:space="preserve">Immediately </w:t>
      </w:r>
      <w:r w:rsidR="00C56E47">
        <w:rPr>
          <w:lang w:val="en-GB"/>
        </w:rPr>
        <w:t>you</w:t>
      </w:r>
      <w:r>
        <w:rPr>
          <w:lang w:val="en-GB"/>
        </w:rPr>
        <w:t xml:space="preserve"> may take Actions with a combined AP-cost equal to the </w:t>
      </w:r>
      <w:r w:rsidR="003102BC">
        <w:rPr>
          <w:lang w:val="en-GB"/>
        </w:rPr>
        <w:t xml:space="preserve">Damage </w:t>
      </w:r>
      <w:r>
        <w:rPr>
          <w:lang w:val="en-GB"/>
        </w:rPr>
        <w:t xml:space="preserve">that would have killed </w:t>
      </w:r>
      <w:r w:rsidR="00C56E47">
        <w:rPr>
          <w:lang w:val="en-GB"/>
        </w:rPr>
        <w:t>you</w:t>
      </w:r>
      <w:r>
        <w:rPr>
          <w:lang w:val="en-GB"/>
        </w:rPr>
        <w:t>.</w:t>
      </w:r>
      <w:r w:rsidR="00C56E47">
        <w:rPr>
          <w:lang w:val="en-GB"/>
        </w:rPr>
        <w:t xml:space="preserve"> It is not possible to announce Reactions to these Actions, but you are also not able to interact with any other Character during those Actions.</w:t>
      </w:r>
    </w:p>
    <w:p w14:paraId="62604711" w14:textId="56F93779" w:rsidR="00C56E47" w:rsidRDefault="00C56E47" w:rsidP="000952A9">
      <w:pPr>
        <w:rPr>
          <w:lang w:val="en-GB"/>
        </w:rPr>
      </w:pPr>
      <w:r>
        <w:rPr>
          <w:lang w:val="en-GB"/>
        </w:rPr>
        <w:lastRenderedPageBreak/>
        <w:t>An NPC has a predetermined amount of Talebones.</w:t>
      </w:r>
    </w:p>
    <w:p w14:paraId="290B5867" w14:textId="115684CE" w:rsidR="00C56E47" w:rsidRPr="000952A9" w:rsidRDefault="00C56E47" w:rsidP="000952A9">
      <w:pPr>
        <w:rPr>
          <w:lang w:val="en-GB"/>
        </w:rPr>
      </w:pPr>
      <w:r>
        <w:rPr>
          <w:lang w:val="en-GB"/>
        </w:rPr>
        <w:t>If a PC is about to die, the player may decide in that moment, if they have another unfractured Talebone or if they die.</w:t>
      </w:r>
    </w:p>
    <w:p w14:paraId="1082A2E0" w14:textId="2ECBE8A7" w:rsidR="000952A9" w:rsidRDefault="000952A9" w:rsidP="00E504A1">
      <w:pPr>
        <w:pStyle w:val="berschrift3"/>
        <w:rPr>
          <w:lang w:val="en-GB"/>
        </w:rPr>
      </w:pPr>
      <w:r>
        <w:rPr>
          <w:lang w:val="en-GB"/>
        </w:rPr>
        <w:t>Talebound Epithet</w:t>
      </w:r>
    </w:p>
    <w:p w14:paraId="3CACE7B6" w14:textId="7362FB6C" w:rsidR="00C56E47" w:rsidRDefault="00C56E47" w:rsidP="00C56E47">
      <w:pPr>
        <w:rPr>
          <w:lang w:val="en-GB"/>
        </w:rPr>
      </w:pPr>
      <w:r>
        <w:rPr>
          <w:lang w:val="en-GB"/>
        </w:rPr>
        <w:t xml:space="preserve">A Talebound Epithet is a byname that you can have, that any other character has heard folktales about. The character knowing the tale, does not </w:t>
      </w:r>
      <w:r w:rsidR="003102BC">
        <w:rPr>
          <w:lang w:val="en-GB"/>
        </w:rPr>
        <w:t xml:space="preserve">need </w:t>
      </w:r>
      <w:r>
        <w:rPr>
          <w:lang w:val="en-GB"/>
        </w:rPr>
        <w:t>to have a reasonable explanation about how they know the Epithet</w:t>
      </w:r>
      <w:r w:rsidR="003102BC">
        <w:rPr>
          <w:lang w:val="en-GB"/>
        </w:rPr>
        <w:t xml:space="preserve"> or folktale</w:t>
      </w:r>
      <w:r>
        <w:rPr>
          <w:lang w:val="en-GB"/>
        </w:rPr>
        <w:t>. Interacting with you, these characters may have preconceived ideas about what you are or what you do.</w:t>
      </w:r>
    </w:p>
    <w:p w14:paraId="48E4CF59" w14:textId="37544B68" w:rsidR="00C56E47" w:rsidRPr="00C56E47" w:rsidRDefault="00C56E47" w:rsidP="00C56E47">
      <w:pPr>
        <w:rPr>
          <w:lang w:val="en-GB"/>
        </w:rPr>
      </w:pPr>
      <w:r>
        <w:rPr>
          <w:lang w:val="en-GB"/>
        </w:rPr>
        <w:t xml:space="preserve">Talebound Epithets may be introduced </w:t>
      </w:r>
      <w:r w:rsidR="003102BC">
        <w:rPr>
          <w:lang w:val="en-GB"/>
        </w:rPr>
        <w:t>during play</w:t>
      </w:r>
      <w:r>
        <w:rPr>
          <w:lang w:val="en-GB"/>
        </w:rPr>
        <w:t>. If they are, the world itself gets rewritten, so that the stories about the Epithet always have existed.</w:t>
      </w:r>
    </w:p>
    <w:p w14:paraId="52D4AE4A" w14:textId="6179962A" w:rsidR="00E504A1" w:rsidRDefault="007A19E0" w:rsidP="00E504A1">
      <w:pPr>
        <w:pStyle w:val="berschrift3"/>
        <w:rPr>
          <w:lang w:val="en-GB"/>
        </w:rPr>
      </w:pPr>
      <w:r>
        <w:rPr>
          <w:lang w:val="en-GB"/>
        </w:rPr>
        <w:t>Talent</w:t>
      </w:r>
    </w:p>
    <w:p w14:paraId="3BF5171F" w14:textId="53AFEE5F" w:rsidR="00C56E47" w:rsidRPr="00C56E47" w:rsidRDefault="00C56E47" w:rsidP="00C56E47">
      <w:pPr>
        <w:rPr>
          <w:lang w:val="en-GB"/>
        </w:rPr>
      </w:pPr>
      <w:r>
        <w:rPr>
          <w:lang w:val="en-GB"/>
        </w:rPr>
        <w:t>A Talent is a general area of skill that a Character may have trained or have a natural predisposition for. (see Chapter 3?)</w:t>
      </w:r>
    </w:p>
    <w:p w14:paraId="706F57C8" w14:textId="555B382C" w:rsidR="007D3E88" w:rsidRDefault="007D3E88" w:rsidP="007A19E0">
      <w:pPr>
        <w:pStyle w:val="berschrift3"/>
        <w:rPr>
          <w:lang w:val="en-GB"/>
        </w:rPr>
      </w:pPr>
      <w:r>
        <w:rPr>
          <w:lang w:val="en-GB"/>
        </w:rPr>
        <w:t>Target</w:t>
      </w:r>
    </w:p>
    <w:p w14:paraId="6984A209" w14:textId="704EFB9C" w:rsidR="00C56E47" w:rsidRDefault="00C56E47" w:rsidP="00C56E47">
      <w:pPr>
        <w:rPr>
          <w:lang w:val="en-GB"/>
        </w:rPr>
      </w:pPr>
      <w:r>
        <w:rPr>
          <w:lang w:val="en-GB"/>
        </w:rPr>
        <w:t>A target for any Action</w:t>
      </w:r>
      <w:r w:rsidR="003A307A">
        <w:rPr>
          <w:lang w:val="en-GB"/>
        </w:rPr>
        <w:t xml:space="preserve"> or Reaction</w:t>
      </w:r>
      <w:r>
        <w:rPr>
          <w:lang w:val="en-GB"/>
        </w:rPr>
        <w:t xml:space="preserve"> involving a physical </w:t>
      </w:r>
      <w:r w:rsidR="003A307A">
        <w:rPr>
          <w:lang w:val="en-GB"/>
        </w:rPr>
        <w:t>aspect must be within Reach.</w:t>
      </w:r>
    </w:p>
    <w:p w14:paraId="7865F5DE" w14:textId="720D197B" w:rsidR="003A307A" w:rsidRPr="00C56E47" w:rsidRDefault="003A307A" w:rsidP="00C56E47">
      <w:pPr>
        <w:rPr>
          <w:lang w:val="en-GB"/>
        </w:rPr>
      </w:pPr>
      <w:r>
        <w:rPr>
          <w:lang w:val="en-GB"/>
        </w:rPr>
        <w:t>A target for any Incantation must be perceivable by the character.</w:t>
      </w:r>
    </w:p>
    <w:p w14:paraId="228B3CDF" w14:textId="346A6347" w:rsidR="00E504A1" w:rsidRDefault="00E504A1" w:rsidP="007A19E0">
      <w:pPr>
        <w:pStyle w:val="berschrift3"/>
        <w:rPr>
          <w:lang w:val="en-GB"/>
        </w:rPr>
      </w:pPr>
      <w:r>
        <w:rPr>
          <w:lang w:val="en-GB"/>
        </w:rPr>
        <w:t>Telegraphed Action</w:t>
      </w:r>
    </w:p>
    <w:p w14:paraId="1FC39874" w14:textId="71135672" w:rsidR="003A307A" w:rsidRDefault="003A307A" w:rsidP="003A307A">
      <w:pPr>
        <w:rPr>
          <w:lang w:val="en-GB"/>
        </w:rPr>
      </w:pPr>
      <w:r>
        <w:rPr>
          <w:lang w:val="en-GB"/>
        </w:rPr>
        <w:t xml:space="preserve">Telegraphed Actions are Actions that do not do anything by themselves but count </w:t>
      </w:r>
      <w:r w:rsidR="00705F99">
        <w:rPr>
          <w:lang w:val="en-GB"/>
        </w:rPr>
        <w:t xml:space="preserve">as if they were any </w:t>
      </w:r>
      <w:r w:rsidR="006767AC">
        <w:rPr>
          <w:lang w:val="en-GB"/>
        </w:rPr>
        <w:t xml:space="preserve">Attack, </w:t>
      </w:r>
      <w:r w:rsidR="00705F99">
        <w:rPr>
          <w:lang w:val="en-GB"/>
        </w:rPr>
        <w:t>Movement, Draw or Help Action</w:t>
      </w:r>
      <w:r>
        <w:rPr>
          <w:lang w:val="en-GB"/>
        </w:rPr>
        <w:t>, concerning Trigger Conditions of Reactions.</w:t>
      </w:r>
    </w:p>
    <w:p w14:paraId="78D58814" w14:textId="4019C821" w:rsidR="003A307A" w:rsidRPr="003A307A" w:rsidRDefault="00B02B8D" w:rsidP="003A307A">
      <w:pPr>
        <w:rPr>
          <w:lang w:val="en-GB"/>
        </w:rPr>
      </w:pPr>
      <w:r>
        <w:rPr>
          <w:lang w:val="en-GB"/>
        </w:rPr>
        <w:t>The last Action resolved in its Reaction Chain is always another Action, usually a powerful one</w:t>
      </w:r>
      <w:r w:rsidR="003A307A">
        <w:rPr>
          <w:lang w:val="en-GB"/>
        </w:rPr>
        <w:t>.</w:t>
      </w:r>
    </w:p>
    <w:p w14:paraId="78A33933" w14:textId="28F80F19" w:rsidR="007D3E88" w:rsidRDefault="007D3E88" w:rsidP="007A19E0">
      <w:pPr>
        <w:pStyle w:val="berschrift3"/>
        <w:rPr>
          <w:lang w:val="en-GB"/>
        </w:rPr>
      </w:pPr>
      <w:r>
        <w:rPr>
          <w:lang w:val="en-GB"/>
        </w:rPr>
        <w:t>Trigger</w:t>
      </w:r>
    </w:p>
    <w:p w14:paraId="7DB9B3D6" w14:textId="7ADE7F0C" w:rsidR="003A307A" w:rsidRPr="003A307A" w:rsidRDefault="003A307A" w:rsidP="003A307A">
      <w:pPr>
        <w:rPr>
          <w:lang w:val="en-GB"/>
        </w:rPr>
      </w:pPr>
      <w:r>
        <w:rPr>
          <w:lang w:val="en-GB"/>
        </w:rPr>
        <w:t>The Trigger for a Reaction can be anything happening around the character. The character has to be able to perceive the Trigger and have a Reaction that matches that Trigger to use that Reaction.</w:t>
      </w:r>
    </w:p>
    <w:p w14:paraId="1940C35F" w14:textId="795A7821" w:rsidR="00720F3E" w:rsidRDefault="00720F3E" w:rsidP="007A19E0">
      <w:pPr>
        <w:pStyle w:val="berschrift3"/>
        <w:rPr>
          <w:lang w:val="en-GB"/>
        </w:rPr>
      </w:pPr>
      <w:r>
        <w:rPr>
          <w:lang w:val="en-GB"/>
        </w:rPr>
        <w:t>Tripped</w:t>
      </w:r>
    </w:p>
    <w:p w14:paraId="36CDA676" w14:textId="34536E06" w:rsidR="003A307A" w:rsidRPr="003A307A" w:rsidRDefault="003A307A" w:rsidP="003A307A">
      <w:pPr>
        <w:rPr>
          <w:lang w:val="en-GB"/>
        </w:rPr>
      </w:pPr>
      <w:r w:rsidRPr="003A307A">
        <w:rPr>
          <w:lang w:val="en-GB"/>
        </w:rPr>
        <w:t xml:space="preserve">While tripped </w:t>
      </w:r>
      <w:r>
        <w:rPr>
          <w:lang w:val="en-GB"/>
        </w:rPr>
        <w:t>you are</w:t>
      </w:r>
      <w:r w:rsidRPr="003A307A">
        <w:rPr>
          <w:lang w:val="en-GB"/>
        </w:rPr>
        <w:t xml:space="preserve"> unable to </w:t>
      </w:r>
      <w:r w:rsidR="00466EEF">
        <w:rPr>
          <w:lang w:val="en-GB"/>
        </w:rPr>
        <w:t>take Movement Actions</w:t>
      </w:r>
      <w:r w:rsidRPr="003A307A">
        <w:rPr>
          <w:lang w:val="en-GB"/>
        </w:rPr>
        <w:t>.</w:t>
      </w:r>
    </w:p>
    <w:p w14:paraId="280D1A11" w14:textId="1A6DB92F" w:rsidR="00167DF8" w:rsidRDefault="00167DF8" w:rsidP="00167DF8">
      <w:pPr>
        <w:pStyle w:val="berschrift3"/>
        <w:rPr>
          <w:lang w:val="en-GB"/>
        </w:rPr>
      </w:pPr>
      <w:r w:rsidRPr="00167DF8">
        <w:rPr>
          <w:lang w:val="en-GB"/>
        </w:rPr>
        <w:t>Unarmed Attack</w:t>
      </w:r>
    </w:p>
    <w:p w14:paraId="79D846DB" w14:textId="19CADCDC" w:rsidR="00167DF8" w:rsidRPr="00167DF8" w:rsidRDefault="00167DF8" w:rsidP="00167DF8">
      <w:pPr>
        <w:rPr>
          <w:lang w:val="en-GB"/>
        </w:rPr>
      </w:pPr>
      <w:r>
        <w:rPr>
          <w:lang w:val="en-GB"/>
        </w:rPr>
        <w:t xml:space="preserve">If you do not use a </w:t>
      </w:r>
      <w:r w:rsidR="003102BC">
        <w:rPr>
          <w:lang w:val="en-GB"/>
        </w:rPr>
        <w:t xml:space="preserve">Weapon </w:t>
      </w:r>
      <w:r>
        <w:rPr>
          <w:lang w:val="en-GB"/>
        </w:rPr>
        <w:t xml:space="preserve">for an </w:t>
      </w:r>
      <w:r w:rsidR="003102BC">
        <w:rPr>
          <w:lang w:val="en-GB"/>
        </w:rPr>
        <w:t>Attack Challenge</w:t>
      </w:r>
      <w:r>
        <w:rPr>
          <w:lang w:val="en-GB"/>
        </w:rPr>
        <w:t xml:space="preserve">, generally the </w:t>
      </w:r>
      <w:r w:rsidR="003102BC">
        <w:rPr>
          <w:lang w:val="en-GB"/>
        </w:rPr>
        <w:t xml:space="preserve">Attack Challenge </w:t>
      </w:r>
      <w:r>
        <w:rPr>
          <w:lang w:val="en-GB"/>
        </w:rPr>
        <w:t xml:space="preserve">treats it like a normal </w:t>
      </w:r>
      <w:r w:rsidR="003102BC">
        <w:rPr>
          <w:lang w:val="en-GB"/>
        </w:rPr>
        <w:t xml:space="preserve">Attack </w:t>
      </w:r>
      <w:r>
        <w:rPr>
          <w:lang w:val="en-GB"/>
        </w:rPr>
        <w:t>based on Force and with a weapon dice pool of 0</w:t>
      </w:r>
      <w:r w:rsidR="00FF669E">
        <w:rPr>
          <w:lang w:val="en-GB"/>
        </w:rPr>
        <w:t xml:space="preserve"> and an AP-cost of 3</w:t>
      </w:r>
      <w:r>
        <w:rPr>
          <w:lang w:val="en-GB"/>
        </w:rPr>
        <w:t>.</w:t>
      </w:r>
    </w:p>
    <w:p w14:paraId="2E47FE35" w14:textId="1A7266E7" w:rsidR="00167DF8" w:rsidRDefault="00167DF8" w:rsidP="007A19E0">
      <w:pPr>
        <w:pStyle w:val="berschrift3"/>
        <w:rPr>
          <w:lang w:val="en-GB"/>
        </w:rPr>
      </w:pPr>
      <w:r>
        <w:rPr>
          <w:lang w:val="en-GB"/>
        </w:rPr>
        <w:t>Weapon Dice Pool</w:t>
      </w:r>
    </w:p>
    <w:p w14:paraId="4CC998C8" w14:textId="1687AA48" w:rsidR="003A307A" w:rsidRDefault="003A307A" w:rsidP="003A307A">
      <w:pPr>
        <w:rPr>
          <w:lang w:val="en-GB"/>
        </w:rPr>
      </w:pPr>
      <w:r>
        <w:rPr>
          <w:lang w:val="en-GB"/>
        </w:rPr>
        <w:t>During an Attack Challenge</w:t>
      </w:r>
      <w:r w:rsidR="003102BC">
        <w:rPr>
          <w:lang w:val="en-GB"/>
        </w:rPr>
        <w:t>, you may add Pool Dice equal to the</w:t>
      </w:r>
      <w:r>
        <w:rPr>
          <w:lang w:val="en-GB"/>
        </w:rPr>
        <w:t xml:space="preserve"> Weapon Dice Pool.</w:t>
      </w:r>
    </w:p>
    <w:p w14:paraId="3ABAC7D6" w14:textId="2B3FB3D2" w:rsidR="003A307A" w:rsidRPr="003A307A" w:rsidRDefault="003A307A" w:rsidP="003A307A">
      <w:pPr>
        <w:rPr>
          <w:lang w:val="en-GB"/>
        </w:rPr>
      </w:pPr>
      <w:r>
        <w:rPr>
          <w:lang w:val="en-GB"/>
        </w:rPr>
        <w:t>Each Weapon</w:t>
      </w:r>
      <w:r w:rsidR="00BC4FF8">
        <w:rPr>
          <w:lang w:val="en-GB"/>
        </w:rPr>
        <w:t xml:space="preserve"> Talent</w:t>
      </w:r>
      <w:r>
        <w:rPr>
          <w:lang w:val="en-GB"/>
        </w:rPr>
        <w:t xml:space="preserve"> has their own Weapon Dice Pool.</w:t>
      </w:r>
    </w:p>
    <w:p w14:paraId="71AEF2FF" w14:textId="5316D721" w:rsidR="007A19E0" w:rsidRDefault="007A19E0" w:rsidP="007A19E0">
      <w:pPr>
        <w:pStyle w:val="berschrift3"/>
        <w:rPr>
          <w:lang w:val="en-GB"/>
        </w:rPr>
      </w:pPr>
      <w:r>
        <w:rPr>
          <w:lang w:val="en-GB"/>
        </w:rPr>
        <w:t>Weapon Talent</w:t>
      </w:r>
    </w:p>
    <w:p w14:paraId="1575150E" w14:textId="6D9C5522" w:rsidR="003A307A" w:rsidRDefault="003A307A" w:rsidP="003A307A">
      <w:pPr>
        <w:rPr>
          <w:lang w:val="en-GB"/>
        </w:rPr>
      </w:pPr>
      <w:r>
        <w:rPr>
          <w:lang w:val="en-GB"/>
        </w:rPr>
        <w:t xml:space="preserve">Your Character usually is </w:t>
      </w:r>
      <w:r w:rsidR="003102BC">
        <w:rPr>
          <w:lang w:val="en-GB"/>
        </w:rPr>
        <w:t xml:space="preserve">Skilled </w:t>
      </w:r>
      <w:r>
        <w:rPr>
          <w:lang w:val="en-GB"/>
        </w:rPr>
        <w:t>in two Weapon Talents. If using a Weapon that counts towards one of these Weapon Talents, you use its statistics.</w:t>
      </w:r>
    </w:p>
    <w:p w14:paraId="4F85AF70" w14:textId="55487083" w:rsidR="003A307A" w:rsidRDefault="003A307A" w:rsidP="003A307A">
      <w:pPr>
        <w:rPr>
          <w:lang w:val="en-GB"/>
        </w:rPr>
      </w:pPr>
      <w:r>
        <w:rPr>
          <w:lang w:val="en-GB"/>
        </w:rPr>
        <w:t>A Weapon Talent is defined by the following: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2688"/>
      </w:tblGrid>
      <w:tr w:rsidR="003A307A" w:rsidRPr="00113F7C" w14:paraId="53C21F30" w14:textId="77777777" w:rsidTr="00BC4FF8">
        <w:tc>
          <w:tcPr>
            <w:tcW w:w="2405" w:type="dxa"/>
          </w:tcPr>
          <w:p w14:paraId="0F67E605" w14:textId="71A6B738" w:rsidR="003A307A" w:rsidRPr="00BC4FF8" w:rsidRDefault="003A307A" w:rsidP="00BC4FF8">
            <w:pPr>
              <w:spacing w:line="360" w:lineRule="auto"/>
              <w:rPr>
                <w:b/>
                <w:bCs/>
                <w:lang w:val="en-GB"/>
              </w:rPr>
            </w:pPr>
            <w:r w:rsidRPr="00BC4FF8">
              <w:rPr>
                <w:b/>
                <w:bCs/>
                <w:lang w:val="en-GB"/>
              </w:rPr>
              <w:t>Name</w:t>
            </w:r>
          </w:p>
        </w:tc>
        <w:tc>
          <w:tcPr>
            <w:tcW w:w="6657" w:type="dxa"/>
          </w:tcPr>
          <w:p w14:paraId="1FEFF621" w14:textId="4FF16949" w:rsidR="003A307A" w:rsidRDefault="00BC4FF8" w:rsidP="00BC4FF8">
            <w:pPr>
              <w:spacing w:line="360" w:lineRule="auto"/>
              <w:rPr>
                <w:lang w:val="en-GB"/>
              </w:rPr>
            </w:pPr>
            <w:r>
              <w:rPr>
                <w:lang w:val="en-GB"/>
              </w:rPr>
              <w:t>A general name to describe the Weapon Talent.</w:t>
            </w:r>
          </w:p>
        </w:tc>
      </w:tr>
      <w:tr w:rsidR="003A307A" w:rsidRPr="00113F7C" w14:paraId="3F0D2FF3" w14:textId="77777777" w:rsidTr="00BC4FF8">
        <w:tc>
          <w:tcPr>
            <w:tcW w:w="2405" w:type="dxa"/>
          </w:tcPr>
          <w:p w14:paraId="59334E0D" w14:textId="795828AC" w:rsidR="003A307A" w:rsidRPr="00BC4FF8" w:rsidRDefault="003A307A" w:rsidP="00BC4FF8">
            <w:pPr>
              <w:spacing w:line="360" w:lineRule="auto"/>
              <w:rPr>
                <w:b/>
                <w:bCs/>
                <w:lang w:val="en-GB"/>
              </w:rPr>
            </w:pPr>
            <w:r w:rsidRPr="00BC4FF8">
              <w:rPr>
                <w:b/>
                <w:bCs/>
                <w:lang w:val="en-GB"/>
              </w:rPr>
              <w:t>AP</w:t>
            </w:r>
          </w:p>
        </w:tc>
        <w:tc>
          <w:tcPr>
            <w:tcW w:w="6657" w:type="dxa"/>
          </w:tcPr>
          <w:p w14:paraId="20462BDB" w14:textId="4B3134E8" w:rsidR="003A307A" w:rsidRDefault="00BC4FF8" w:rsidP="00BC4FF8">
            <w:pPr>
              <w:spacing w:line="360" w:lineRule="auto"/>
              <w:rPr>
                <w:lang w:val="en-GB"/>
              </w:rPr>
            </w:pPr>
            <w:r>
              <w:rPr>
                <w:lang w:val="en-GB"/>
              </w:rPr>
              <w:t>The AP-cost of using this Weapon Talent.</w:t>
            </w:r>
          </w:p>
        </w:tc>
      </w:tr>
      <w:tr w:rsidR="003A307A" w:rsidRPr="00113F7C" w14:paraId="0166C805" w14:textId="77777777" w:rsidTr="00BC4FF8">
        <w:tc>
          <w:tcPr>
            <w:tcW w:w="2405" w:type="dxa"/>
          </w:tcPr>
          <w:p w14:paraId="77F54A60" w14:textId="503B5642" w:rsidR="003A307A" w:rsidRPr="00BC4FF8" w:rsidRDefault="00BC4FF8" w:rsidP="00BC4FF8">
            <w:pPr>
              <w:spacing w:line="360" w:lineRule="auto"/>
              <w:rPr>
                <w:b/>
                <w:bCs/>
                <w:lang w:val="en-GB"/>
              </w:rPr>
            </w:pPr>
            <w:r w:rsidRPr="00BC4FF8">
              <w:rPr>
                <w:b/>
                <w:bCs/>
                <w:lang w:val="en-GB"/>
              </w:rPr>
              <w:t>(</w:t>
            </w:r>
            <w:r w:rsidR="003A307A" w:rsidRPr="00BC4FF8">
              <w:rPr>
                <w:b/>
                <w:bCs/>
                <w:lang w:val="en-GB"/>
              </w:rPr>
              <w:t>Weapon Dice</w:t>
            </w:r>
            <w:r w:rsidRPr="00BC4FF8">
              <w:rPr>
                <w:b/>
                <w:bCs/>
                <w:lang w:val="en-GB"/>
              </w:rPr>
              <w:t>)</w:t>
            </w:r>
            <w:r w:rsidR="003A307A" w:rsidRPr="00BC4FF8">
              <w:rPr>
                <w:b/>
                <w:bCs/>
                <w:lang w:val="en-GB"/>
              </w:rPr>
              <w:t xml:space="preserve"> Pool</w:t>
            </w:r>
          </w:p>
        </w:tc>
        <w:tc>
          <w:tcPr>
            <w:tcW w:w="6657" w:type="dxa"/>
          </w:tcPr>
          <w:p w14:paraId="1833418F" w14:textId="4A5E259B" w:rsidR="003A307A" w:rsidRDefault="00BC4FF8" w:rsidP="00BC4FF8">
            <w:pPr>
              <w:rPr>
                <w:lang w:val="en-GB"/>
              </w:rPr>
            </w:pPr>
            <w:r>
              <w:rPr>
                <w:lang w:val="en-GB"/>
              </w:rPr>
              <w:t>The Weapon Dice Pool added to the Challenge Dice Pool of Attack Challenges.</w:t>
            </w:r>
          </w:p>
        </w:tc>
      </w:tr>
      <w:tr w:rsidR="003A307A" w:rsidRPr="00113F7C" w14:paraId="57F34125" w14:textId="77777777" w:rsidTr="00BC4FF8">
        <w:tc>
          <w:tcPr>
            <w:tcW w:w="2405" w:type="dxa"/>
          </w:tcPr>
          <w:p w14:paraId="5F141CB7" w14:textId="06B51D02" w:rsidR="003A307A" w:rsidRPr="00BC4FF8" w:rsidRDefault="003A307A" w:rsidP="00BC4FF8">
            <w:pPr>
              <w:spacing w:line="360" w:lineRule="auto"/>
              <w:rPr>
                <w:b/>
                <w:bCs/>
                <w:lang w:val="en-GB"/>
              </w:rPr>
            </w:pPr>
            <w:r w:rsidRPr="00BC4FF8">
              <w:rPr>
                <w:b/>
                <w:bCs/>
                <w:lang w:val="en-GB"/>
              </w:rPr>
              <w:t xml:space="preserve">Base </w:t>
            </w:r>
            <w:r w:rsidR="00BC4FF8" w:rsidRPr="00BC4FF8">
              <w:rPr>
                <w:b/>
                <w:bCs/>
                <w:lang w:val="en-GB"/>
              </w:rPr>
              <w:t>(Attribute)</w:t>
            </w:r>
          </w:p>
        </w:tc>
        <w:tc>
          <w:tcPr>
            <w:tcW w:w="6657" w:type="dxa"/>
          </w:tcPr>
          <w:p w14:paraId="219E7B77" w14:textId="67BA0101" w:rsidR="003A307A" w:rsidRDefault="00BC4FF8" w:rsidP="00BC4FF8">
            <w:pPr>
              <w:spacing w:line="360" w:lineRule="auto"/>
              <w:rPr>
                <w:lang w:val="en-GB"/>
              </w:rPr>
            </w:pPr>
            <w:r>
              <w:rPr>
                <w:lang w:val="en-GB"/>
              </w:rPr>
              <w:t>The Base Attribute the Weapon is based on.</w:t>
            </w:r>
          </w:p>
        </w:tc>
      </w:tr>
      <w:tr w:rsidR="003A307A" w:rsidRPr="00113F7C" w14:paraId="5BC586AB" w14:textId="77777777" w:rsidTr="00BC4FF8">
        <w:tc>
          <w:tcPr>
            <w:tcW w:w="2405" w:type="dxa"/>
          </w:tcPr>
          <w:p w14:paraId="6182AF55" w14:textId="25DFFC6B" w:rsidR="003A307A" w:rsidRPr="00BC4FF8" w:rsidRDefault="00BC4FF8" w:rsidP="00BC4FF8">
            <w:pPr>
              <w:spacing w:line="360" w:lineRule="auto"/>
              <w:rPr>
                <w:b/>
                <w:bCs/>
                <w:lang w:val="en-GB"/>
              </w:rPr>
            </w:pPr>
            <w:r w:rsidRPr="00BC4FF8">
              <w:rPr>
                <w:b/>
                <w:bCs/>
                <w:lang w:val="en-GB"/>
              </w:rPr>
              <w:t>Properties</w:t>
            </w:r>
          </w:p>
        </w:tc>
        <w:tc>
          <w:tcPr>
            <w:tcW w:w="6657" w:type="dxa"/>
          </w:tcPr>
          <w:p w14:paraId="6D8D2B5D" w14:textId="56AEB8C0" w:rsidR="003A307A" w:rsidRDefault="00BC4FF8" w:rsidP="00BC4FF8">
            <w:pPr>
              <w:spacing w:line="360" w:lineRule="auto"/>
              <w:rPr>
                <w:lang w:val="en-GB"/>
              </w:rPr>
            </w:pPr>
            <w:r>
              <w:rPr>
                <w:lang w:val="en-GB"/>
              </w:rPr>
              <w:t>A collection of keyword rules specific to each Weapon Talent.</w:t>
            </w:r>
          </w:p>
        </w:tc>
      </w:tr>
    </w:tbl>
    <w:p w14:paraId="4851916B" w14:textId="77777777" w:rsidR="003A307A" w:rsidRPr="003A307A" w:rsidRDefault="003A307A" w:rsidP="003A307A">
      <w:pPr>
        <w:rPr>
          <w:lang w:val="en-GB"/>
        </w:rPr>
      </w:pPr>
    </w:p>
    <w:p w14:paraId="19D5BEF2" w14:textId="77A1CD8C" w:rsidR="007A19E0" w:rsidRDefault="007A19E0" w:rsidP="007A19E0">
      <w:pPr>
        <w:pStyle w:val="berschrift3"/>
        <w:rPr>
          <w:lang w:val="en-GB"/>
        </w:rPr>
      </w:pPr>
      <w:r>
        <w:rPr>
          <w:lang w:val="en-GB"/>
        </w:rPr>
        <w:t>Weapon Mastery</w:t>
      </w:r>
    </w:p>
    <w:p w14:paraId="23BAC77D" w14:textId="3BEA542D" w:rsidR="00BC4FF8" w:rsidRPr="00BC4FF8" w:rsidRDefault="00BC4FF8" w:rsidP="00BC4FF8">
      <w:pPr>
        <w:rPr>
          <w:lang w:val="en-GB"/>
        </w:rPr>
      </w:pPr>
      <w:r>
        <w:rPr>
          <w:lang w:val="en-GB"/>
        </w:rPr>
        <w:t>Each Weapon Talent has two Weapon Mastery associated. If you have access to the Weapon Masteries of a Weapon Talent, you may change which Weapon Mastery you are currently using for that Weapon Talent, each time you finish Resting.</w:t>
      </w:r>
    </w:p>
    <w:p w14:paraId="53690576" w14:textId="2D77D7FE" w:rsidR="007A19E0" w:rsidRDefault="007A19E0" w:rsidP="007A19E0">
      <w:pPr>
        <w:pStyle w:val="berschrift3"/>
        <w:rPr>
          <w:lang w:val="en-GB"/>
        </w:rPr>
      </w:pPr>
      <w:r>
        <w:rPr>
          <w:lang w:val="en-GB"/>
        </w:rPr>
        <w:lastRenderedPageBreak/>
        <w:t>Weapon</w:t>
      </w:r>
    </w:p>
    <w:p w14:paraId="0EFC038C" w14:textId="054BD3C5" w:rsidR="00BC4FF8" w:rsidRDefault="00BC4FF8" w:rsidP="00BC4FF8">
      <w:pPr>
        <w:rPr>
          <w:lang w:val="en-GB"/>
        </w:rPr>
      </w:pPr>
      <w:r>
        <w:rPr>
          <w:lang w:val="en-GB"/>
        </w:rPr>
        <w:t xml:space="preserve">A </w:t>
      </w:r>
      <w:r w:rsidR="004047BB">
        <w:rPr>
          <w:lang w:val="en-GB"/>
        </w:rPr>
        <w:t xml:space="preserve">Weapon </w:t>
      </w:r>
      <w:r>
        <w:rPr>
          <w:lang w:val="en-GB"/>
        </w:rPr>
        <w:t xml:space="preserve">can be anything. To be used as a Weapon, it must be associated with a Weapon Talent of your choice. The form of the Weapon supersedes any </w:t>
      </w:r>
      <w:r w:rsidR="007B2C7E">
        <w:rPr>
          <w:lang w:val="en-GB"/>
        </w:rPr>
        <w:t>intuitive rules of the Weapon Talent (e.g. you use breadstick</w:t>
      </w:r>
      <w:r w:rsidR="004047BB">
        <w:rPr>
          <w:lang w:val="en-GB"/>
        </w:rPr>
        <w:t>s</w:t>
      </w:r>
      <w:r w:rsidR="007B2C7E">
        <w:rPr>
          <w:lang w:val="en-GB"/>
        </w:rPr>
        <w:t xml:space="preserve"> as nun chucks, so you can eat them, and can feed ducks with them).</w:t>
      </w:r>
    </w:p>
    <w:p w14:paraId="28AF730B" w14:textId="42BF6418" w:rsidR="007B2C7E" w:rsidRPr="00BC4FF8" w:rsidRDefault="007B2C7E" w:rsidP="00BC4FF8">
      <w:pPr>
        <w:rPr>
          <w:lang w:val="en-GB"/>
        </w:rPr>
      </w:pPr>
      <w:r>
        <w:rPr>
          <w:lang w:val="en-GB"/>
        </w:rPr>
        <w:t>In conversation with your GM your Weapon may have differing Properties to the ones suggested in the Weapon Talent.</w:t>
      </w:r>
    </w:p>
    <w:p w14:paraId="234FB176" w14:textId="056FF9F0" w:rsidR="00720F3E" w:rsidRDefault="00720F3E" w:rsidP="00720F3E">
      <w:pPr>
        <w:pStyle w:val="berschrift3"/>
        <w:rPr>
          <w:lang w:val="en-GB"/>
        </w:rPr>
      </w:pPr>
      <w:r>
        <w:rPr>
          <w:lang w:val="en-GB"/>
        </w:rPr>
        <w:t>Weirded</w:t>
      </w:r>
    </w:p>
    <w:p w14:paraId="32DC0537" w14:textId="557C9C0F" w:rsidR="007B2C7E" w:rsidRPr="007B2C7E" w:rsidRDefault="007B2C7E" w:rsidP="007B2C7E">
      <w:pPr>
        <w:rPr>
          <w:lang w:val="en-GB"/>
        </w:rPr>
      </w:pPr>
      <w:r>
        <w:rPr>
          <w:lang w:val="en-GB"/>
        </w:rPr>
        <w:t>While Weirded you cannot announce Reactions.</w:t>
      </w:r>
    </w:p>
    <w:p w14:paraId="5B271546" w14:textId="1D4EF7F3" w:rsidR="00586576" w:rsidRDefault="00586576" w:rsidP="00586576">
      <w:pPr>
        <w:rPr>
          <w:sz w:val="40"/>
          <w:szCs w:val="40"/>
          <w:lang w:val="en-GB"/>
        </w:rPr>
      </w:pPr>
      <w:r>
        <w:rPr>
          <w:lang w:val="en-GB"/>
        </w:rPr>
        <w:br w:type="page"/>
      </w:r>
    </w:p>
    <w:p w14:paraId="23C810B3" w14:textId="61BAED1B" w:rsidR="001361E1" w:rsidRPr="00C10147" w:rsidRDefault="00C10147" w:rsidP="00586576">
      <w:pPr>
        <w:pStyle w:val="berschrift1"/>
        <w:jc w:val="center"/>
        <w:rPr>
          <w:lang w:val="en-GB"/>
        </w:rPr>
      </w:pPr>
      <w:r>
        <w:rPr>
          <w:lang w:val="en-GB"/>
        </w:rPr>
        <w:lastRenderedPageBreak/>
        <w:t>[INDEX]</w:t>
      </w:r>
    </w:p>
    <w:p w14:paraId="77B1E7C2" w14:textId="22049588" w:rsidR="003E281F" w:rsidRPr="00586576" w:rsidRDefault="001361E1" w:rsidP="001361E1">
      <w:pPr>
        <w:rPr>
          <w:lang w:val="en-US"/>
        </w:rPr>
      </w:pPr>
      <w:r w:rsidRPr="00586576">
        <w:rPr>
          <w:lang w:val="en-US"/>
        </w:rPr>
        <w:t>- Index</w:t>
      </w:r>
    </w:p>
    <w:sectPr w:rsidR="003E281F" w:rsidRPr="00586576" w:rsidSect="006749A6">
      <w:type w:val="continuous"/>
      <w:pgSz w:w="11906" w:h="16838"/>
      <w:pgMar w:top="1417" w:right="1417" w:bottom="1134" w:left="1417"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Nicky Schubert" w:date="2025-02-24T11:43:00Z" w:initials="NS">
    <w:p w14:paraId="05E5B1B1" w14:textId="77777777" w:rsidR="00180DAF" w:rsidRDefault="00180DAF" w:rsidP="00180DAF">
      <w:pPr>
        <w:pStyle w:val="Kommentartext"/>
      </w:pPr>
      <w:r>
        <w:rPr>
          <w:rStyle w:val="Kommentarzeichen"/>
        </w:rPr>
        <w:annotationRef/>
      </w:r>
      <w:r>
        <w:t>Not happy with this description. Needs to be revised.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E5B1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B2C7882" w16cex:dateUtc="2025-02-24T1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E5B1B1" w16cid:durableId="4B2C78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3BCE"/>
    <w:multiLevelType w:val="hybridMultilevel"/>
    <w:tmpl w:val="65D894CA"/>
    <w:lvl w:ilvl="0" w:tplc="84C8761A">
      <w:start w:val="1"/>
      <w:numFmt w:val="decimal"/>
      <w:lvlText w:val="%1."/>
      <w:lvlJc w:val="left"/>
      <w:pPr>
        <w:ind w:left="720" w:hanging="360"/>
      </w:pPr>
      <w:rPr>
        <w:rFonts w:asciiTheme="minorHAnsi" w:eastAsiaTheme="minorHAnsi" w:hAnsiTheme="minorHAnsi"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0072E3"/>
    <w:multiLevelType w:val="hybridMultilevel"/>
    <w:tmpl w:val="9B8492EE"/>
    <w:lvl w:ilvl="0" w:tplc="A140B886">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6B45B2"/>
    <w:multiLevelType w:val="hybridMultilevel"/>
    <w:tmpl w:val="1F509BD6"/>
    <w:lvl w:ilvl="0" w:tplc="04070009">
      <w:start w:val="1"/>
      <w:numFmt w:val="bullet"/>
      <w:lvlText w:val=""/>
      <w:lvlJc w:val="left"/>
      <w:pPr>
        <w:ind w:left="1068" w:hanging="360"/>
      </w:pPr>
      <w:rPr>
        <w:rFonts w:ascii="Wingdings" w:hAnsi="Wingdings"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1BE13312"/>
    <w:multiLevelType w:val="hybridMultilevel"/>
    <w:tmpl w:val="9C863A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5F57CF"/>
    <w:multiLevelType w:val="hybridMultilevel"/>
    <w:tmpl w:val="EF68F888"/>
    <w:lvl w:ilvl="0" w:tplc="78248E3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80D01C1"/>
    <w:multiLevelType w:val="hybridMultilevel"/>
    <w:tmpl w:val="511AB5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CD030FA"/>
    <w:multiLevelType w:val="hybridMultilevel"/>
    <w:tmpl w:val="3DCAF2C2"/>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74867E6"/>
    <w:multiLevelType w:val="hybridMultilevel"/>
    <w:tmpl w:val="40B858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87C34FF"/>
    <w:multiLevelType w:val="hybridMultilevel"/>
    <w:tmpl w:val="E65278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9F932FD"/>
    <w:multiLevelType w:val="hybridMultilevel"/>
    <w:tmpl w:val="58EE1A18"/>
    <w:lvl w:ilvl="0" w:tplc="A880C48A">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CEE447A"/>
    <w:multiLevelType w:val="hybridMultilevel"/>
    <w:tmpl w:val="1FFECB7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77747EE9"/>
    <w:multiLevelType w:val="hybridMultilevel"/>
    <w:tmpl w:val="30A0B656"/>
    <w:lvl w:ilvl="0" w:tplc="B5F63680">
      <w:numFmt w:val="bullet"/>
      <w:lvlText w:val="-"/>
      <w:lvlJc w:val="left"/>
      <w:pPr>
        <w:ind w:left="720" w:hanging="360"/>
      </w:pPr>
      <w:rPr>
        <w:rFonts w:ascii="Aptos" w:eastAsiaTheme="minorHAnsi" w:hAnsi="Aptos" w:cstheme="minorBidi" w:hint="default"/>
        <w:color w:val="auto"/>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C6C009A"/>
    <w:multiLevelType w:val="hybridMultilevel"/>
    <w:tmpl w:val="0632FF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54949719">
    <w:abstractNumId w:val="7"/>
  </w:num>
  <w:num w:numId="2" w16cid:durableId="1059355098">
    <w:abstractNumId w:val="8"/>
  </w:num>
  <w:num w:numId="3" w16cid:durableId="1064523558">
    <w:abstractNumId w:val="2"/>
  </w:num>
  <w:num w:numId="4" w16cid:durableId="758016114">
    <w:abstractNumId w:val="6"/>
  </w:num>
  <w:num w:numId="5" w16cid:durableId="2034501660">
    <w:abstractNumId w:val="5"/>
  </w:num>
  <w:num w:numId="6" w16cid:durableId="586117136">
    <w:abstractNumId w:val="9"/>
  </w:num>
  <w:num w:numId="7" w16cid:durableId="1123229856">
    <w:abstractNumId w:val="11"/>
  </w:num>
  <w:num w:numId="8" w16cid:durableId="1562522300">
    <w:abstractNumId w:val="12"/>
  </w:num>
  <w:num w:numId="9" w16cid:durableId="360715863">
    <w:abstractNumId w:val="4"/>
  </w:num>
  <w:num w:numId="10" w16cid:durableId="915095679">
    <w:abstractNumId w:val="0"/>
  </w:num>
  <w:num w:numId="11" w16cid:durableId="1913854750">
    <w:abstractNumId w:val="10"/>
  </w:num>
  <w:num w:numId="12" w16cid:durableId="2050063827">
    <w:abstractNumId w:val="3"/>
  </w:num>
  <w:num w:numId="13" w16cid:durableId="181328250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cky Schubert">
    <w15:presenceInfo w15:providerId="Windows Live" w15:userId="4dc9de2ffb6fc3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1F"/>
    <w:rsid w:val="000018EC"/>
    <w:rsid w:val="00002D5C"/>
    <w:rsid w:val="000075D7"/>
    <w:rsid w:val="00014E4E"/>
    <w:rsid w:val="00017B29"/>
    <w:rsid w:val="00023FF0"/>
    <w:rsid w:val="000273E3"/>
    <w:rsid w:val="00032D9E"/>
    <w:rsid w:val="00033093"/>
    <w:rsid w:val="00034C59"/>
    <w:rsid w:val="00047481"/>
    <w:rsid w:val="000556F3"/>
    <w:rsid w:val="0005632C"/>
    <w:rsid w:val="00061A32"/>
    <w:rsid w:val="00062EA8"/>
    <w:rsid w:val="000646BF"/>
    <w:rsid w:val="00071023"/>
    <w:rsid w:val="0007694C"/>
    <w:rsid w:val="00076E2D"/>
    <w:rsid w:val="00080EAC"/>
    <w:rsid w:val="0008149C"/>
    <w:rsid w:val="000842AF"/>
    <w:rsid w:val="00087330"/>
    <w:rsid w:val="00090B20"/>
    <w:rsid w:val="00090C65"/>
    <w:rsid w:val="00092367"/>
    <w:rsid w:val="0009292C"/>
    <w:rsid w:val="000952A9"/>
    <w:rsid w:val="00096C33"/>
    <w:rsid w:val="000A16BE"/>
    <w:rsid w:val="000A7331"/>
    <w:rsid w:val="000B39C2"/>
    <w:rsid w:val="000B60D6"/>
    <w:rsid w:val="000C18CD"/>
    <w:rsid w:val="000D06B9"/>
    <w:rsid w:val="000D3ACE"/>
    <w:rsid w:val="000D4ADD"/>
    <w:rsid w:val="000D5974"/>
    <w:rsid w:val="000E2F93"/>
    <w:rsid w:val="000F2323"/>
    <w:rsid w:val="000F6674"/>
    <w:rsid w:val="000F7A89"/>
    <w:rsid w:val="00101A58"/>
    <w:rsid w:val="001044E5"/>
    <w:rsid w:val="001103A1"/>
    <w:rsid w:val="00113A04"/>
    <w:rsid w:val="00113F7C"/>
    <w:rsid w:val="00114199"/>
    <w:rsid w:val="00121768"/>
    <w:rsid w:val="001252E9"/>
    <w:rsid w:val="00127355"/>
    <w:rsid w:val="0013189D"/>
    <w:rsid w:val="00131EA5"/>
    <w:rsid w:val="001361E1"/>
    <w:rsid w:val="00160BA8"/>
    <w:rsid w:val="00160E92"/>
    <w:rsid w:val="0016423E"/>
    <w:rsid w:val="0016559D"/>
    <w:rsid w:val="00167DF8"/>
    <w:rsid w:val="001773C8"/>
    <w:rsid w:val="001775E2"/>
    <w:rsid w:val="001777C4"/>
    <w:rsid w:val="00180DAF"/>
    <w:rsid w:val="001923E8"/>
    <w:rsid w:val="0019303F"/>
    <w:rsid w:val="0019315D"/>
    <w:rsid w:val="00195371"/>
    <w:rsid w:val="001A0DB3"/>
    <w:rsid w:val="001B376A"/>
    <w:rsid w:val="001C5F71"/>
    <w:rsid w:val="001D00FA"/>
    <w:rsid w:val="001D0247"/>
    <w:rsid w:val="001E31D0"/>
    <w:rsid w:val="00200686"/>
    <w:rsid w:val="002014C4"/>
    <w:rsid w:val="00203F91"/>
    <w:rsid w:val="0021482A"/>
    <w:rsid w:val="002202E8"/>
    <w:rsid w:val="00221798"/>
    <w:rsid w:val="002269BD"/>
    <w:rsid w:val="00233E1A"/>
    <w:rsid w:val="0023576A"/>
    <w:rsid w:val="002405E2"/>
    <w:rsid w:val="002409E2"/>
    <w:rsid w:val="00243368"/>
    <w:rsid w:val="00245BEB"/>
    <w:rsid w:val="00254CE4"/>
    <w:rsid w:val="00262942"/>
    <w:rsid w:val="00267198"/>
    <w:rsid w:val="002753DF"/>
    <w:rsid w:val="0027690B"/>
    <w:rsid w:val="00285496"/>
    <w:rsid w:val="00285BED"/>
    <w:rsid w:val="002A0471"/>
    <w:rsid w:val="002B06A8"/>
    <w:rsid w:val="002B271A"/>
    <w:rsid w:val="002C656B"/>
    <w:rsid w:val="002C7030"/>
    <w:rsid w:val="002C7B48"/>
    <w:rsid w:val="002D1BC2"/>
    <w:rsid w:val="002D2A67"/>
    <w:rsid w:val="002E1D2E"/>
    <w:rsid w:val="002E2267"/>
    <w:rsid w:val="002E39C6"/>
    <w:rsid w:val="002F38CA"/>
    <w:rsid w:val="00301A19"/>
    <w:rsid w:val="00306793"/>
    <w:rsid w:val="003102BC"/>
    <w:rsid w:val="003160FB"/>
    <w:rsid w:val="0033365F"/>
    <w:rsid w:val="00335975"/>
    <w:rsid w:val="0033699D"/>
    <w:rsid w:val="00337A1A"/>
    <w:rsid w:val="00341560"/>
    <w:rsid w:val="00351C41"/>
    <w:rsid w:val="00353CCB"/>
    <w:rsid w:val="0035724B"/>
    <w:rsid w:val="003619DE"/>
    <w:rsid w:val="00364DA0"/>
    <w:rsid w:val="003707CD"/>
    <w:rsid w:val="00371943"/>
    <w:rsid w:val="00381D44"/>
    <w:rsid w:val="0038367D"/>
    <w:rsid w:val="00392225"/>
    <w:rsid w:val="00395E39"/>
    <w:rsid w:val="003972EF"/>
    <w:rsid w:val="00397847"/>
    <w:rsid w:val="00397DB6"/>
    <w:rsid w:val="003A307A"/>
    <w:rsid w:val="003B24BA"/>
    <w:rsid w:val="003C082E"/>
    <w:rsid w:val="003C140D"/>
    <w:rsid w:val="003C5DB6"/>
    <w:rsid w:val="003C690A"/>
    <w:rsid w:val="003D4321"/>
    <w:rsid w:val="003D68D8"/>
    <w:rsid w:val="003D7BF6"/>
    <w:rsid w:val="003E1887"/>
    <w:rsid w:val="003E281F"/>
    <w:rsid w:val="003E7DD8"/>
    <w:rsid w:val="003F0C3C"/>
    <w:rsid w:val="003F1E7D"/>
    <w:rsid w:val="003F2CE1"/>
    <w:rsid w:val="00403312"/>
    <w:rsid w:val="004047BB"/>
    <w:rsid w:val="0040748B"/>
    <w:rsid w:val="00412805"/>
    <w:rsid w:val="00417DA2"/>
    <w:rsid w:val="00430EA5"/>
    <w:rsid w:val="0044466B"/>
    <w:rsid w:val="00453127"/>
    <w:rsid w:val="00456EAF"/>
    <w:rsid w:val="004579B9"/>
    <w:rsid w:val="004611A0"/>
    <w:rsid w:val="00465F9D"/>
    <w:rsid w:val="00465FBA"/>
    <w:rsid w:val="00466EEF"/>
    <w:rsid w:val="00467FBF"/>
    <w:rsid w:val="00485A7E"/>
    <w:rsid w:val="00490CEA"/>
    <w:rsid w:val="00491D78"/>
    <w:rsid w:val="0049484A"/>
    <w:rsid w:val="004979BC"/>
    <w:rsid w:val="004B5443"/>
    <w:rsid w:val="004C04AA"/>
    <w:rsid w:val="004C11C5"/>
    <w:rsid w:val="004C123E"/>
    <w:rsid w:val="004C36D4"/>
    <w:rsid w:val="004C5FFD"/>
    <w:rsid w:val="004C6711"/>
    <w:rsid w:val="004D3524"/>
    <w:rsid w:val="004D6DB9"/>
    <w:rsid w:val="004E7DEB"/>
    <w:rsid w:val="004F06CB"/>
    <w:rsid w:val="004F23EC"/>
    <w:rsid w:val="0050444C"/>
    <w:rsid w:val="00506516"/>
    <w:rsid w:val="00514109"/>
    <w:rsid w:val="00524C84"/>
    <w:rsid w:val="00525106"/>
    <w:rsid w:val="00531D1A"/>
    <w:rsid w:val="00534937"/>
    <w:rsid w:val="00534F00"/>
    <w:rsid w:val="00535C1C"/>
    <w:rsid w:val="005371F3"/>
    <w:rsid w:val="0053765A"/>
    <w:rsid w:val="00540808"/>
    <w:rsid w:val="005554AE"/>
    <w:rsid w:val="005817B9"/>
    <w:rsid w:val="0058441D"/>
    <w:rsid w:val="005844F6"/>
    <w:rsid w:val="00584682"/>
    <w:rsid w:val="00585AB3"/>
    <w:rsid w:val="00586576"/>
    <w:rsid w:val="00587B42"/>
    <w:rsid w:val="005911A1"/>
    <w:rsid w:val="005A2E3F"/>
    <w:rsid w:val="005A6536"/>
    <w:rsid w:val="005A772B"/>
    <w:rsid w:val="005B2C68"/>
    <w:rsid w:val="005C3697"/>
    <w:rsid w:val="005C4201"/>
    <w:rsid w:val="005C7692"/>
    <w:rsid w:val="005E097B"/>
    <w:rsid w:val="005E5FB9"/>
    <w:rsid w:val="005F01A0"/>
    <w:rsid w:val="005F2A02"/>
    <w:rsid w:val="005F579C"/>
    <w:rsid w:val="005F76DA"/>
    <w:rsid w:val="00606646"/>
    <w:rsid w:val="00612EB9"/>
    <w:rsid w:val="006146D9"/>
    <w:rsid w:val="00621352"/>
    <w:rsid w:val="00624C74"/>
    <w:rsid w:val="00625516"/>
    <w:rsid w:val="0062579E"/>
    <w:rsid w:val="006327E1"/>
    <w:rsid w:val="006533E4"/>
    <w:rsid w:val="00653FDB"/>
    <w:rsid w:val="00654CCD"/>
    <w:rsid w:val="0065798B"/>
    <w:rsid w:val="006620ED"/>
    <w:rsid w:val="0066452F"/>
    <w:rsid w:val="006659DF"/>
    <w:rsid w:val="00670341"/>
    <w:rsid w:val="0067179D"/>
    <w:rsid w:val="006749A6"/>
    <w:rsid w:val="006767AC"/>
    <w:rsid w:val="0068475D"/>
    <w:rsid w:val="006874FC"/>
    <w:rsid w:val="00690C14"/>
    <w:rsid w:val="006934B6"/>
    <w:rsid w:val="00696424"/>
    <w:rsid w:val="00696601"/>
    <w:rsid w:val="006A1A44"/>
    <w:rsid w:val="006B29C1"/>
    <w:rsid w:val="006C572A"/>
    <w:rsid w:val="006C7912"/>
    <w:rsid w:val="006D0D52"/>
    <w:rsid w:val="006D7047"/>
    <w:rsid w:val="006E5847"/>
    <w:rsid w:val="00705F99"/>
    <w:rsid w:val="00707464"/>
    <w:rsid w:val="00710514"/>
    <w:rsid w:val="00720F3E"/>
    <w:rsid w:val="00727FEC"/>
    <w:rsid w:val="007421C8"/>
    <w:rsid w:val="00743D99"/>
    <w:rsid w:val="00746E10"/>
    <w:rsid w:val="00770842"/>
    <w:rsid w:val="0077760A"/>
    <w:rsid w:val="00784B51"/>
    <w:rsid w:val="00786AB8"/>
    <w:rsid w:val="007A19E0"/>
    <w:rsid w:val="007A4887"/>
    <w:rsid w:val="007A5620"/>
    <w:rsid w:val="007B2C7E"/>
    <w:rsid w:val="007C0C28"/>
    <w:rsid w:val="007C33DC"/>
    <w:rsid w:val="007C7291"/>
    <w:rsid w:val="007C7BF3"/>
    <w:rsid w:val="007D3E88"/>
    <w:rsid w:val="007D4FFD"/>
    <w:rsid w:val="007D5572"/>
    <w:rsid w:val="007E41EC"/>
    <w:rsid w:val="00800A98"/>
    <w:rsid w:val="00800ADF"/>
    <w:rsid w:val="00815758"/>
    <w:rsid w:val="00823EAB"/>
    <w:rsid w:val="00850EF0"/>
    <w:rsid w:val="00860455"/>
    <w:rsid w:val="00863666"/>
    <w:rsid w:val="00865FD4"/>
    <w:rsid w:val="00873A44"/>
    <w:rsid w:val="00875F02"/>
    <w:rsid w:val="008761C4"/>
    <w:rsid w:val="00876B7B"/>
    <w:rsid w:val="008801DC"/>
    <w:rsid w:val="00882439"/>
    <w:rsid w:val="00897543"/>
    <w:rsid w:val="008A24DC"/>
    <w:rsid w:val="008A360B"/>
    <w:rsid w:val="008A5630"/>
    <w:rsid w:val="008B3AA0"/>
    <w:rsid w:val="008C2935"/>
    <w:rsid w:val="008E5B3B"/>
    <w:rsid w:val="008E63C6"/>
    <w:rsid w:val="008E7A67"/>
    <w:rsid w:val="008F4A16"/>
    <w:rsid w:val="008F6179"/>
    <w:rsid w:val="00904B4A"/>
    <w:rsid w:val="0090695E"/>
    <w:rsid w:val="00910C24"/>
    <w:rsid w:val="009116BC"/>
    <w:rsid w:val="00911AA0"/>
    <w:rsid w:val="00913124"/>
    <w:rsid w:val="00914150"/>
    <w:rsid w:val="009204BB"/>
    <w:rsid w:val="0093013E"/>
    <w:rsid w:val="0093231F"/>
    <w:rsid w:val="00932DB9"/>
    <w:rsid w:val="00951E05"/>
    <w:rsid w:val="00967C87"/>
    <w:rsid w:val="00987E56"/>
    <w:rsid w:val="009958A5"/>
    <w:rsid w:val="009B7CE3"/>
    <w:rsid w:val="009C192B"/>
    <w:rsid w:val="009C6019"/>
    <w:rsid w:val="009D34A4"/>
    <w:rsid w:val="009D43B6"/>
    <w:rsid w:val="009E009C"/>
    <w:rsid w:val="009E2502"/>
    <w:rsid w:val="009E2717"/>
    <w:rsid w:val="009F02B5"/>
    <w:rsid w:val="009F1B77"/>
    <w:rsid w:val="00A10EFF"/>
    <w:rsid w:val="00A1179F"/>
    <w:rsid w:val="00A25947"/>
    <w:rsid w:val="00A312BC"/>
    <w:rsid w:val="00A3339B"/>
    <w:rsid w:val="00A524DE"/>
    <w:rsid w:val="00A54054"/>
    <w:rsid w:val="00A5545B"/>
    <w:rsid w:val="00A57AF8"/>
    <w:rsid w:val="00A718BE"/>
    <w:rsid w:val="00A80014"/>
    <w:rsid w:val="00A876FF"/>
    <w:rsid w:val="00A912A6"/>
    <w:rsid w:val="00A91503"/>
    <w:rsid w:val="00AC2376"/>
    <w:rsid w:val="00AC2E41"/>
    <w:rsid w:val="00AC5266"/>
    <w:rsid w:val="00AD331E"/>
    <w:rsid w:val="00AF5346"/>
    <w:rsid w:val="00B01DCE"/>
    <w:rsid w:val="00B02B8D"/>
    <w:rsid w:val="00B07B18"/>
    <w:rsid w:val="00B15378"/>
    <w:rsid w:val="00B16219"/>
    <w:rsid w:val="00B176E0"/>
    <w:rsid w:val="00B25A7D"/>
    <w:rsid w:val="00B26AA4"/>
    <w:rsid w:val="00B31E45"/>
    <w:rsid w:val="00B32FDE"/>
    <w:rsid w:val="00B34E47"/>
    <w:rsid w:val="00B4534C"/>
    <w:rsid w:val="00B45E10"/>
    <w:rsid w:val="00B50109"/>
    <w:rsid w:val="00B50D76"/>
    <w:rsid w:val="00B50F4D"/>
    <w:rsid w:val="00B55A71"/>
    <w:rsid w:val="00B63411"/>
    <w:rsid w:val="00B643A6"/>
    <w:rsid w:val="00B655AE"/>
    <w:rsid w:val="00B71BC2"/>
    <w:rsid w:val="00B7261E"/>
    <w:rsid w:val="00B82215"/>
    <w:rsid w:val="00B902C6"/>
    <w:rsid w:val="00B960FF"/>
    <w:rsid w:val="00B96C97"/>
    <w:rsid w:val="00B97330"/>
    <w:rsid w:val="00BA5669"/>
    <w:rsid w:val="00BA6ED9"/>
    <w:rsid w:val="00BB1691"/>
    <w:rsid w:val="00BC0753"/>
    <w:rsid w:val="00BC17BC"/>
    <w:rsid w:val="00BC4FF8"/>
    <w:rsid w:val="00BD0F42"/>
    <w:rsid w:val="00BD7520"/>
    <w:rsid w:val="00C063C2"/>
    <w:rsid w:val="00C10147"/>
    <w:rsid w:val="00C175ED"/>
    <w:rsid w:val="00C20E7D"/>
    <w:rsid w:val="00C22A03"/>
    <w:rsid w:val="00C25D44"/>
    <w:rsid w:val="00C32C4E"/>
    <w:rsid w:val="00C40E45"/>
    <w:rsid w:val="00C4656C"/>
    <w:rsid w:val="00C526F2"/>
    <w:rsid w:val="00C535C4"/>
    <w:rsid w:val="00C555B3"/>
    <w:rsid w:val="00C56E47"/>
    <w:rsid w:val="00C655FA"/>
    <w:rsid w:val="00C661F2"/>
    <w:rsid w:val="00CA1621"/>
    <w:rsid w:val="00CA54B5"/>
    <w:rsid w:val="00CB0BCF"/>
    <w:rsid w:val="00CB3F0E"/>
    <w:rsid w:val="00CB58D4"/>
    <w:rsid w:val="00CD69AC"/>
    <w:rsid w:val="00CD6F23"/>
    <w:rsid w:val="00CE0E4F"/>
    <w:rsid w:val="00CE117E"/>
    <w:rsid w:val="00CE4C6E"/>
    <w:rsid w:val="00CE7F81"/>
    <w:rsid w:val="00CF16A4"/>
    <w:rsid w:val="00D03EAB"/>
    <w:rsid w:val="00D069CF"/>
    <w:rsid w:val="00D246C0"/>
    <w:rsid w:val="00D316EB"/>
    <w:rsid w:val="00D36853"/>
    <w:rsid w:val="00D37B17"/>
    <w:rsid w:val="00D37D79"/>
    <w:rsid w:val="00D40CDC"/>
    <w:rsid w:val="00D5067D"/>
    <w:rsid w:val="00D60769"/>
    <w:rsid w:val="00D630E4"/>
    <w:rsid w:val="00D63FB6"/>
    <w:rsid w:val="00D84AAE"/>
    <w:rsid w:val="00D84E75"/>
    <w:rsid w:val="00D8599E"/>
    <w:rsid w:val="00D92705"/>
    <w:rsid w:val="00D95E26"/>
    <w:rsid w:val="00DA6023"/>
    <w:rsid w:val="00DB4234"/>
    <w:rsid w:val="00DB66DD"/>
    <w:rsid w:val="00DC1749"/>
    <w:rsid w:val="00DC284A"/>
    <w:rsid w:val="00DE1A30"/>
    <w:rsid w:val="00DF028D"/>
    <w:rsid w:val="00DF60A9"/>
    <w:rsid w:val="00E10ACF"/>
    <w:rsid w:val="00E12C97"/>
    <w:rsid w:val="00E20358"/>
    <w:rsid w:val="00E2052B"/>
    <w:rsid w:val="00E222D2"/>
    <w:rsid w:val="00E27901"/>
    <w:rsid w:val="00E33850"/>
    <w:rsid w:val="00E50490"/>
    <w:rsid w:val="00E504A1"/>
    <w:rsid w:val="00E51C6D"/>
    <w:rsid w:val="00E56BA0"/>
    <w:rsid w:val="00E61981"/>
    <w:rsid w:val="00E635F5"/>
    <w:rsid w:val="00E640C5"/>
    <w:rsid w:val="00E730D2"/>
    <w:rsid w:val="00E774AE"/>
    <w:rsid w:val="00E86071"/>
    <w:rsid w:val="00E8714C"/>
    <w:rsid w:val="00E908D3"/>
    <w:rsid w:val="00E92D00"/>
    <w:rsid w:val="00E96428"/>
    <w:rsid w:val="00E970B4"/>
    <w:rsid w:val="00EA1106"/>
    <w:rsid w:val="00EA695C"/>
    <w:rsid w:val="00EB0C32"/>
    <w:rsid w:val="00EB1391"/>
    <w:rsid w:val="00EB393F"/>
    <w:rsid w:val="00EB5283"/>
    <w:rsid w:val="00EB764F"/>
    <w:rsid w:val="00EC18D9"/>
    <w:rsid w:val="00EC413B"/>
    <w:rsid w:val="00EC42D2"/>
    <w:rsid w:val="00EC5644"/>
    <w:rsid w:val="00ED4B9C"/>
    <w:rsid w:val="00ED59E3"/>
    <w:rsid w:val="00ED65D7"/>
    <w:rsid w:val="00ED7719"/>
    <w:rsid w:val="00EF1A51"/>
    <w:rsid w:val="00EF387F"/>
    <w:rsid w:val="00F001D6"/>
    <w:rsid w:val="00F056AC"/>
    <w:rsid w:val="00F224DC"/>
    <w:rsid w:val="00F273B1"/>
    <w:rsid w:val="00F3142E"/>
    <w:rsid w:val="00F320AC"/>
    <w:rsid w:val="00F335D0"/>
    <w:rsid w:val="00F33671"/>
    <w:rsid w:val="00F37972"/>
    <w:rsid w:val="00F37CF9"/>
    <w:rsid w:val="00F4536A"/>
    <w:rsid w:val="00F5002A"/>
    <w:rsid w:val="00F60D17"/>
    <w:rsid w:val="00F63130"/>
    <w:rsid w:val="00F66CF4"/>
    <w:rsid w:val="00F70FB8"/>
    <w:rsid w:val="00F73996"/>
    <w:rsid w:val="00F776AA"/>
    <w:rsid w:val="00F815D1"/>
    <w:rsid w:val="00F823E9"/>
    <w:rsid w:val="00F90FAC"/>
    <w:rsid w:val="00F942A8"/>
    <w:rsid w:val="00F9478B"/>
    <w:rsid w:val="00F94866"/>
    <w:rsid w:val="00FA3A2F"/>
    <w:rsid w:val="00FA4553"/>
    <w:rsid w:val="00FA5179"/>
    <w:rsid w:val="00FA6016"/>
    <w:rsid w:val="00FB2425"/>
    <w:rsid w:val="00FB45DC"/>
    <w:rsid w:val="00FB51C6"/>
    <w:rsid w:val="00FC69F5"/>
    <w:rsid w:val="00FD7A7D"/>
    <w:rsid w:val="00FE1858"/>
    <w:rsid w:val="00FF1DE5"/>
    <w:rsid w:val="00FF669E"/>
    <w:rsid w:val="00FF6775"/>
    <w:rsid w:val="00FF6E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925D"/>
  <w15:chartTrackingRefBased/>
  <w15:docId w15:val="{B5779AE7-0D5A-487B-B7E1-D2F4EBF2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32D9E"/>
    <w:rPr>
      <w:sz w:val="20"/>
    </w:rPr>
  </w:style>
  <w:style w:type="paragraph" w:styleId="berschrift1">
    <w:name w:val="heading 1"/>
    <w:basedOn w:val="Standard"/>
    <w:next w:val="Standard"/>
    <w:link w:val="berschrift1Zchn"/>
    <w:uiPriority w:val="9"/>
    <w:qFormat/>
    <w:rsid w:val="003E28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3E28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3E281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3E281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3E281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E281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E281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E281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E281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E281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3E281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3E281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3E281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3E281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E281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E281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E281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E281F"/>
    <w:rPr>
      <w:rFonts w:eastAsiaTheme="majorEastAsia" w:cstheme="majorBidi"/>
      <w:color w:val="272727" w:themeColor="text1" w:themeTint="D8"/>
    </w:rPr>
  </w:style>
  <w:style w:type="paragraph" w:styleId="Titel">
    <w:name w:val="Title"/>
    <w:basedOn w:val="Standard"/>
    <w:next w:val="Standard"/>
    <w:link w:val="TitelZchn"/>
    <w:uiPriority w:val="10"/>
    <w:qFormat/>
    <w:rsid w:val="003E28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E281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E281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E281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E281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E281F"/>
    <w:rPr>
      <w:i/>
      <w:iCs/>
      <w:color w:val="404040" w:themeColor="text1" w:themeTint="BF"/>
    </w:rPr>
  </w:style>
  <w:style w:type="paragraph" w:styleId="Listenabsatz">
    <w:name w:val="List Paragraph"/>
    <w:basedOn w:val="Standard"/>
    <w:uiPriority w:val="34"/>
    <w:qFormat/>
    <w:rsid w:val="003E281F"/>
    <w:pPr>
      <w:ind w:left="720"/>
      <w:contextualSpacing/>
    </w:pPr>
  </w:style>
  <w:style w:type="character" w:styleId="IntensiveHervorhebung">
    <w:name w:val="Intense Emphasis"/>
    <w:basedOn w:val="Absatz-Standardschriftart"/>
    <w:uiPriority w:val="21"/>
    <w:qFormat/>
    <w:rsid w:val="003E281F"/>
    <w:rPr>
      <w:i/>
      <w:iCs/>
      <w:color w:val="0F4761" w:themeColor="accent1" w:themeShade="BF"/>
    </w:rPr>
  </w:style>
  <w:style w:type="paragraph" w:styleId="IntensivesZitat">
    <w:name w:val="Intense Quote"/>
    <w:basedOn w:val="Standard"/>
    <w:next w:val="Standard"/>
    <w:link w:val="IntensivesZitatZchn"/>
    <w:uiPriority w:val="30"/>
    <w:qFormat/>
    <w:rsid w:val="003E28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E281F"/>
    <w:rPr>
      <w:i/>
      <w:iCs/>
      <w:color w:val="0F4761" w:themeColor="accent1" w:themeShade="BF"/>
    </w:rPr>
  </w:style>
  <w:style w:type="character" w:styleId="IntensiverVerweis">
    <w:name w:val="Intense Reference"/>
    <w:basedOn w:val="Absatz-Standardschriftart"/>
    <w:uiPriority w:val="32"/>
    <w:qFormat/>
    <w:rsid w:val="003E281F"/>
    <w:rPr>
      <w:b/>
      <w:bCs/>
      <w:smallCaps/>
      <w:color w:val="0F4761" w:themeColor="accent1" w:themeShade="BF"/>
      <w:spacing w:val="5"/>
    </w:rPr>
  </w:style>
  <w:style w:type="table" w:styleId="Tabellenraster">
    <w:name w:val="Table Grid"/>
    <w:basedOn w:val="NormaleTabelle"/>
    <w:uiPriority w:val="39"/>
    <w:rsid w:val="00E73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E1887"/>
    <w:rPr>
      <w:color w:val="467886" w:themeColor="hyperlink"/>
      <w:u w:val="single"/>
    </w:rPr>
  </w:style>
  <w:style w:type="character" w:styleId="NichtaufgelsteErwhnung">
    <w:name w:val="Unresolved Mention"/>
    <w:basedOn w:val="Absatz-Standardschriftart"/>
    <w:uiPriority w:val="99"/>
    <w:semiHidden/>
    <w:unhideWhenUsed/>
    <w:rsid w:val="003E1887"/>
    <w:rPr>
      <w:color w:val="605E5C"/>
      <w:shd w:val="clear" w:color="auto" w:fill="E1DFDD"/>
    </w:rPr>
  </w:style>
  <w:style w:type="paragraph" w:styleId="KeinLeerraum">
    <w:name w:val="No Spacing"/>
    <w:uiPriority w:val="1"/>
    <w:qFormat/>
    <w:rsid w:val="00ED7719"/>
    <w:pPr>
      <w:spacing w:after="0" w:line="240" w:lineRule="auto"/>
    </w:pPr>
  </w:style>
  <w:style w:type="paragraph" w:styleId="Inhaltsverzeichnisberschrift">
    <w:name w:val="TOC Heading"/>
    <w:basedOn w:val="berschrift1"/>
    <w:next w:val="Standard"/>
    <w:uiPriority w:val="39"/>
    <w:unhideWhenUsed/>
    <w:qFormat/>
    <w:rsid w:val="00F9478B"/>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F9478B"/>
    <w:pPr>
      <w:spacing w:after="100"/>
    </w:pPr>
  </w:style>
  <w:style w:type="paragraph" w:styleId="Verzeichnis2">
    <w:name w:val="toc 2"/>
    <w:basedOn w:val="Standard"/>
    <w:next w:val="Standard"/>
    <w:autoRedefine/>
    <w:uiPriority w:val="39"/>
    <w:unhideWhenUsed/>
    <w:rsid w:val="00F9478B"/>
    <w:pPr>
      <w:spacing w:after="100"/>
      <w:ind w:left="240"/>
    </w:pPr>
  </w:style>
  <w:style w:type="paragraph" w:styleId="Verzeichnis3">
    <w:name w:val="toc 3"/>
    <w:basedOn w:val="Standard"/>
    <w:next w:val="Standard"/>
    <w:autoRedefine/>
    <w:uiPriority w:val="39"/>
    <w:unhideWhenUsed/>
    <w:rsid w:val="00F9478B"/>
    <w:pPr>
      <w:spacing w:after="100"/>
      <w:ind w:left="480"/>
    </w:pPr>
  </w:style>
  <w:style w:type="paragraph" w:styleId="Verzeichnis4">
    <w:name w:val="toc 4"/>
    <w:basedOn w:val="Standard"/>
    <w:next w:val="Standard"/>
    <w:autoRedefine/>
    <w:uiPriority w:val="39"/>
    <w:unhideWhenUsed/>
    <w:rsid w:val="00F9478B"/>
    <w:pPr>
      <w:spacing w:after="100"/>
      <w:ind w:left="720"/>
    </w:pPr>
    <w:rPr>
      <w:rFonts w:eastAsiaTheme="minorEastAsia"/>
      <w:lang w:eastAsia="de-DE"/>
    </w:rPr>
  </w:style>
  <w:style w:type="paragraph" w:styleId="Verzeichnis5">
    <w:name w:val="toc 5"/>
    <w:basedOn w:val="Standard"/>
    <w:next w:val="Standard"/>
    <w:autoRedefine/>
    <w:uiPriority w:val="39"/>
    <w:unhideWhenUsed/>
    <w:rsid w:val="00F9478B"/>
    <w:pPr>
      <w:spacing w:after="100"/>
      <w:ind w:left="960"/>
    </w:pPr>
    <w:rPr>
      <w:rFonts w:eastAsiaTheme="minorEastAsia"/>
      <w:lang w:eastAsia="de-DE"/>
    </w:rPr>
  </w:style>
  <w:style w:type="paragraph" w:styleId="Verzeichnis6">
    <w:name w:val="toc 6"/>
    <w:basedOn w:val="Standard"/>
    <w:next w:val="Standard"/>
    <w:autoRedefine/>
    <w:uiPriority w:val="39"/>
    <w:unhideWhenUsed/>
    <w:rsid w:val="00F9478B"/>
    <w:pPr>
      <w:spacing w:after="100"/>
      <w:ind w:left="1200"/>
    </w:pPr>
    <w:rPr>
      <w:rFonts w:eastAsiaTheme="minorEastAsia"/>
      <w:lang w:eastAsia="de-DE"/>
    </w:rPr>
  </w:style>
  <w:style w:type="paragraph" w:styleId="Verzeichnis7">
    <w:name w:val="toc 7"/>
    <w:basedOn w:val="Standard"/>
    <w:next w:val="Standard"/>
    <w:autoRedefine/>
    <w:uiPriority w:val="39"/>
    <w:unhideWhenUsed/>
    <w:rsid w:val="00F9478B"/>
    <w:pPr>
      <w:spacing w:after="100"/>
      <w:ind w:left="1440"/>
    </w:pPr>
    <w:rPr>
      <w:rFonts w:eastAsiaTheme="minorEastAsia"/>
      <w:lang w:eastAsia="de-DE"/>
    </w:rPr>
  </w:style>
  <w:style w:type="paragraph" w:styleId="Verzeichnis8">
    <w:name w:val="toc 8"/>
    <w:basedOn w:val="Standard"/>
    <w:next w:val="Standard"/>
    <w:autoRedefine/>
    <w:uiPriority w:val="39"/>
    <w:unhideWhenUsed/>
    <w:rsid w:val="00F9478B"/>
    <w:pPr>
      <w:spacing w:after="100"/>
      <w:ind w:left="1680"/>
    </w:pPr>
    <w:rPr>
      <w:rFonts w:eastAsiaTheme="minorEastAsia"/>
      <w:lang w:eastAsia="de-DE"/>
    </w:rPr>
  </w:style>
  <w:style w:type="paragraph" w:styleId="Verzeichnis9">
    <w:name w:val="toc 9"/>
    <w:basedOn w:val="Standard"/>
    <w:next w:val="Standard"/>
    <w:autoRedefine/>
    <w:uiPriority w:val="39"/>
    <w:unhideWhenUsed/>
    <w:rsid w:val="00F9478B"/>
    <w:pPr>
      <w:spacing w:after="100"/>
      <w:ind w:left="1920"/>
    </w:pPr>
    <w:rPr>
      <w:rFonts w:eastAsiaTheme="minorEastAsia"/>
      <w:lang w:eastAsia="de-DE"/>
    </w:rPr>
  </w:style>
  <w:style w:type="paragraph" w:styleId="berarbeitung">
    <w:name w:val="Revision"/>
    <w:hidden/>
    <w:uiPriority w:val="99"/>
    <w:semiHidden/>
    <w:rsid w:val="00E20358"/>
    <w:pPr>
      <w:spacing w:after="0" w:line="240" w:lineRule="auto"/>
    </w:pPr>
  </w:style>
  <w:style w:type="character" w:styleId="Kommentarzeichen">
    <w:name w:val="annotation reference"/>
    <w:basedOn w:val="Absatz-Standardschriftart"/>
    <w:uiPriority w:val="99"/>
    <w:semiHidden/>
    <w:unhideWhenUsed/>
    <w:rsid w:val="00180DAF"/>
    <w:rPr>
      <w:sz w:val="16"/>
      <w:szCs w:val="16"/>
    </w:rPr>
  </w:style>
  <w:style w:type="paragraph" w:styleId="Kommentartext">
    <w:name w:val="annotation text"/>
    <w:basedOn w:val="Standard"/>
    <w:link w:val="KommentartextZchn"/>
    <w:uiPriority w:val="99"/>
    <w:unhideWhenUsed/>
    <w:rsid w:val="00180DAF"/>
    <w:pPr>
      <w:spacing w:line="240" w:lineRule="auto"/>
    </w:pPr>
    <w:rPr>
      <w:szCs w:val="20"/>
    </w:rPr>
  </w:style>
  <w:style w:type="character" w:customStyle="1" w:styleId="KommentartextZchn">
    <w:name w:val="Kommentartext Zchn"/>
    <w:basedOn w:val="Absatz-Standardschriftart"/>
    <w:link w:val="Kommentartext"/>
    <w:uiPriority w:val="99"/>
    <w:rsid w:val="00180DAF"/>
    <w:rPr>
      <w:sz w:val="20"/>
      <w:szCs w:val="20"/>
    </w:rPr>
  </w:style>
  <w:style w:type="paragraph" w:styleId="Kommentarthema">
    <w:name w:val="annotation subject"/>
    <w:basedOn w:val="Kommentartext"/>
    <w:next w:val="Kommentartext"/>
    <w:link w:val="KommentarthemaZchn"/>
    <w:uiPriority w:val="99"/>
    <w:semiHidden/>
    <w:unhideWhenUsed/>
    <w:rsid w:val="00180DAF"/>
    <w:rPr>
      <w:b/>
      <w:bCs/>
    </w:rPr>
  </w:style>
  <w:style w:type="character" w:customStyle="1" w:styleId="KommentarthemaZchn">
    <w:name w:val="Kommentarthema Zchn"/>
    <w:basedOn w:val="KommentartextZchn"/>
    <w:link w:val="Kommentarthema"/>
    <w:uiPriority w:val="99"/>
    <w:semiHidden/>
    <w:rsid w:val="00180D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4045">
      <w:bodyDiv w:val="1"/>
      <w:marLeft w:val="0"/>
      <w:marRight w:val="0"/>
      <w:marTop w:val="0"/>
      <w:marBottom w:val="0"/>
      <w:divBdr>
        <w:top w:val="none" w:sz="0" w:space="0" w:color="auto"/>
        <w:left w:val="none" w:sz="0" w:space="0" w:color="auto"/>
        <w:bottom w:val="none" w:sz="0" w:space="0" w:color="auto"/>
        <w:right w:val="none" w:sz="0" w:space="0" w:color="auto"/>
      </w:divBdr>
    </w:div>
    <w:div w:id="338050141">
      <w:bodyDiv w:val="1"/>
      <w:marLeft w:val="0"/>
      <w:marRight w:val="0"/>
      <w:marTop w:val="0"/>
      <w:marBottom w:val="0"/>
      <w:divBdr>
        <w:top w:val="none" w:sz="0" w:space="0" w:color="auto"/>
        <w:left w:val="none" w:sz="0" w:space="0" w:color="auto"/>
        <w:bottom w:val="none" w:sz="0" w:space="0" w:color="auto"/>
        <w:right w:val="none" w:sz="0" w:space="0" w:color="auto"/>
      </w:divBdr>
    </w:div>
    <w:div w:id="406655033">
      <w:bodyDiv w:val="1"/>
      <w:marLeft w:val="0"/>
      <w:marRight w:val="0"/>
      <w:marTop w:val="0"/>
      <w:marBottom w:val="0"/>
      <w:divBdr>
        <w:top w:val="none" w:sz="0" w:space="0" w:color="auto"/>
        <w:left w:val="none" w:sz="0" w:space="0" w:color="auto"/>
        <w:bottom w:val="none" w:sz="0" w:space="0" w:color="auto"/>
        <w:right w:val="none" w:sz="0" w:space="0" w:color="auto"/>
      </w:divBdr>
    </w:div>
    <w:div w:id="670914696">
      <w:bodyDiv w:val="1"/>
      <w:marLeft w:val="0"/>
      <w:marRight w:val="0"/>
      <w:marTop w:val="0"/>
      <w:marBottom w:val="0"/>
      <w:divBdr>
        <w:top w:val="none" w:sz="0" w:space="0" w:color="auto"/>
        <w:left w:val="none" w:sz="0" w:space="0" w:color="auto"/>
        <w:bottom w:val="none" w:sz="0" w:space="0" w:color="auto"/>
        <w:right w:val="none" w:sz="0" w:space="0" w:color="auto"/>
      </w:divBdr>
    </w:div>
    <w:div w:id="842626432">
      <w:bodyDiv w:val="1"/>
      <w:marLeft w:val="0"/>
      <w:marRight w:val="0"/>
      <w:marTop w:val="0"/>
      <w:marBottom w:val="0"/>
      <w:divBdr>
        <w:top w:val="none" w:sz="0" w:space="0" w:color="auto"/>
        <w:left w:val="none" w:sz="0" w:space="0" w:color="auto"/>
        <w:bottom w:val="none" w:sz="0" w:space="0" w:color="auto"/>
        <w:right w:val="none" w:sz="0" w:space="0" w:color="auto"/>
      </w:divBdr>
    </w:div>
    <w:div w:id="173037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tinyurl.com/x-card-rp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inyurl.com/x-card-rpg" TargetMode="Externa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2B3C8-28C7-4815-930E-959813459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26929</Words>
  <Characters>153500</Characters>
  <Application>Microsoft Office Word</Application>
  <DocSecurity>0</DocSecurity>
  <Lines>1279</Lines>
  <Paragraphs>360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Schubert</dc:creator>
  <cp:keywords/>
  <dc:description/>
  <cp:lastModifiedBy>Nicky Schubert</cp:lastModifiedBy>
  <cp:revision>24</cp:revision>
  <cp:lastPrinted>2024-12-17T17:46:00Z</cp:lastPrinted>
  <dcterms:created xsi:type="dcterms:W3CDTF">2025-03-06T19:24:00Z</dcterms:created>
  <dcterms:modified xsi:type="dcterms:W3CDTF">2025-03-08T18:50:00Z</dcterms:modified>
</cp:coreProperties>
</file>